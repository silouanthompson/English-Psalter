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DC189" w14:textId="77777777" w:rsidR="001361ED" w:rsidRDefault="001361ED" w:rsidP="00EC628A">
      <w:pPr>
        <w:pStyle w:val="Title"/>
        <w:spacing w:after="240"/>
      </w:pPr>
      <w:r>
        <w:t>The Psalter</w:t>
      </w:r>
    </w:p>
    <w:p w14:paraId="3306618A" w14:textId="77777777" w:rsidR="00441C91" w:rsidRPr="00441C91" w:rsidRDefault="00441C91" w:rsidP="00441C91">
      <w:pPr>
        <w:spacing w:after="240"/>
      </w:pPr>
      <w:r>
        <w:br w:type="column"/>
      </w:r>
    </w:p>
    <w:p w14:paraId="16D8AA86" w14:textId="77777777" w:rsidR="00737EBF" w:rsidRPr="009131F8" w:rsidRDefault="001361ED" w:rsidP="009131F8">
      <w:pPr>
        <w:pStyle w:val="Heading2"/>
        <w:spacing w:after="240"/>
      </w:pPr>
      <w:r w:rsidRPr="009131F8">
        <w:br w:type="column"/>
      </w:r>
      <w:r w:rsidR="00B11A9A" w:rsidRPr="009131F8">
        <w:lastRenderedPageBreak/>
        <w:t>Prayers before beginning to read the Psalter</w:t>
      </w:r>
    </w:p>
    <w:p w14:paraId="1112A3C9" w14:textId="77777777" w:rsidR="00B11A9A" w:rsidRDefault="00A15A5F" w:rsidP="00B11A9A">
      <w:pPr>
        <w:pStyle w:val="Rubric"/>
      </w:pPr>
      <w:r>
        <w:t xml:space="preserve">A priest </w:t>
      </w:r>
      <w:r w:rsidR="00932C59">
        <w:t>begins</w:t>
      </w:r>
      <w:r w:rsidR="00B11A9A">
        <w:t>:</w:t>
      </w:r>
    </w:p>
    <w:p w14:paraId="132205FA" w14:textId="77777777" w:rsidR="00737EBF" w:rsidRDefault="00B11A9A" w:rsidP="00F82D8A">
      <w:pPr>
        <w:spacing w:after="240"/>
      </w:pPr>
      <w:r>
        <w:t>Blessed is our God, always, now, and ever, and unto the ages of ages. Amen.</w:t>
      </w:r>
    </w:p>
    <w:p w14:paraId="1B4C04E4" w14:textId="77777777" w:rsidR="00737EBF" w:rsidRDefault="00A15A5F" w:rsidP="00B11A9A">
      <w:pPr>
        <w:pStyle w:val="Rubric"/>
      </w:pPr>
      <w:r>
        <w:t>Otherwise</w:t>
      </w:r>
      <w:r w:rsidR="00B11A9A">
        <w:t>:</w:t>
      </w:r>
    </w:p>
    <w:p w14:paraId="4E6453BA" w14:textId="77777777" w:rsidR="00737EBF" w:rsidRDefault="00B11A9A" w:rsidP="00F82D8A">
      <w:pPr>
        <w:spacing w:after="240"/>
      </w:pPr>
      <w:r>
        <w:t>Through the prayers of our holy fathers, O Lord Jesus Christ our God, have mercy on us and save us. Amen.</w:t>
      </w:r>
    </w:p>
    <w:p w14:paraId="79ECE98C" w14:textId="77777777" w:rsidR="00737EBF" w:rsidRDefault="00B11A9A" w:rsidP="00F82D8A">
      <w:pPr>
        <w:spacing w:after="240"/>
      </w:pPr>
      <w:r>
        <w:t>Glory to thee, our God, glory t</w:t>
      </w:r>
      <w:r w:rsidR="00F82D8A">
        <w:t>o t</w:t>
      </w:r>
      <w:r>
        <w:t>hee.</w:t>
      </w:r>
    </w:p>
    <w:p w14:paraId="10C89E0B" w14:textId="77777777" w:rsidR="00737EBF" w:rsidRDefault="00B11A9A" w:rsidP="00F82D8A">
      <w:pPr>
        <w:spacing w:after="240"/>
      </w:pPr>
      <w:r>
        <w:t>O Heavenly King, Comforter, the Spirit of truth, who art everywhere present and fillest all things; Treasury of blessings and Giver of life: come, and abide in us, cleanse us from all impurity, and save our souls, O Good One.</w:t>
      </w:r>
    </w:p>
    <w:p w14:paraId="7B63BAF9" w14:textId="77777777" w:rsidR="00737EBF" w:rsidRDefault="00B11A9A" w:rsidP="00F82D8A">
      <w:pPr>
        <w:spacing w:after="240"/>
      </w:pPr>
      <w:r>
        <w:t xml:space="preserve">Holy God, holy mighty, holy immortal, have mercy on us. </w:t>
      </w:r>
      <w:r w:rsidRPr="00B11A9A">
        <w:rPr>
          <w:i/>
          <w:iCs/>
        </w:rPr>
        <w:t>(3x)</w:t>
      </w:r>
    </w:p>
    <w:p w14:paraId="3C08DE64" w14:textId="77777777" w:rsidR="00737EBF" w:rsidRDefault="00B11A9A" w:rsidP="00F82D8A">
      <w:pPr>
        <w:spacing w:after="240"/>
      </w:pPr>
      <w:r>
        <w:t>Glory to the Father, and to the Son, and to the Holy Spirit, now and ever and unto the ages of ages. Amen.</w:t>
      </w:r>
    </w:p>
    <w:p w14:paraId="3B486697" w14:textId="791C0EAF" w:rsidR="00737EBF" w:rsidRDefault="00B11A9A" w:rsidP="00F82D8A">
      <w:pPr>
        <w:spacing w:after="240"/>
      </w:pPr>
      <w:r>
        <w:t>O most holy Trinity, have mercy on us. Lord, cleanse us from our sins. Master, pardon our iniquities. Holy One, visit and heal our infirmities for thy name</w:t>
      </w:r>
      <w:r w:rsidR="008635B2">
        <w:t>’</w:t>
      </w:r>
      <w:r>
        <w:t>s sake.</w:t>
      </w:r>
    </w:p>
    <w:p w14:paraId="63947489" w14:textId="77777777" w:rsidR="00737EBF" w:rsidRDefault="00B11A9A" w:rsidP="00F82D8A">
      <w:pPr>
        <w:spacing w:after="240"/>
      </w:pPr>
      <w:r>
        <w:t xml:space="preserve">Lord, have mercy. </w:t>
      </w:r>
      <w:r w:rsidRPr="00B11A9A">
        <w:rPr>
          <w:i/>
          <w:iCs/>
        </w:rPr>
        <w:t xml:space="preserve">(3x) </w:t>
      </w:r>
      <w:r>
        <w:t>Glory to the Father, and to the Son, and to the Holy Spirit, now and ever and unto the ages of ages. Amen.</w:t>
      </w:r>
    </w:p>
    <w:p w14:paraId="5147A920" w14:textId="77777777" w:rsidR="00737EBF" w:rsidRDefault="00B11A9A" w:rsidP="00F82D8A">
      <w:pPr>
        <w:spacing w:after="240"/>
      </w:pPr>
      <w:r>
        <w:t xml:space="preserve">Our Father who art in the </w:t>
      </w:r>
      <w:r w:rsidR="00F82D8A">
        <w:t>h</w:t>
      </w:r>
      <w:r>
        <w:t>eavens, hallowed be thy name. Thy kingdom come. Thy will be done on earth as it is in heaven. Give us this day our daily bread</w:t>
      </w:r>
      <w:r w:rsidR="00F82D8A">
        <w:t>. A</w:t>
      </w:r>
      <w:r>
        <w:t>nd forgive us our debts as we forgive our debtors. And lead us not into temptation, but deliver us from the evil one.</w:t>
      </w:r>
    </w:p>
    <w:p w14:paraId="4530060B" w14:textId="77777777" w:rsidR="00737EBF" w:rsidRDefault="00B11A9A" w:rsidP="00B11A9A">
      <w:pPr>
        <w:pStyle w:val="Rubric"/>
      </w:pPr>
      <w:r>
        <w:t>A priest says:</w:t>
      </w:r>
    </w:p>
    <w:p w14:paraId="5E64B088" w14:textId="77777777" w:rsidR="00737EBF" w:rsidRDefault="00B11A9A" w:rsidP="00F82D8A">
      <w:pPr>
        <w:spacing w:after="240"/>
      </w:pPr>
      <w:r>
        <w:lastRenderedPageBreak/>
        <w:t>For thine is the kingdom, the power, and the glory, of the Father and of the Son and of the Holy Spirit, now and ever and unto the ages of ages. Amen.</w:t>
      </w:r>
    </w:p>
    <w:p w14:paraId="57D537C2" w14:textId="77777777" w:rsidR="00737EBF" w:rsidRDefault="00B11A9A" w:rsidP="00B11A9A">
      <w:pPr>
        <w:pStyle w:val="Rubric"/>
      </w:pPr>
      <w:r>
        <w:t>Otherwise:</w:t>
      </w:r>
    </w:p>
    <w:p w14:paraId="29C8EBF6" w14:textId="77777777" w:rsidR="00737EBF" w:rsidRDefault="00B11A9A" w:rsidP="00F82D8A">
      <w:pPr>
        <w:spacing w:after="240"/>
      </w:pPr>
      <w:r>
        <w:t>O Lord Jesus Christ, Son of God, have mercy on us. Amen.</w:t>
      </w:r>
    </w:p>
    <w:p w14:paraId="1C111815" w14:textId="77777777" w:rsidR="00737EBF" w:rsidRDefault="00B11A9A" w:rsidP="00F82D8A">
      <w:pPr>
        <w:spacing w:after="240"/>
      </w:pPr>
      <w:r w:rsidRPr="00B11A9A">
        <w:rPr>
          <w:i/>
          <w:iCs/>
        </w:rPr>
        <w:t>Tone 6:</w:t>
      </w:r>
      <w:r>
        <w:t xml:space="preserve"> Have mercy on us, O Lord</w:t>
      </w:r>
      <w:r w:rsidR="00F82D8A">
        <w:t>,</w:t>
      </w:r>
      <w:r>
        <w:t xml:space="preserve"> have mercy on us; for at a loss for any defense, we sinners offer to thee, as Master, this supplication: Have mercy on us.</w:t>
      </w:r>
    </w:p>
    <w:p w14:paraId="56D59DB1" w14:textId="77777777" w:rsidR="00737EBF" w:rsidRDefault="00B11A9A" w:rsidP="00F82D8A">
      <w:pPr>
        <w:spacing w:after="240"/>
      </w:pPr>
      <w:r>
        <w:t>Glory to the Father, and to the Son, and to the Holy Spirit.</w:t>
      </w:r>
    </w:p>
    <w:p w14:paraId="5C0F74C1" w14:textId="77777777" w:rsidR="00737EBF" w:rsidRDefault="00B11A9A" w:rsidP="00F82D8A">
      <w:pPr>
        <w:spacing w:after="240"/>
      </w:pPr>
      <w:r>
        <w:t>The precious memorial of thy prophet David has shown thy Church to be heaven, O Lord, for angels exult together with man. By his prayers, O Christ God, guide our lives in peace, that we may sing to thee</w:t>
      </w:r>
      <w:r w:rsidR="00F82D8A">
        <w:t>:</w:t>
      </w:r>
      <w:r>
        <w:t xml:space="preserve"> Alleluia.</w:t>
      </w:r>
    </w:p>
    <w:p w14:paraId="57FEE7B4" w14:textId="77777777" w:rsidR="00737EBF" w:rsidRDefault="00B11A9A" w:rsidP="00F82D8A">
      <w:pPr>
        <w:spacing w:after="240"/>
      </w:pPr>
      <w:r>
        <w:t>Now and ever and unto the ages of ages. Amen.</w:t>
      </w:r>
    </w:p>
    <w:p w14:paraId="690BCB31" w14:textId="77777777" w:rsidR="00737EBF" w:rsidRDefault="00F82D8A" w:rsidP="00F82D8A">
      <w:pPr>
        <w:spacing w:after="240"/>
      </w:pPr>
      <w:r>
        <w:t>Seeking</w:t>
      </w:r>
      <w:r w:rsidR="00B11A9A">
        <w:t xml:space="preserve"> salvation from the great multitude of my transgressions, I flee to </w:t>
      </w:r>
      <w:r>
        <w:t>thee</w:t>
      </w:r>
      <w:r w:rsidR="00B11A9A">
        <w:t xml:space="preserve">, O pure Mother of God. Visit my infirm soul, and beseech </w:t>
      </w:r>
      <w:r>
        <w:t>thy</w:t>
      </w:r>
      <w:r w:rsidR="00B11A9A">
        <w:t xml:space="preserve"> Son, our God, to grant me forgiveness of my evil deeds, O only blessed one.</w:t>
      </w:r>
    </w:p>
    <w:p w14:paraId="047EF8BC" w14:textId="77777777" w:rsidR="00737EBF" w:rsidRDefault="00B11A9A" w:rsidP="00F82D8A">
      <w:pPr>
        <w:spacing w:after="240"/>
      </w:pPr>
      <w:r>
        <w:t xml:space="preserve">Lord, have mercy. </w:t>
      </w:r>
      <w:r w:rsidRPr="00B11A9A">
        <w:rPr>
          <w:i/>
          <w:iCs/>
        </w:rPr>
        <w:t>(40x)</w:t>
      </w:r>
    </w:p>
    <w:p w14:paraId="16190749" w14:textId="77777777" w:rsidR="00737EBF" w:rsidRDefault="00B11A9A" w:rsidP="00F82D8A">
      <w:pPr>
        <w:spacing w:after="240"/>
      </w:pPr>
      <w:r>
        <w:t xml:space="preserve">O all-holy Trinity, Creator of all the world, as I, the unworthy, now desire to pronounce these God-inspired psalms, which the Holy Spirit placed upon the lips of David, make haste and guide my heart to begin with understanding, and to end with good deeds. Aware of my ignorance, I fall down before </w:t>
      </w:r>
      <w:r w:rsidR="00F82D8A">
        <w:t>thee</w:t>
      </w:r>
      <w:r>
        <w:t xml:space="preserve"> in prayer, </w:t>
      </w:r>
      <w:r w:rsidR="00F82D8A">
        <w:t>entreating</w:t>
      </w:r>
      <w:r>
        <w:t xml:space="preserve"> </w:t>
      </w:r>
      <w:r w:rsidR="00F82D8A">
        <w:t>thy</w:t>
      </w:r>
      <w:r>
        <w:t xml:space="preserve"> help, and </w:t>
      </w:r>
      <w:r w:rsidR="00F82D8A">
        <w:t>crying</w:t>
      </w:r>
      <w:r>
        <w:t xml:space="preserve"> out: O Lord, direct my mind, and strengthen my heart. May I not be taken up with words, but rather may I find joy in the meaning of these words, and be prepared to perform the good deeds they teach me. Enlightened by good deeds, may I, at the Judgement, together with all </w:t>
      </w:r>
      <w:r w:rsidR="00F82D8A">
        <w:t>thine</w:t>
      </w:r>
      <w:r>
        <w:t xml:space="preserve"> elect, be with those at </w:t>
      </w:r>
      <w:r w:rsidR="00F82D8A">
        <w:t>thy</w:t>
      </w:r>
      <w:r>
        <w:t xml:space="preserve"> right hand. And now, O Master, bless.</w:t>
      </w:r>
    </w:p>
    <w:p w14:paraId="59393DD4" w14:textId="77777777" w:rsidR="00737EBF" w:rsidRDefault="00B11A9A" w:rsidP="00F82D8A">
      <w:pPr>
        <w:spacing w:after="240"/>
      </w:pPr>
      <w:r>
        <w:lastRenderedPageBreak/>
        <w:t>Having sighed from my heart, may my tongue pronounce these following words:</w:t>
      </w:r>
    </w:p>
    <w:p w14:paraId="0405E4B5" w14:textId="77777777" w:rsidR="00737EBF" w:rsidRDefault="00B11A9A" w:rsidP="00F82D8A">
      <w:pPr>
        <w:spacing w:after="240"/>
      </w:pPr>
      <w:r>
        <w:t>Come, let us worship God our King.</w:t>
      </w:r>
      <w:r w:rsidR="00F82D8A">
        <w:br/>
      </w:r>
      <w:r>
        <w:t>Come, let us worship and fall down before Christ, our King and our God.</w:t>
      </w:r>
      <w:r w:rsidR="00F82D8A">
        <w:br/>
      </w:r>
      <w:r>
        <w:t>Come, let us worship and fall down before Christ himself, our King and our God.</w:t>
      </w:r>
    </w:p>
    <w:p w14:paraId="71239C70" w14:textId="77777777" w:rsidR="00EC628A" w:rsidRDefault="00B11A9A" w:rsidP="00F82D8A">
      <w:pPr>
        <w:pStyle w:val="Rubric"/>
      </w:pPr>
      <w:r>
        <w:t>Pause briefly until all the senses are quieted, and then begin without haste, without negligence, with tender feeling and with a contrite heart, saying, “Blessed is the man…” and all that follows, quietly, intelligently, attentively, without rushing, so that your mind grasps the meaning of what you are saying:</w:t>
      </w:r>
    </w:p>
    <w:p w14:paraId="7E3566BA" w14:textId="77777777" w:rsidR="00237B9C" w:rsidRDefault="00EC628A" w:rsidP="009131F8">
      <w:pPr>
        <w:pStyle w:val="Heading1"/>
        <w:spacing w:after="240"/>
      </w:pPr>
      <w:r>
        <w:br w:type="column"/>
      </w:r>
      <w:r>
        <w:lastRenderedPageBreak/>
        <w:t>Ka</w:t>
      </w:r>
      <w:r w:rsidR="00D218B4">
        <w:t>thisma One</w:t>
      </w:r>
    </w:p>
    <w:p w14:paraId="61B2D917" w14:textId="77777777" w:rsidR="00EC628A" w:rsidRPr="009131F8" w:rsidRDefault="00EC628A" w:rsidP="009131F8">
      <w:pPr>
        <w:pStyle w:val="Heading2"/>
        <w:spacing w:after="240"/>
      </w:pPr>
      <w:r w:rsidRPr="009131F8">
        <w:t>First Stasis</w:t>
      </w:r>
    </w:p>
    <w:p w14:paraId="253F3A5F" w14:textId="77777777" w:rsidR="001E6259" w:rsidRDefault="00FE38E9" w:rsidP="00FA3250">
      <w:pPr>
        <w:pStyle w:val="Heading3"/>
        <w:spacing w:after="240"/>
      </w:pPr>
      <w:r>
        <w:t>Psalm</w:t>
      </w:r>
      <w:r w:rsidR="001E6259">
        <w:t xml:space="preserve"> 1</w:t>
      </w:r>
    </w:p>
    <w:p w14:paraId="05AF2163" w14:textId="77777777" w:rsidR="001E6259" w:rsidRDefault="001E6259" w:rsidP="00FA3250">
      <w:pPr>
        <w:pStyle w:val="Rubric"/>
      </w:pPr>
      <w:r>
        <w:t xml:space="preserve">A psalm of David </w:t>
      </w:r>
    </w:p>
    <w:p w14:paraId="2AA08265" w14:textId="77777777" w:rsidR="00FE38E9" w:rsidRDefault="001E6259" w:rsidP="00F82D8A">
      <w:pPr>
        <w:pStyle w:val="Verse"/>
        <w:spacing w:after="240"/>
      </w:pPr>
      <w:r>
        <w:t xml:space="preserve">Blessed is the man who walks not in the counsel of the ungodly, nor </w:t>
      </w:r>
      <w:r w:rsidR="00241DFC">
        <w:t xml:space="preserve">stands in </w:t>
      </w:r>
      <w:r>
        <w:t xml:space="preserve">way of </w:t>
      </w:r>
      <w:r w:rsidR="00241DFC">
        <w:t>sinners</w:t>
      </w:r>
      <w:r>
        <w:t xml:space="preserve">, nor sits in the seat of the scornful. </w:t>
      </w:r>
    </w:p>
    <w:p w14:paraId="6AB735B4" w14:textId="77777777" w:rsidR="00FE38E9" w:rsidRDefault="001E6259" w:rsidP="00F82D8A">
      <w:pPr>
        <w:pStyle w:val="Verse"/>
        <w:spacing w:after="240"/>
      </w:pPr>
      <w:r>
        <w:t xml:space="preserve">But his </w:t>
      </w:r>
      <w:r w:rsidR="00237B9C">
        <w:t>delight</w:t>
      </w:r>
      <w:r>
        <w:t xml:space="preserve"> is in the law of the Lord and in his law he will meditate</w:t>
      </w:r>
      <w:r w:rsidR="00241DFC">
        <w:t xml:space="preserve"> both</w:t>
      </w:r>
      <w:r>
        <w:t xml:space="preserve"> day and night. </w:t>
      </w:r>
    </w:p>
    <w:p w14:paraId="11943281" w14:textId="77777777" w:rsidR="003442AC" w:rsidRDefault="003442AC" w:rsidP="00F82D8A">
      <w:pPr>
        <w:pStyle w:val="Verse"/>
        <w:spacing w:after="240"/>
      </w:pPr>
      <w:r>
        <w:t>H</w:t>
      </w:r>
      <w:r w:rsidR="001E6259">
        <w:t xml:space="preserve">e shall be like a tree </w:t>
      </w:r>
      <w:r>
        <w:t>planted by the rivers of water,</w:t>
      </w:r>
      <w:r w:rsidR="001E6259">
        <w:t xml:space="preserve"> </w:t>
      </w:r>
      <w:r>
        <w:t xml:space="preserve">that will bring forth its </w:t>
      </w:r>
      <w:r w:rsidR="001E6259">
        <w:t xml:space="preserve">fruit </w:t>
      </w:r>
      <w:r>
        <w:t>i</w:t>
      </w:r>
      <w:r w:rsidR="001E6259">
        <w:t>n its season</w:t>
      </w:r>
      <w:r>
        <w:t>,</w:t>
      </w:r>
    </w:p>
    <w:p w14:paraId="7D6238DB" w14:textId="77777777" w:rsidR="00FE38E9" w:rsidRDefault="003442AC" w:rsidP="00F82D8A">
      <w:pPr>
        <w:pStyle w:val="Verse"/>
        <w:spacing w:after="240"/>
      </w:pPr>
      <w:r>
        <w:t>W</w:t>
      </w:r>
      <w:r w:rsidR="001E6259">
        <w:t xml:space="preserve">hose leaf shall not wither, and whatever he does shall </w:t>
      </w:r>
      <w:r w:rsidR="00237B9C">
        <w:t>prosper</w:t>
      </w:r>
      <w:r w:rsidR="001E6259">
        <w:t xml:space="preserve">. </w:t>
      </w:r>
    </w:p>
    <w:p w14:paraId="3C2C1A07" w14:textId="77777777" w:rsidR="00241DFC" w:rsidRDefault="00241DFC" w:rsidP="00F82D8A">
      <w:pPr>
        <w:pStyle w:val="Verse"/>
        <w:spacing w:after="240"/>
      </w:pPr>
      <w:r w:rsidRPr="00241DFC">
        <w:t xml:space="preserve">He </w:t>
      </w:r>
      <w:r>
        <w:t>shall be</w:t>
      </w:r>
      <w:r w:rsidRPr="00241DFC">
        <w:t xml:space="preserve"> like a tree planted by streams of water, that </w:t>
      </w:r>
      <w:r>
        <w:t xml:space="preserve">brings forth </w:t>
      </w:r>
      <w:r w:rsidRPr="00241DFC">
        <w:t xml:space="preserve"> its fruit in its season,</w:t>
      </w:r>
    </w:p>
    <w:p w14:paraId="02EF4AC0" w14:textId="77777777" w:rsidR="00241DFC" w:rsidRDefault="00241DFC" w:rsidP="00F82D8A">
      <w:pPr>
        <w:pStyle w:val="Verse"/>
        <w:spacing w:after="240"/>
      </w:pPr>
      <w:r>
        <w:t>Whose l</w:t>
      </w:r>
      <w:r w:rsidRPr="00241DFC">
        <w:t>eaf does not wither</w:t>
      </w:r>
      <w:r>
        <w:t xml:space="preserve">, and whatever he does shall prosper. </w:t>
      </w:r>
    </w:p>
    <w:p w14:paraId="311350D0" w14:textId="77777777" w:rsidR="00FE38E9" w:rsidRDefault="001E6259" w:rsidP="00F82D8A">
      <w:pPr>
        <w:pStyle w:val="Verse"/>
        <w:spacing w:after="240"/>
      </w:pPr>
      <w:r>
        <w:t xml:space="preserve">Not so are the ungodly, not so, but they are like the chaff the wind drives from the face of the earth. </w:t>
      </w:r>
    </w:p>
    <w:p w14:paraId="4D1003B8" w14:textId="77777777" w:rsidR="00FE38E9" w:rsidRDefault="001E6259" w:rsidP="00F82D8A">
      <w:pPr>
        <w:pStyle w:val="Verse"/>
        <w:spacing w:after="240"/>
      </w:pPr>
      <w:r>
        <w:t xml:space="preserve">Therefore the ungodly shall not </w:t>
      </w:r>
      <w:r w:rsidR="00241DFC">
        <w:t>stand</w:t>
      </w:r>
      <w:r>
        <w:t xml:space="preserve"> in the judgment </w:t>
      </w:r>
      <w:r w:rsidR="00241DFC" w:rsidRPr="00241DFC">
        <w:t>nor sinners in the congregation of the righteous</w:t>
      </w:r>
      <w:r>
        <w:t xml:space="preserve">. </w:t>
      </w:r>
    </w:p>
    <w:p w14:paraId="7A6B979C" w14:textId="77777777" w:rsidR="00237B9C" w:rsidRDefault="001E6259" w:rsidP="00F82D8A">
      <w:pPr>
        <w:pStyle w:val="Verse"/>
        <w:spacing w:after="240"/>
      </w:pPr>
      <w:r>
        <w:t xml:space="preserve">For the Lord knows the way of the righteous </w:t>
      </w:r>
      <w:r w:rsidR="00241DFC">
        <w:t>but</w:t>
      </w:r>
      <w:r>
        <w:t xml:space="preserve"> the way of the ungodly shall perish. </w:t>
      </w:r>
    </w:p>
    <w:p w14:paraId="0CA43FD9" w14:textId="77777777" w:rsidR="001E6259" w:rsidRDefault="00FE38E9" w:rsidP="00FA3250">
      <w:pPr>
        <w:pStyle w:val="Heading3"/>
        <w:spacing w:after="240"/>
      </w:pPr>
      <w:r>
        <w:lastRenderedPageBreak/>
        <w:t>Psalm</w:t>
      </w:r>
      <w:r w:rsidR="001E6259">
        <w:t xml:space="preserve"> 2</w:t>
      </w:r>
    </w:p>
    <w:p w14:paraId="14322B32" w14:textId="77777777" w:rsidR="001E6259" w:rsidRDefault="001E6259" w:rsidP="00161212">
      <w:pPr>
        <w:pStyle w:val="Rubric"/>
      </w:pPr>
      <w:r>
        <w:t xml:space="preserve">A psalm of David </w:t>
      </w:r>
    </w:p>
    <w:p w14:paraId="63AFDBF4" w14:textId="77777777" w:rsidR="00FE38E9" w:rsidRDefault="001E6259" w:rsidP="00F82D8A">
      <w:pPr>
        <w:pStyle w:val="Verse"/>
        <w:spacing w:after="240"/>
      </w:pPr>
      <w:r>
        <w:t xml:space="preserve">Why do the nations rage and the people </w:t>
      </w:r>
      <w:r w:rsidR="00241DFC">
        <w:t>plot a</w:t>
      </w:r>
      <w:r>
        <w:t xml:space="preserve"> vain thing</w:t>
      </w:r>
      <w:r w:rsidR="00241DFC">
        <w:t>?</w:t>
      </w:r>
      <w:r>
        <w:t xml:space="preserve"> </w:t>
      </w:r>
    </w:p>
    <w:p w14:paraId="6C9601B8" w14:textId="77777777" w:rsidR="00FE38E9" w:rsidRDefault="001E6259" w:rsidP="00F82D8A">
      <w:pPr>
        <w:pStyle w:val="Verse"/>
        <w:spacing w:after="240"/>
      </w:pPr>
      <w:r>
        <w:t>The kings of the earth set themselves, and the rulers take counsel together against the Lord and against his Christ</w:t>
      </w:r>
      <w:r w:rsidR="00241DFC">
        <w:t xml:space="preserve">. </w:t>
      </w:r>
      <w:proofErr w:type="spellStart"/>
      <w:r w:rsidR="00425D62">
        <w:rPr>
          <w:i/>
        </w:rPr>
        <w:t>Diapsalma</w:t>
      </w:r>
      <w:proofErr w:type="spellEnd"/>
      <w:r>
        <w:t xml:space="preserve"> </w:t>
      </w:r>
    </w:p>
    <w:p w14:paraId="51CCE721" w14:textId="77777777" w:rsidR="00FE38E9" w:rsidRDefault="00241DFC" w:rsidP="00F82D8A">
      <w:pPr>
        <w:pStyle w:val="Verse"/>
        <w:spacing w:after="240"/>
      </w:pPr>
      <w:r>
        <w:t xml:space="preserve">Saying, </w:t>
      </w:r>
      <w:r w:rsidR="001E6259">
        <w:t xml:space="preserve">Let us break their bonds in pieces and cast away their yoke from us. </w:t>
      </w:r>
    </w:p>
    <w:p w14:paraId="3CCBBD6C" w14:textId="77777777" w:rsidR="00FE38E9" w:rsidRDefault="001E6259" w:rsidP="00F82D8A">
      <w:pPr>
        <w:pStyle w:val="Verse"/>
        <w:spacing w:after="240"/>
      </w:pPr>
      <w:r>
        <w:t xml:space="preserve">He who sits in the heavens shall laugh, the Lord shall hold them in derision. </w:t>
      </w:r>
    </w:p>
    <w:p w14:paraId="6F2EA94E" w14:textId="77777777" w:rsidR="00FE38E9" w:rsidRDefault="001E6259" w:rsidP="00F82D8A">
      <w:pPr>
        <w:pStyle w:val="Verse"/>
        <w:spacing w:after="240"/>
      </w:pPr>
      <w:r>
        <w:t xml:space="preserve">Then shall he speak to them in his wrath and distress them in his deep displeasure. </w:t>
      </w:r>
    </w:p>
    <w:p w14:paraId="6C2203B4" w14:textId="77777777" w:rsidR="00232E65" w:rsidRDefault="001E6259" w:rsidP="00232E65">
      <w:pPr>
        <w:pStyle w:val="Verse"/>
        <w:spacing w:after="240"/>
      </w:pPr>
      <w:r>
        <w:t xml:space="preserve">Yet I have been set as king by him over his holy hill of </w:t>
      </w:r>
      <w:r w:rsidR="008C004B">
        <w:t>Sion</w:t>
      </w:r>
      <w:r>
        <w:t>,</w:t>
      </w:r>
      <w:r w:rsidR="00232E65">
        <w:t xml:space="preserve"> d</w:t>
      </w:r>
      <w:r>
        <w:t>eclaring his decree</w:t>
      </w:r>
      <w:r w:rsidR="00232E65">
        <w:t>.</w:t>
      </w:r>
      <w:r w:rsidR="00241DFC">
        <w:t xml:space="preserve"> </w:t>
      </w:r>
    </w:p>
    <w:p w14:paraId="6FF4FFA8" w14:textId="77777777" w:rsidR="00FE38E9" w:rsidRDefault="00232E65" w:rsidP="00F82D8A">
      <w:pPr>
        <w:pStyle w:val="Verse"/>
        <w:spacing w:after="240"/>
      </w:pPr>
      <w:r>
        <w:t>T</w:t>
      </w:r>
      <w:r w:rsidR="001E6259">
        <w:t xml:space="preserve">he Lord has said to me: Thou art my Son, </w:t>
      </w:r>
      <w:r w:rsidR="00241DFC">
        <w:t>this day</w:t>
      </w:r>
      <w:r w:rsidR="001E6259">
        <w:t xml:space="preserve"> have</w:t>
      </w:r>
      <w:r w:rsidR="00241DFC">
        <w:t xml:space="preserve"> I</w:t>
      </w:r>
      <w:r w:rsidR="001E6259">
        <w:t xml:space="preserve"> begotten thee</w:t>
      </w:r>
      <w:r>
        <w:t>.</w:t>
      </w:r>
      <w:r w:rsidR="001E6259">
        <w:t xml:space="preserve"> </w:t>
      </w:r>
    </w:p>
    <w:p w14:paraId="2500C632" w14:textId="77777777" w:rsidR="00FE38E9" w:rsidRDefault="001E6259" w:rsidP="00F82D8A">
      <w:pPr>
        <w:pStyle w:val="Verse"/>
        <w:spacing w:after="240"/>
      </w:pPr>
      <w:r>
        <w:t xml:space="preserve">Ask of me, and I will give thee the nations for thine inheritance and the ends of the earth for thy possession. </w:t>
      </w:r>
    </w:p>
    <w:p w14:paraId="29C030E0" w14:textId="09BBFCF0" w:rsidR="00241DFC" w:rsidRDefault="00241DFC" w:rsidP="00F82D8A">
      <w:pPr>
        <w:pStyle w:val="Verse"/>
        <w:spacing w:after="240"/>
      </w:pPr>
      <w:r>
        <w:t>Thou shalt</w:t>
      </w:r>
      <w:r w:rsidRPr="00241DFC">
        <w:t xml:space="preserve"> break them with a rod of iron and dash them in pieces like a potter</w:t>
      </w:r>
      <w:r w:rsidR="008635B2">
        <w:t>’</w:t>
      </w:r>
      <w:r w:rsidRPr="00241DFC">
        <w:t>s vessel.</w:t>
      </w:r>
    </w:p>
    <w:p w14:paraId="4D1FCA81" w14:textId="77777777" w:rsidR="00FE38E9" w:rsidRDefault="00232E65" w:rsidP="00F82D8A">
      <w:pPr>
        <w:pStyle w:val="Verse"/>
        <w:spacing w:after="240"/>
      </w:pPr>
      <w:r>
        <w:t>N</w:t>
      </w:r>
      <w:r w:rsidR="001E6259">
        <w:t>ow</w:t>
      </w:r>
      <w:r w:rsidR="00241DFC">
        <w:t xml:space="preserve"> therefore</w:t>
      </w:r>
      <w:r w:rsidR="001E6259">
        <w:t>, be wise</w:t>
      </w:r>
      <w:r w:rsidR="00241DFC">
        <w:t>, O kings</w:t>
      </w:r>
      <w:r w:rsidR="001E6259">
        <w:t xml:space="preserve">; be instructed, </w:t>
      </w:r>
      <w:r>
        <w:t xml:space="preserve">all </w:t>
      </w:r>
      <w:r w:rsidR="001E6259">
        <w:t xml:space="preserve">you judges of the earth. </w:t>
      </w:r>
    </w:p>
    <w:p w14:paraId="57A89B7E" w14:textId="77777777" w:rsidR="00FE38E9" w:rsidRDefault="001E6259" w:rsidP="00F82D8A">
      <w:pPr>
        <w:pStyle w:val="Verse"/>
        <w:spacing w:after="240"/>
      </w:pPr>
      <w:r>
        <w:t xml:space="preserve">Serve the Lord with fear and rejoice in him with trembling. </w:t>
      </w:r>
    </w:p>
    <w:p w14:paraId="7A620870" w14:textId="77777777" w:rsidR="00241DFC" w:rsidRDefault="00241DFC" w:rsidP="00F82D8A">
      <w:pPr>
        <w:pStyle w:val="Verse"/>
        <w:spacing w:after="240"/>
      </w:pPr>
      <w:r w:rsidRPr="00241DFC">
        <w:t>Lay hold of instruction</w:t>
      </w:r>
      <w:r>
        <w:t xml:space="preserve"> </w:t>
      </w:r>
      <w:r w:rsidR="001E6259">
        <w:t xml:space="preserve">lest he be angry and you perish from the </w:t>
      </w:r>
      <w:r>
        <w:t xml:space="preserve">way of </w:t>
      </w:r>
      <w:r w:rsidR="001E6259">
        <w:t>righteou</w:t>
      </w:r>
      <w:r>
        <w:t>sness</w:t>
      </w:r>
    </w:p>
    <w:p w14:paraId="1DEA9E76" w14:textId="77777777" w:rsidR="00237B9C" w:rsidRDefault="00241DFC" w:rsidP="00F82D8A">
      <w:pPr>
        <w:pStyle w:val="Verse"/>
        <w:spacing w:after="240"/>
      </w:pPr>
      <w:r>
        <w:t>W</w:t>
      </w:r>
      <w:r w:rsidR="001E6259">
        <w:t xml:space="preserve">hen his </w:t>
      </w:r>
      <w:r w:rsidR="00232E65">
        <w:t>wrath is suddenly kindled</w:t>
      </w:r>
      <w:r w:rsidR="001E6259">
        <w:t xml:space="preserve">. Blessed are all they that put their trust in him. </w:t>
      </w:r>
    </w:p>
    <w:p w14:paraId="4CCDCC63" w14:textId="77777777" w:rsidR="001E6259" w:rsidRDefault="00FE38E9" w:rsidP="00FA3250">
      <w:pPr>
        <w:pStyle w:val="Heading3"/>
        <w:spacing w:after="240"/>
      </w:pPr>
      <w:r>
        <w:lastRenderedPageBreak/>
        <w:t>Psalm</w:t>
      </w:r>
      <w:r w:rsidR="001E6259">
        <w:t xml:space="preserve"> 3</w:t>
      </w:r>
    </w:p>
    <w:p w14:paraId="0E26E2A9" w14:textId="77777777" w:rsidR="001E6259" w:rsidRDefault="001E6259" w:rsidP="00161212">
      <w:pPr>
        <w:pStyle w:val="Rubric"/>
      </w:pPr>
      <w:r>
        <w:t xml:space="preserve">A psalm of David, when he fled in the desert from his son Absalom </w:t>
      </w:r>
    </w:p>
    <w:p w14:paraId="04D22811" w14:textId="77777777" w:rsidR="00FE38E9" w:rsidRDefault="00241DFC" w:rsidP="00F82D8A">
      <w:pPr>
        <w:pStyle w:val="Verse"/>
        <w:spacing w:after="240"/>
      </w:pPr>
      <w:r w:rsidRPr="00241DFC">
        <w:t>Lord, why are they multiplied that afflict me? Many rise up against me</w:t>
      </w:r>
      <w:r w:rsidR="001E6259">
        <w:t xml:space="preserve">. </w:t>
      </w:r>
    </w:p>
    <w:p w14:paraId="0D57D046" w14:textId="77777777" w:rsidR="00FE38E9" w:rsidRDefault="001E6259" w:rsidP="00F82D8A">
      <w:pPr>
        <w:pStyle w:val="Verse"/>
        <w:spacing w:after="240"/>
      </w:pPr>
      <w:r>
        <w:t xml:space="preserve">Many are they who say to my soul: There is no salvation for him in his God. </w:t>
      </w:r>
      <w:r w:rsidR="00FA3250">
        <w:t xml:space="preserve"> </w:t>
      </w:r>
      <w:proofErr w:type="spellStart"/>
      <w:r w:rsidR="00425D62">
        <w:rPr>
          <w:i/>
        </w:rPr>
        <w:t>Diapsalma</w:t>
      </w:r>
      <w:proofErr w:type="spellEnd"/>
      <w:r>
        <w:t xml:space="preserve"> </w:t>
      </w:r>
    </w:p>
    <w:p w14:paraId="7CDDB477" w14:textId="77777777" w:rsidR="00FE38E9" w:rsidRDefault="001E6259" w:rsidP="00F82D8A">
      <w:pPr>
        <w:pStyle w:val="Verse"/>
        <w:spacing w:after="240"/>
      </w:pPr>
      <w:r>
        <w:t xml:space="preserve">But thou, O Lord, art my </w:t>
      </w:r>
      <w:r w:rsidR="00241DFC">
        <w:t>helper</w:t>
      </w:r>
      <w:r>
        <w:t xml:space="preserve">, my glory and the one who lifts up my head. </w:t>
      </w:r>
    </w:p>
    <w:p w14:paraId="60612B6B" w14:textId="77777777" w:rsidR="00FE38E9" w:rsidRDefault="001E6259" w:rsidP="00F82D8A">
      <w:pPr>
        <w:pStyle w:val="Verse"/>
        <w:spacing w:after="240"/>
      </w:pPr>
      <w:r>
        <w:t>I cried to the Lord with my voice and he heard me from his holy hill.</w:t>
      </w:r>
      <w:r w:rsidR="00C81629">
        <w:t xml:space="preserve">  </w:t>
      </w:r>
      <w:proofErr w:type="spellStart"/>
      <w:r w:rsidR="00425D62">
        <w:rPr>
          <w:i/>
        </w:rPr>
        <w:t>Diapsalma</w:t>
      </w:r>
      <w:proofErr w:type="spellEnd"/>
      <w:r>
        <w:t xml:space="preserve"> </w:t>
      </w:r>
    </w:p>
    <w:p w14:paraId="0ACBA12F" w14:textId="77777777" w:rsidR="00FE38E9" w:rsidRDefault="001E6259" w:rsidP="00F82D8A">
      <w:pPr>
        <w:pStyle w:val="Verse"/>
        <w:spacing w:after="240"/>
      </w:pPr>
      <w:r>
        <w:t xml:space="preserve">I lay down and slept; I awoke, for the Lord will protect me. </w:t>
      </w:r>
    </w:p>
    <w:p w14:paraId="40F33E79" w14:textId="77777777" w:rsidR="00FE38E9" w:rsidRDefault="001E6259" w:rsidP="00F82D8A">
      <w:pPr>
        <w:pStyle w:val="Verse"/>
        <w:spacing w:after="240"/>
      </w:pPr>
      <w:r>
        <w:t xml:space="preserve">I will not be afraid of ten thousands of people who set themselves against me all around. </w:t>
      </w:r>
    </w:p>
    <w:p w14:paraId="4EB07CDA" w14:textId="77777777" w:rsidR="00FE38E9" w:rsidRDefault="001E6259" w:rsidP="00F82D8A">
      <w:pPr>
        <w:pStyle w:val="Verse"/>
        <w:spacing w:after="240"/>
      </w:pPr>
      <w:r>
        <w:t xml:space="preserve">Arise, O Lord, save me, O my God, for thou hast struck all those who are my enemies without cause, thou hast broken the teeth of the </w:t>
      </w:r>
      <w:r w:rsidR="005775AB">
        <w:t>ungodly</w:t>
      </w:r>
      <w:r>
        <w:t xml:space="preserve">. </w:t>
      </w:r>
    </w:p>
    <w:p w14:paraId="63B28951" w14:textId="77777777" w:rsidR="001E6259" w:rsidRDefault="001E6259" w:rsidP="00F82D8A">
      <w:pPr>
        <w:pStyle w:val="Verse"/>
        <w:spacing w:after="240"/>
      </w:pPr>
      <w:r>
        <w:t xml:space="preserve">Salvation is from the Lord and thy blessing is upon thy people. </w:t>
      </w:r>
    </w:p>
    <w:p w14:paraId="534AC543" w14:textId="77777777" w:rsidR="00B50629" w:rsidRDefault="00B50629" w:rsidP="0037394E">
      <w:pPr>
        <w:pStyle w:val="Rubric"/>
      </w:pPr>
      <w:r>
        <w:t>Glory. Both now. Alleluia.</w:t>
      </w:r>
    </w:p>
    <w:p w14:paraId="767E7733" w14:textId="77777777" w:rsidR="00237B9C" w:rsidRDefault="00B50629" w:rsidP="00B50629">
      <w:pPr>
        <w:pStyle w:val="Heading2"/>
        <w:spacing w:after="240"/>
      </w:pPr>
      <w:r>
        <w:t>Second Stasis</w:t>
      </w:r>
    </w:p>
    <w:p w14:paraId="6CAFD3E3" w14:textId="77777777" w:rsidR="001E6259" w:rsidRDefault="00FE38E9" w:rsidP="00FA3250">
      <w:pPr>
        <w:pStyle w:val="Heading3"/>
        <w:spacing w:after="240"/>
      </w:pPr>
      <w:r>
        <w:t>Psalm</w:t>
      </w:r>
      <w:r w:rsidR="001E6259">
        <w:t xml:space="preserve"> 4</w:t>
      </w:r>
    </w:p>
    <w:p w14:paraId="3060AF1D" w14:textId="77777777" w:rsidR="001E6259" w:rsidRDefault="001E6259" w:rsidP="00161212">
      <w:pPr>
        <w:pStyle w:val="Rubric"/>
      </w:pPr>
      <w:r>
        <w:t xml:space="preserve">For the end of the struggle, a </w:t>
      </w:r>
      <w:proofErr w:type="spellStart"/>
      <w:r>
        <w:t>psalmic</w:t>
      </w:r>
      <w:proofErr w:type="spellEnd"/>
      <w:r>
        <w:t xml:space="preserve"> hymn of David†</w:t>
      </w:r>
    </w:p>
    <w:p w14:paraId="082ACAEC" w14:textId="77777777" w:rsidR="00FE38E9" w:rsidRDefault="006C5794" w:rsidP="00F82D8A">
      <w:pPr>
        <w:pStyle w:val="Verse"/>
        <w:spacing w:after="240"/>
      </w:pPr>
      <w:r w:rsidRPr="006C5794">
        <w:t xml:space="preserve">When I called upon Thee, O God of my righteousness, </w:t>
      </w:r>
      <w:r>
        <w:t>t</w:t>
      </w:r>
      <w:r w:rsidRPr="006C5794">
        <w:t>hou didst hearken unto me</w:t>
      </w:r>
      <w:r>
        <w:t>;</w:t>
      </w:r>
      <w:r w:rsidR="001E6259">
        <w:t xml:space="preserve"> thou hast opened my heart when </w:t>
      </w:r>
      <w:r w:rsidR="001E6259">
        <w:lastRenderedPageBreak/>
        <w:t>I was in distress</w:t>
      </w:r>
      <w:r>
        <w:t>. H</w:t>
      </w:r>
      <w:r w:rsidR="001E6259">
        <w:t xml:space="preserve">ave mercy on me and hear my prayer. </w:t>
      </w:r>
    </w:p>
    <w:p w14:paraId="6CB77BF9" w14:textId="77777777" w:rsidR="00FE38E9" w:rsidRDefault="001E6259" w:rsidP="00F82D8A">
      <w:pPr>
        <w:pStyle w:val="Verse"/>
        <w:spacing w:after="240"/>
      </w:pPr>
      <w:r>
        <w:t xml:space="preserve">O you sons of men, </w:t>
      </w:r>
      <w:r w:rsidR="005B073C">
        <w:t xml:space="preserve">how long </w:t>
      </w:r>
      <w:r>
        <w:t xml:space="preserve">will you be slow of heart? Why do you love vain things and seek after lies? </w:t>
      </w:r>
      <w:r w:rsidR="00FA3250">
        <w:t xml:space="preserve"> </w:t>
      </w:r>
      <w:proofErr w:type="spellStart"/>
      <w:r w:rsidR="00425D62">
        <w:rPr>
          <w:i/>
        </w:rPr>
        <w:t>Diapsalma</w:t>
      </w:r>
      <w:proofErr w:type="spellEnd"/>
      <w:r>
        <w:t xml:space="preserve"> </w:t>
      </w:r>
    </w:p>
    <w:p w14:paraId="561C0128" w14:textId="77777777" w:rsidR="00C81629" w:rsidRDefault="001E6259" w:rsidP="00F82D8A">
      <w:pPr>
        <w:pStyle w:val="Verse"/>
        <w:spacing w:after="240"/>
      </w:pPr>
      <w:r>
        <w:t xml:space="preserve">Know that the Lord has made his holy one wondrous; the Lord will hear me when I cry out to him. </w:t>
      </w:r>
    </w:p>
    <w:p w14:paraId="0B65458F" w14:textId="77777777" w:rsidR="00FE38E9" w:rsidRDefault="005B073C" w:rsidP="00F82D8A">
      <w:pPr>
        <w:pStyle w:val="Verse"/>
        <w:spacing w:after="240"/>
      </w:pPr>
      <w:r>
        <w:t xml:space="preserve">Be angry </w:t>
      </w:r>
      <w:r w:rsidR="001E6259">
        <w:t xml:space="preserve">but do not sin, </w:t>
      </w:r>
      <w:r>
        <w:t xml:space="preserve">speak in </w:t>
      </w:r>
      <w:r w:rsidR="001E6259">
        <w:t>your own heart</w:t>
      </w:r>
      <w:r>
        <w:t>, and</w:t>
      </w:r>
      <w:r w:rsidR="001E6259">
        <w:t xml:space="preserve"> on your bed</w:t>
      </w:r>
      <w:r>
        <w:t>s keep peace</w:t>
      </w:r>
      <w:r w:rsidR="001E6259">
        <w:t xml:space="preserve">. </w:t>
      </w:r>
      <w:r w:rsidR="00FA3250">
        <w:t xml:space="preserve"> </w:t>
      </w:r>
      <w:proofErr w:type="spellStart"/>
      <w:r w:rsidR="00425D62">
        <w:rPr>
          <w:i/>
        </w:rPr>
        <w:t>Diapsalma</w:t>
      </w:r>
      <w:proofErr w:type="spellEnd"/>
      <w:r w:rsidR="001E6259">
        <w:t xml:space="preserve"> </w:t>
      </w:r>
    </w:p>
    <w:p w14:paraId="472A3340" w14:textId="77777777" w:rsidR="00FE38E9" w:rsidRDefault="001E6259" w:rsidP="00F82D8A">
      <w:pPr>
        <w:pStyle w:val="Verse"/>
        <w:spacing w:after="240"/>
      </w:pPr>
      <w:r>
        <w:t xml:space="preserve">Offer the sacrifice of righteousness and put your trust in the Lord. </w:t>
      </w:r>
    </w:p>
    <w:p w14:paraId="38FCEFD9" w14:textId="77777777" w:rsidR="00FE38E9" w:rsidRDefault="001E6259" w:rsidP="00F82D8A">
      <w:pPr>
        <w:pStyle w:val="Verse"/>
        <w:spacing w:after="240"/>
      </w:pPr>
      <w:r>
        <w:t xml:space="preserve">There are many who say: Who will show us good things? Lord, the light of thy countenance has been </w:t>
      </w:r>
      <w:r w:rsidR="005300C1">
        <w:t>made a sign</w:t>
      </w:r>
      <w:r>
        <w:t xml:space="preserve"> upon us. </w:t>
      </w:r>
    </w:p>
    <w:p w14:paraId="5A8A2A40" w14:textId="77777777" w:rsidR="00FE38E9" w:rsidRDefault="001E6259" w:rsidP="00F82D8A">
      <w:pPr>
        <w:pStyle w:val="Verse"/>
        <w:spacing w:after="240"/>
      </w:pPr>
      <w:r>
        <w:t xml:space="preserve">Thou hast </w:t>
      </w:r>
      <w:r w:rsidR="005300C1">
        <w:t>given</w:t>
      </w:r>
      <w:r>
        <w:t xml:space="preserve"> gladness in my heart; from </w:t>
      </w:r>
      <w:r w:rsidR="005300C1">
        <w:t xml:space="preserve">the fruit </w:t>
      </w:r>
      <w:r>
        <w:t>of</w:t>
      </w:r>
      <w:r w:rsidR="005300C1">
        <w:t xml:space="preserve"> their</w:t>
      </w:r>
      <w:r>
        <w:t xml:space="preserve"> wheat, wine and oil they </w:t>
      </w:r>
      <w:r w:rsidR="005300C1">
        <w:t>were satisfied</w:t>
      </w:r>
      <w:r>
        <w:t xml:space="preserve">. </w:t>
      </w:r>
    </w:p>
    <w:p w14:paraId="0183D1F7" w14:textId="77777777" w:rsidR="00237B9C" w:rsidRDefault="005300C1" w:rsidP="00F82D8A">
      <w:pPr>
        <w:pStyle w:val="Verse"/>
        <w:spacing w:after="240"/>
      </w:pPr>
      <w:r w:rsidRPr="005300C1">
        <w:t xml:space="preserve">In perfect peace I will go to bed and fall asleep, for </w:t>
      </w:r>
      <w:r>
        <w:t>t</w:t>
      </w:r>
      <w:r w:rsidRPr="005300C1">
        <w:t>hou, O Lord, alone hast made me to dwell in hope.</w:t>
      </w:r>
      <w:r w:rsidR="001E6259">
        <w:t xml:space="preserve">. </w:t>
      </w:r>
    </w:p>
    <w:p w14:paraId="391A95BF" w14:textId="77777777" w:rsidR="001E6259" w:rsidRDefault="00FE38E9" w:rsidP="00FA3250">
      <w:pPr>
        <w:pStyle w:val="Heading3"/>
        <w:spacing w:after="240"/>
      </w:pPr>
      <w:r>
        <w:t>Psalm</w:t>
      </w:r>
      <w:r w:rsidR="001E6259">
        <w:t xml:space="preserve"> 5</w:t>
      </w:r>
    </w:p>
    <w:p w14:paraId="4BEF8FE3" w14:textId="77777777" w:rsidR="001E6259" w:rsidRDefault="001E6259" w:rsidP="00161212">
      <w:pPr>
        <w:pStyle w:val="Rubric"/>
      </w:pPr>
      <w:r>
        <w:t xml:space="preserve">For the end of the struggle, a psalm of David for the one receiving the inheritance </w:t>
      </w:r>
    </w:p>
    <w:p w14:paraId="406FD20E" w14:textId="77777777" w:rsidR="00FE38E9" w:rsidRDefault="001E6259" w:rsidP="00F82D8A">
      <w:pPr>
        <w:pStyle w:val="Verse"/>
        <w:spacing w:after="240"/>
      </w:pPr>
      <w:r>
        <w:t xml:space="preserve">Give ear to my words, O Lord, </w:t>
      </w:r>
      <w:r w:rsidR="003D1B19">
        <w:t>consider</w:t>
      </w:r>
      <w:r>
        <w:t xml:space="preserve"> my outcry. </w:t>
      </w:r>
    </w:p>
    <w:p w14:paraId="1CDA2DB8" w14:textId="77777777" w:rsidR="00FE38E9" w:rsidRDefault="003D1B19" w:rsidP="00F82D8A">
      <w:pPr>
        <w:pStyle w:val="Verse"/>
        <w:spacing w:after="240"/>
      </w:pPr>
      <w:r>
        <w:t xml:space="preserve">Hearken to </w:t>
      </w:r>
      <w:r w:rsidR="001E6259">
        <w:t xml:space="preserve">the voice of my </w:t>
      </w:r>
      <w:r>
        <w:t>supplication</w:t>
      </w:r>
      <w:r w:rsidR="001E6259">
        <w:t xml:space="preserve">, my King and my God, for to thee will I pray, O Lord. </w:t>
      </w:r>
    </w:p>
    <w:p w14:paraId="79189C05" w14:textId="77777777" w:rsidR="00FE38E9" w:rsidRDefault="003D1B19" w:rsidP="00F82D8A">
      <w:pPr>
        <w:pStyle w:val="Verse"/>
        <w:spacing w:after="240"/>
      </w:pPr>
      <w:r>
        <w:t>My voice shalt thou hear i</w:t>
      </w:r>
      <w:r w:rsidR="001E6259">
        <w:t>n the morning</w:t>
      </w:r>
      <w:r>
        <w:t xml:space="preserve">. Early </w:t>
      </w:r>
      <w:r w:rsidR="001E6259">
        <w:t xml:space="preserve">in the morning I will stand before thee </w:t>
      </w:r>
      <w:r w:rsidRPr="003D1B19">
        <w:t>and thou shalt behold me</w:t>
      </w:r>
      <w:r w:rsidR="001E6259">
        <w:t xml:space="preserve">. </w:t>
      </w:r>
    </w:p>
    <w:p w14:paraId="40266427" w14:textId="77777777" w:rsidR="00FE38E9" w:rsidRDefault="001E6259" w:rsidP="00F82D8A">
      <w:pPr>
        <w:pStyle w:val="Verse"/>
        <w:spacing w:after="240"/>
      </w:pPr>
      <w:r>
        <w:lastRenderedPageBreak/>
        <w:t xml:space="preserve">For thou art not a God who </w:t>
      </w:r>
      <w:r w:rsidR="003D1B19">
        <w:t xml:space="preserve">delights </w:t>
      </w:r>
      <w:r>
        <w:t xml:space="preserve">in wickedness, nor shall the evildoer dwell with thee. </w:t>
      </w:r>
    </w:p>
    <w:p w14:paraId="1BDCFB38" w14:textId="77777777" w:rsidR="00FE38E9" w:rsidRDefault="001E6259" w:rsidP="00F82D8A">
      <w:pPr>
        <w:pStyle w:val="Verse"/>
        <w:spacing w:after="240"/>
      </w:pPr>
      <w:r>
        <w:t xml:space="preserve">The transgressors shall not stand in thy sight; thou </w:t>
      </w:r>
      <w:r w:rsidR="003D1B19">
        <w:t>hast hated</w:t>
      </w:r>
      <w:r>
        <w:t xml:space="preserve"> all the workers of iniquity. </w:t>
      </w:r>
    </w:p>
    <w:p w14:paraId="079E5F06" w14:textId="77777777" w:rsidR="00FE38E9" w:rsidRDefault="001E6259" w:rsidP="00F82D8A">
      <w:pPr>
        <w:pStyle w:val="Verse"/>
        <w:spacing w:after="240"/>
      </w:pPr>
      <w:r>
        <w:t>Thou shalt destroy all those that speak lies; the Lord abhors</w:t>
      </w:r>
      <w:r w:rsidR="0077152B">
        <w:t xml:space="preserve"> the violent and deceitful man</w:t>
      </w:r>
      <w:r>
        <w:t xml:space="preserve"> </w:t>
      </w:r>
    </w:p>
    <w:p w14:paraId="61B02E30" w14:textId="77777777" w:rsidR="00FE38E9" w:rsidRDefault="001E6259" w:rsidP="00F82D8A">
      <w:pPr>
        <w:pStyle w:val="Verse"/>
        <w:spacing w:after="240"/>
      </w:pPr>
      <w:r>
        <w:t xml:space="preserve">But as for me, </w:t>
      </w:r>
      <w:r w:rsidR="0077152B">
        <w:t>in the fullness of thy mercy</w:t>
      </w:r>
      <w:r>
        <w:t xml:space="preserve"> </w:t>
      </w:r>
      <w:r w:rsidR="0077152B">
        <w:t xml:space="preserve">I </w:t>
      </w:r>
      <w:r>
        <w:t>will come into thy house, I will worship toward thy holy temple</w:t>
      </w:r>
      <w:r w:rsidR="0077152B">
        <w:t xml:space="preserve"> in fear of thee.</w:t>
      </w:r>
      <w:r>
        <w:t xml:space="preserve"> </w:t>
      </w:r>
    </w:p>
    <w:p w14:paraId="3EE8CC71" w14:textId="77777777" w:rsidR="00FE38E9" w:rsidRDefault="001E6259" w:rsidP="00F82D8A">
      <w:pPr>
        <w:pStyle w:val="Verse"/>
        <w:spacing w:after="240"/>
      </w:pPr>
      <w:r>
        <w:t>Lead me, O Lord, in</w:t>
      </w:r>
      <w:r w:rsidR="0077152B">
        <w:t xml:space="preserve"> the way of</w:t>
      </w:r>
      <w:r>
        <w:t xml:space="preserve"> thy righteousness because of my enemies, make straight thy way before me. </w:t>
      </w:r>
    </w:p>
    <w:p w14:paraId="03F7DF33" w14:textId="77777777" w:rsidR="00FE38E9" w:rsidRDefault="001E6259" w:rsidP="00F82D8A">
      <w:pPr>
        <w:pStyle w:val="Verse"/>
        <w:spacing w:after="240"/>
      </w:pPr>
      <w:r>
        <w:t xml:space="preserve">For there is no truth in their mouth, their heart is empty, their throat is an open grave, they lie with their tongues. </w:t>
      </w:r>
    </w:p>
    <w:p w14:paraId="573A5A54" w14:textId="77777777" w:rsidR="00FE38E9" w:rsidRDefault="001E6259" w:rsidP="00F82D8A">
      <w:pPr>
        <w:pStyle w:val="Verse"/>
        <w:spacing w:after="240"/>
      </w:pPr>
      <w:r>
        <w:t>Judge them, O God, let them fall by their own counsels</w:t>
      </w:r>
      <w:r w:rsidR="0077152B">
        <w:t>. C</w:t>
      </w:r>
      <w:r>
        <w:t xml:space="preserve">ast them out in the multitude of their </w:t>
      </w:r>
      <w:r w:rsidR="0077152B">
        <w:t>ungodliness</w:t>
      </w:r>
      <w:r>
        <w:t xml:space="preserve">, for they have provoked thee, O Lord. </w:t>
      </w:r>
    </w:p>
    <w:p w14:paraId="74A82832" w14:textId="77777777" w:rsidR="00FE38E9" w:rsidRDefault="001E6259" w:rsidP="00F82D8A">
      <w:pPr>
        <w:pStyle w:val="Verse"/>
        <w:spacing w:after="240"/>
      </w:pPr>
      <w:r>
        <w:t xml:space="preserve">But let all those that put their trust in thee </w:t>
      </w:r>
      <w:r w:rsidR="0077152B">
        <w:t>be glad</w:t>
      </w:r>
      <w:r>
        <w:t xml:space="preserve">; </w:t>
      </w:r>
      <w:r w:rsidR="0077152B">
        <w:t>they shall ever rejoice</w:t>
      </w:r>
      <w:r>
        <w:t xml:space="preserve">, for thou wilt dwell in them, and all those that love thy name will glory in thee, for thou </w:t>
      </w:r>
      <w:r w:rsidR="0077152B">
        <w:t>shalt</w:t>
      </w:r>
      <w:r>
        <w:t xml:space="preserve"> bless the righteous. </w:t>
      </w:r>
    </w:p>
    <w:p w14:paraId="721B04A4" w14:textId="77777777" w:rsidR="00237B9C" w:rsidRDefault="001E6259" w:rsidP="00F82D8A">
      <w:pPr>
        <w:pStyle w:val="Verse"/>
        <w:spacing w:after="240"/>
      </w:pPr>
      <w:r>
        <w:t xml:space="preserve">O Lord, with the shield of thy good </w:t>
      </w:r>
      <w:r w:rsidR="0077152B">
        <w:t>pleasure</w:t>
      </w:r>
      <w:r w:rsidR="005775AB">
        <w:t xml:space="preserve"> hast thou crowned us</w:t>
      </w:r>
      <w:r>
        <w:t xml:space="preserve">. </w:t>
      </w:r>
    </w:p>
    <w:p w14:paraId="118DF8CC" w14:textId="77777777" w:rsidR="001E6259" w:rsidRDefault="00FE38E9" w:rsidP="00FA3250">
      <w:pPr>
        <w:pStyle w:val="Heading3"/>
        <w:spacing w:after="240"/>
      </w:pPr>
      <w:r>
        <w:t>Psalm</w:t>
      </w:r>
      <w:r w:rsidR="001E6259">
        <w:t xml:space="preserve"> 6</w:t>
      </w:r>
    </w:p>
    <w:p w14:paraId="0E8E6F46" w14:textId="77777777" w:rsidR="001E6259" w:rsidRDefault="001E6259" w:rsidP="00161212">
      <w:pPr>
        <w:pStyle w:val="Rubric"/>
      </w:pPr>
      <w:r>
        <w:t xml:space="preserve">For the end of the struggle, a </w:t>
      </w:r>
      <w:proofErr w:type="spellStart"/>
      <w:r>
        <w:t>psalmic</w:t>
      </w:r>
      <w:proofErr w:type="spellEnd"/>
      <w:r>
        <w:t xml:space="preserve"> hymn of David for the eighth day </w:t>
      </w:r>
    </w:p>
    <w:p w14:paraId="094F76A6" w14:textId="77777777" w:rsidR="00FE38E9" w:rsidRDefault="001E6259" w:rsidP="00F82D8A">
      <w:pPr>
        <w:pStyle w:val="Verse"/>
        <w:spacing w:after="240"/>
      </w:pPr>
      <w:r>
        <w:t xml:space="preserve">O Lord, do not reprove me in thine anger nor </w:t>
      </w:r>
      <w:r w:rsidR="005775AB">
        <w:t>chasten</w:t>
      </w:r>
      <w:r>
        <w:t xml:space="preserve"> me in thy wrath. </w:t>
      </w:r>
    </w:p>
    <w:p w14:paraId="488763D8" w14:textId="77777777" w:rsidR="00FE38E9" w:rsidRDefault="001E6259" w:rsidP="00F82D8A">
      <w:pPr>
        <w:pStyle w:val="Verse"/>
        <w:spacing w:after="240"/>
      </w:pPr>
      <w:r>
        <w:lastRenderedPageBreak/>
        <w:t xml:space="preserve">Have mercy on me, O Lord, for I am </w:t>
      </w:r>
      <w:r w:rsidR="0077152B">
        <w:t>weak</w:t>
      </w:r>
      <w:r>
        <w:t xml:space="preserve">; heal me, for my bones are troubled </w:t>
      </w:r>
    </w:p>
    <w:p w14:paraId="0D0E2F63" w14:textId="77777777" w:rsidR="00FE38E9" w:rsidRDefault="0077152B" w:rsidP="00F82D8A">
      <w:pPr>
        <w:pStyle w:val="Verse"/>
        <w:spacing w:after="240"/>
      </w:pPr>
      <w:r>
        <w:t>M</w:t>
      </w:r>
      <w:r w:rsidR="001E6259">
        <w:t>y soul is greatly troubled</w:t>
      </w:r>
      <w:r w:rsidR="005775AB">
        <w:t>. B</w:t>
      </w:r>
      <w:r w:rsidR="001E6259">
        <w:t>ut thou, O Lord</w:t>
      </w:r>
      <w:r w:rsidR="005775AB">
        <w:t xml:space="preserve">: </w:t>
      </w:r>
      <w:r w:rsidR="001E6259">
        <w:t xml:space="preserve">how long? </w:t>
      </w:r>
    </w:p>
    <w:p w14:paraId="743C9B3D" w14:textId="27C5FD25" w:rsidR="00FE38E9" w:rsidRDefault="001E6259" w:rsidP="00F82D8A">
      <w:pPr>
        <w:pStyle w:val="Verse"/>
        <w:spacing w:after="240"/>
      </w:pPr>
      <w:r>
        <w:t>Turn, O Lord, and deliver my soul</w:t>
      </w:r>
      <w:r w:rsidR="0077152B">
        <w:t xml:space="preserve">; </w:t>
      </w:r>
      <w:r>
        <w:t>save me for thy mercy</w:t>
      </w:r>
      <w:r w:rsidR="008635B2">
        <w:t>’</w:t>
      </w:r>
      <w:r>
        <w:t xml:space="preserve">s sake, </w:t>
      </w:r>
    </w:p>
    <w:p w14:paraId="541C6ECA" w14:textId="77777777" w:rsidR="00FE38E9" w:rsidRDefault="001E6259" w:rsidP="00F82D8A">
      <w:pPr>
        <w:pStyle w:val="Verse"/>
        <w:spacing w:after="240"/>
      </w:pPr>
      <w:r>
        <w:t>For in death there is no remembrance of thee</w:t>
      </w:r>
      <w:r w:rsidR="0077152B">
        <w:t>;</w:t>
      </w:r>
      <w:r>
        <w:t xml:space="preserve"> in </w:t>
      </w:r>
      <w:r w:rsidR="0077152B">
        <w:t xml:space="preserve">Hades </w:t>
      </w:r>
      <w:r>
        <w:t xml:space="preserve">who will </w:t>
      </w:r>
      <w:r w:rsidR="0077152B">
        <w:t xml:space="preserve">give thanks </w:t>
      </w:r>
      <w:r>
        <w:t xml:space="preserve">to thee? </w:t>
      </w:r>
    </w:p>
    <w:p w14:paraId="61D3307E" w14:textId="550FD55F" w:rsidR="00FE38E9" w:rsidRDefault="001E6259" w:rsidP="00F82D8A">
      <w:pPr>
        <w:pStyle w:val="Verse"/>
        <w:spacing w:after="240"/>
      </w:pPr>
      <w:r>
        <w:t xml:space="preserve">I am weary with my groaning, all night I will </w:t>
      </w:r>
      <w:r w:rsidR="005435DB">
        <w:t>wash</w:t>
      </w:r>
      <w:r>
        <w:t xml:space="preserve"> my bed, I will </w:t>
      </w:r>
      <w:r w:rsidR="005435DB">
        <w:t>flood</w:t>
      </w:r>
      <w:r>
        <w:t xml:space="preserve"> my couch with </w:t>
      </w:r>
      <w:del w:id="0" w:author="3-9" w:date="2020-03-12T22:19:00Z">
        <w:r>
          <w:delText xml:space="preserve">my </w:delText>
        </w:r>
      </w:del>
      <w:r>
        <w:t xml:space="preserve">tears. </w:t>
      </w:r>
    </w:p>
    <w:p w14:paraId="7DF84E4D" w14:textId="5B7974F4" w:rsidR="00FE38E9" w:rsidRDefault="001E6259" w:rsidP="00F82D8A">
      <w:pPr>
        <w:pStyle w:val="Verse"/>
        <w:spacing w:after="240"/>
      </w:pPr>
      <w:r>
        <w:t xml:space="preserve">My eye is </w:t>
      </w:r>
      <w:del w:id="1" w:author="3-9" w:date="2020-03-12T22:19:00Z">
        <w:r>
          <w:delText>troubled by anger</w:delText>
        </w:r>
      </w:del>
      <w:ins w:id="2" w:author="3-9" w:date="2020-03-12T22:19:00Z">
        <w:r w:rsidR="00B519CD">
          <w:t>wastes away because of</w:t>
        </w:r>
        <w:r>
          <w:t xml:space="preserve"> </w:t>
        </w:r>
        <w:r w:rsidR="00B519CD">
          <w:t>grief</w:t>
        </w:r>
      </w:ins>
      <w:r>
        <w:t xml:space="preserve">, I grow old among all my enemies. </w:t>
      </w:r>
    </w:p>
    <w:p w14:paraId="39E0DBD4" w14:textId="77777777" w:rsidR="00FE38E9" w:rsidRDefault="001E6259" w:rsidP="00F82D8A">
      <w:pPr>
        <w:pStyle w:val="Verse"/>
        <w:spacing w:after="240"/>
      </w:pPr>
      <w:r>
        <w:t xml:space="preserve">Depart from me, all you workers of iniquity, for the Lord has heard the voice of my weeping, </w:t>
      </w:r>
    </w:p>
    <w:p w14:paraId="025E3799" w14:textId="77777777" w:rsidR="00FE38E9" w:rsidRDefault="001E6259" w:rsidP="00F82D8A">
      <w:pPr>
        <w:pStyle w:val="Verse"/>
        <w:spacing w:after="240"/>
      </w:pPr>
      <w:r>
        <w:t xml:space="preserve">The Lord has heard my supplication, the Lord has received my prayer. </w:t>
      </w:r>
    </w:p>
    <w:p w14:paraId="7387AB6A" w14:textId="77777777" w:rsidR="001E6259" w:rsidRDefault="001E6259" w:rsidP="00F82D8A">
      <w:pPr>
        <w:pStyle w:val="Verse"/>
        <w:spacing w:after="240"/>
      </w:pPr>
      <w:r>
        <w:t xml:space="preserve">Let all my enemies be ashamed and greatly troubled, let them turn back and be ashamed suddenly. </w:t>
      </w:r>
    </w:p>
    <w:p w14:paraId="36C8029D" w14:textId="77777777" w:rsidR="00B50629" w:rsidRDefault="00B50629" w:rsidP="0037394E">
      <w:pPr>
        <w:pStyle w:val="Rubric"/>
      </w:pPr>
      <w:r>
        <w:t>Glory. Both now. Alleluia.</w:t>
      </w:r>
    </w:p>
    <w:p w14:paraId="32190A3E" w14:textId="77777777" w:rsidR="00237B9C" w:rsidRDefault="00B50629" w:rsidP="00B50629">
      <w:pPr>
        <w:pStyle w:val="Heading2"/>
        <w:spacing w:after="240"/>
      </w:pPr>
      <w:r>
        <w:t>Third Stasis</w:t>
      </w:r>
    </w:p>
    <w:p w14:paraId="05AAB1C3" w14:textId="77777777" w:rsidR="001E6259" w:rsidRDefault="00FE38E9" w:rsidP="00FA3250">
      <w:pPr>
        <w:pStyle w:val="Heading3"/>
        <w:spacing w:after="240"/>
      </w:pPr>
      <w:r>
        <w:t>Psalm</w:t>
      </w:r>
      <w:r w:rsidR="001E6259">
        <w:t xml:space="preserve"> 7</w:t>
      </w:r>
    </w:p>
    <w:p w14:paraId="00723307" w14:textId="77777777" w:rsidR="001E6259" w:rsidRDefault="001E6259" w:rsidP="00161212">
      <w:pPr>
        <w:pStyle w:val="Rubric"/>
      </w:pPr>
      <w:r>
        <w:t xml:space="preserve">A psalm of David, which he sang to the Lord concerning the words of Cush, son of Benjamin </w:t>
      </w:r>
    </w:p>
    <w:p w14:paraId="381C34F6" w14:textId="77777777" w:rsidR="00FE38E9" w:rsidRDefault="001E6259" w:rsidP="00F82D8A">
      <w:pPr>
        <w:pStyle w:val="Verse"/>
        <w:spacing w:after="240"/>
      </w:pPr>
      <w:r>
        <w:t xml:space="preserve">O Lord my God, in thee have I hoped, save me from all my accusers and deliver me, </w:t>
      </w:r>
    </w:p>
    <w:p w14:paraId="2D289BA9" w14:textId="77777777" w:rsidR="00FE38E9" w:rsidRDefault="001E6259" w:rsidP="00F82D8A">
      <w:pPr>
        <w:pStyle w:val="Verse"/>
        <w:spacing w:after="240"/>
      </w:pPr>
      <w:r>
        <w:lastRenderedPageBreak/>
        <w:t xml:space="preserve">Lest like lions they tear apart my soul while there is none to redeem or save. </w:t>
      </w:r>
    </w:p>
    <w:p w14:paraId="09E85C9E" w14:textId="77777777" w:rsidR="00FE38E9" w:rsidRDefault="001E6259" w:rsidP="00F82D8A">
      <w:pPr>
        <w:pStyle w:val="Verse"/>
        <w:spacing w:after="240"/>
      </w:pPr>
      <w:r>
        <w:t xml:space="preserve">O Lord my God, if I have done this, if there is iniquity in my hands, </w:t>
      </w:r>
    </w:p>
    <w:p w14:paraId="3235D20C" w14:textId="77777777" w:rsidR="00FE38E9" w:rsidRDefault="001E6259" w:rsidP="00F82D8A">
      <w:pPr>
        <w:pStyle w:val="Verse"/>
        <w:spacing w:after="240"/>
      </w:pPr>
      <w:r>
        <w:t xml:space="preserve">If I have dealt back evil to those </w:t>
      </w:r>
      <w:r w:rsidR="005435DB">
        <w:t>who dealt</w:t>
      </w:r>
      <w:r>
        <w:t xml:space="preserve"> evil to me, let me fall empty from </w:t>
      </w:r>
      <w:r w:rsidR="005775AB">
        <w:t xml:space="preserve">the hands of </w:t>
      </w:r>
      <w:r>
        <w:t>my enemies</w:t>
      </w:r>
      <w:r w:rsidR="005775AB">
        <w:t>;</w:t>
      </w:r>
      <w:r>
        <w:t xml:space="preserve"> </w:t>
      </w:r>
    </w:p>
    <w:p w14:paraId="55C7D61F" w14:textId="77777777" w:rsidR="00FE38E9" w:rsidRDefault="005775AB" w:rsidP="00F82D8A">
      <w:pPr>
        <w:pStyle w:val="Verse"/>
        <w:spacing w:after="240"/>
      </w:pPr>
      <w:r>
        <w:t>Then l</w:t>
      </w:r>
      <w:r w:rsidR="001E6259">
        <w:t xml:space="preserve">et the enemy pursue my soul and overtake it, </w:t>
      </w:r>
      <w:r w:rsidR="005435DB">
        <w:t>let him trample</w:t>
      </w:r>
      <w:r w:rsidR="001E6259">
        <w:t xml:space="preserve"> my life to the ground</w:t>
      </w:r>
      <w:r w:rsidR="005435DB">
        <w:t xml:space="preserve"> and lay</w:t>
      </w:r>
      <w:r w:rsidR="001E6259">
        <w:t xml:space="preserve"> my glory in the dust. </w:t>
      </w:r>
      <w:r w:rsidR="00FA3250">
        <w:t xml:space="preserve"> </w:t>
      </w:r>
      <w:proofErr w:type="spellStart"/>
      <w:r w:rsidR="00425D62">
        <w:rPr>
          <w:i/>
        </w:rPr>
        <w:t>Diapsalma</w:t>
      </w:r>
      <w:proofErr w:type="spellEnd"/>
      <w:r w:rsidR="001E6259">
        <w:t xml:space="preserve"> </w:t>
      </w:r>
    </w:p>
    <w:p w14:paraId="6E6E5334" w14:textId="77777777" w:rsidR="005435DB" w:rsidRDefault="001E6259" w:rsidP="00F82D8A">
      <w:pPr>
        <w:pStyle w:val="Verse"/>
        <w:spacing w:after="240"/>
      </w:pPr>
      <w:r>
        <w:t>Arise, O Lord, in thine anger, be exalted to the very boundaries of my enemies</w:t>
      </w:r>
      <w:r w:rsidR="005435DB">
        <w:t>.</w:t>
      </w:r>
    </w:p>
    <w:p w14:paraId="197AD9F8" w14:textId="5D888D81" w:rsidR="00FE38E9" w:rsidRDefault="005435DB" w:rsidP="005775AB">
      <w:pPr>
        <w:pStyle w:val="Verse"/>
        <w:spacing w:after="240"/>
      </w:pPr>
      <w:r>
        <w:t>Arise</w:t>
      </w:r>
      <w:r w:rsidR="001E6259">
        <w:t xml:space="preserve">, O Lord, in the decree thou hast ordained, </w:t>
      </w:r>
      <w:r w:rsidR="005775AB">
        <w:t>a</w:t>
      </w:r>
      <w:r w:rsidR="001E6259">
        <w:t xml:space="preserve">nd the </w:t>
      </w:r>
      <w:del w:id="3" w:author="3-9" w:date="2020-03-12T22:19:00Z">
        <w:r w:rsidR="001E6259">
          <w:delText>congregation</w:delText>
        </w:r>
      </w:del>
      <w:ins w:id="4" w:author="3-9" w:date="2020-03-12T22:19:00Z">
        <w:r w:rsidR="00B519CD">
          <w:t>assembly</w:t>
        </w:r>
      </w:ins>
      <w:r w:rsidR="001E6259">
        <w:t xml:space="preserve"> of the peoples shall surround thee; for their sakes return on high. </w:t>
      </w:r>
    </w:p>
    <w:p w14:paraId="1908BE1C" w14:textId="5AA97809" w:rsidR="00FE38E9" w:rsidRDefault="001E6259" w:rsidP="00F82D8A">
      <w:pPr>
        <w:pStyle w:val="Verse"/>
        <w:spacing w:after="240"/>
      </w:pPr>
      <w:r>
        <w:t>The Lord shall judge the people</w:t>
      </w:r>
      <w:del w:id="5" w:author="3-9" w:date="2020-03-12T22:19:00Z">
        <w:r>
          <w:delText>; judge</w:delText>
        </w:r>
      </w:del>
      <w:ins w:id="6" w:author="3-9" w:date="2020-03-12T22:19:00Z">
        <w:r w:rsidR="00B519CD">
          <w:t>, J</w:t>
        </w:r>
        <w:r>
          <w:t>udge</w:t>
        </w:r>
      </w:ins>
      <w:r>
        <w:t xml:space="preserve"> me, O Lord, according to my righteousness and according to my </w:t>
      </w:r>
      <w:r w:rsidR="006E5249">
        <w:t>innocence</w:t>
      </w:r>
      <w:r>
        <w:t xml:space="preserve"> within me. </w:t>
      </w:r>
    </w:p>
    <w:p w14:paraId="7F7208CB" w14:textId="2CD92E52" w:rsidR="00FE38E9" w:rsidRDefault="006E5249" w:rsidP="00F82D8A">
      <w:pPr>
        <w:pStyle w:val="Verse"/>
        <w:spacing w:after="240"/>
      </w:pPr>
      <w:r w:rsidRPr="006E5249">
        <w:t>Let the evil of the wicked come to an end, but establish the righteous</w:t>
      </w:r>
      <w:r w:rsidR="001E6259">
        <w:t xml:space="preserve">, </w:t>
      </w:r>
      <w:del w:id="7" w:author="3-9" w:date="2020-03-12T22:19:00Z">
        <w:r w:rsidR="001E6259">
          <w:delText>for God tests</w:delText>
        </w:r>
      </w:del>
      <w:ins w:id="8" w:author="3-9" w:date="2020-03-12T22:19:00Z">
        <w:r w:rsidR="00B519CD">
          <w:t>O thou who examines</w:t>
        </w:r>
      </w:ins>
      <w:r w:rsidR="00B519CD">
        <w:t xml:space="preserve"> the </w:t>
      </w:r>
      <w:del w:id="9" w:author="3-9" w:date="2020-03-12T22:19:00Z">
        <w:r>
          <w:delText>mind</w:delText>
        </w:r>
      </w:del>
      <w:ins w:id="10" w:author="3-9" w:date="2020-03-12T22:19:00Z">
        <w:r w:rsidR="00B519CD">
          <w:t>hearts</w:t>
        </w:r>
      </w:ins>
      <w:r w:rsidR="00B519CD">
        <w:t xml:space="preserve"> and </w:t>
      </w:r>
      <w:del w:id="11" w:author="3-9" w:date="2020-03-12T22:19:00Z">
        <w:r w:rsidR="001E6259">
          <w:delText xml:space="preserve">heart. </w:delText>
        </w:r>
      </w:del>
      <w:ins w:id="12" w:author="3-9" w:date="2020-03-12T22:19:00Z">
        <w:r w:rsidR="00B519CD">
          <w:t>minds.</w:t>
        </w:r>
      </w:ins>
    </w:p>
    <w:p w14:paraId="54C83EAB" w14:textId="77777777" w:rsidR="00FE38E9" w:rsidRDefault="007E6405" w:rsidP="00F82D8A">
      <w:pPr>
        <w:pStyle w:val="Verse"/>
        <w:spacing w:after="240"/>
      </w:pPr>
      <w:r>
        <w:t>R</w:t>
      </w:r>
      <w:r w:rsidR="001E6259">
        <w:t>ighteous is</w:t>
      </w:r>
      <w:r>
        <w:t xml:space="preserve"> my help</w:t>
      </w:r>
      <w:r w:rsidR="001E6259">
        <w:t xml:space="preserve"> from God, who saves the upright in heart. </w:t>
      </w:r>
    </w:p>
    <w:p w14:paraId="211907C1" w14:textId="77777777" w:rsidR="00FE38E9" w:rsidRDefault="001E6259" w:rsidP="00F82D8A">
      <w:pPr>
        <w:pStyle w:val="Verse"/>
        <w:spacing w:after="240"/>
      </w:pPr>
      <w:r>
        <w:t xml:space="preserve">God is a </w:t>
      </w:r>
      <w:r w:rsidR="007E6405">
        <w:t xml:space="preserve">righteous </w:t>
      </w:r>
      <w:r>
        <w:t xml:space="preserve">judge, strong and patient, not </w:t>
      </w:r>
      <w:r w:rsidR="007E6405">
        <w:t>bringing wrath</w:t>
      </w:r>
      <w:r>
        <w:t xml:space="preserve"> every day. </w:t>
      </w:r>
    </w:p>
    <w:p w14:paraId="584B4497" w14:textId="4AD00A7F" w:rsidR="00FE38E9" w:rsidRDefault="001E6259" w:rsidP="00F82D8A">
      <w:pPr>
        <w:pStyle w:val="Verse"/>
        <w:spacing w:after="240"/>
      </w:pPr>
      <w:r>
        <w:t xml:space="preserve">If you do </w:t>
      </w:r>
      <w:ins w:id="13" w:author="3-9" w:date="2020-03-12T22:19:00Z">
        <w:r w:rsidR="00AD489D">
          <w:t xml:space="preserve">will </w:t>
        </w:r>
      </w:ins>
      <w:r w:rsidR="00AD489D">
        <w:t xml:space="preserve">not </w:t>
      </w:r>
      <w:del w:id="14" w:author="3-9" w:date="2020-03-12T22:19:00Z">
        <w:r>
          <w:delText>turn back</w:delText>
        </w:r>
      </w:del>
      <w:ins w:id="15" w:author="3-9" w:date="2020-03-12T22:19:00Z">
        <w:r w:rsidR="00AD489D">
          <w:t>repent,</w:t>
        </w:r>
      </w:ins>
      <w:r>
        <w:t xml:space="preserve"> he will </w:t>
      </w:r>
      <w:del w:id="16" w:author="3-9" w:date="2020-03-12T22:19:00Z">
        <w:r w:rsidR="007E6405">
          <w:delText>prepare</w:delText>
        </w:r>
      </w:del>
      <w:ins w:id="17" w:author="3-9" w:date="2020-03-12T22:19:00Z">
        <w:r w:rsidR="00AD489D">
          <w:t>sharpen</w:t>
        </w:r>
      </w:ins>
      <w:r>
        <w:t xml:space="preserve"> his sword; he has </w:t>
      </w:r>
      <w:del w:id="18" w:author="3-9" w:date="2020-03-12T22:19:00Z">
        <w:r>
          <w:delText xml:space="preserve">strung </w:delText>
        </w:r>
        <w:r w:rsidR="005775AB">
          <w:delText>and readied</w:delText>
        </w:r>
      </w:del>
      <w:ins w:id="19" w:author="3-9" w:date="2020-03-12T22:19:00Z">
        <w:r w:rsidR="00AD489D">
          <w:t>bent</w:t>
        </w:r>
      </w:ins>
      <w:r w:rsidR="00AD489D">
        <w:t xml:space="preserve"> his bow</w:t>
      </w:r>
      <w:ins w:id="20" w:author="3-9" w:date="2020-03-12T22:19:00Z">
        <w:r w:rsidR="00AD489D">
          <w:t xml:space="preserve"> and made it ready</w:t>
        </w:r>
      </w:ins>
      <w:r>
        <w:t xml:space="preserve">, </w:t>
      </w:r>
    </w:p>
    <w:p w14:paraId="5A9327A6" w14:textId="77777777" w:rsidR="00FE38E9" w:rsidRDefault="001E6259" w:rsidP="00F82D8A">
      <w:pPr>
        <w:pStyle w:val="Verse"/>
        <w:spacing w:after="240"/>
      </w:pPr>
      <w:r>
        <w:t xml:space="preserve">And he has </w:t>
      </w:r>
      <w:r w:rsidR="007E6405">
        <w:t>prepared</w:t>
      </w:r>
      <w:r>
        <w:t xml:space="preserve"> i</w:t>
      </w:r>
      <w:r w:rsidR="007E6405">
        <w:t>mplemen</w:t>
      </w:r>
      <w:r>
        <w:t>ts of death</w:t>
      </w:r>
      <w:r w:rsidR="007E6405">
        <w:t>;</w:t>
      </w:r>
      <w:r>
        <w:t xml:space="preserve"> arrows fashioned for the </w:t>
      </w:r>
      <w:r w:rsidR="007E6405">
        <w:t xml:space="preserve">burning rage of the </w:t>
      </w:r>
      <w:r>
        <w:t xml:space="preserve">accusers. </w:t>
      </w:r>
    </w:p>
    <w:p w14:paraId="5A65007E" w14:textId="6150F734" w:rsidR="00FE38E9" w:rsidRDefault="001E6259" w:rsidP="00F82D8A">
      <w:pPr>
        <w:pStyle w:val="Verse"/>
        <w:spacing w:after="240"/>
      </w:pPr>
      <w:r>
        <w:lastRenderedPageBreak/>
        <w:t xml:space="preserve">Behold, the wicked </w:t>
      </w:r>
      <w:del w:id="21" w:author="3-9" w:date="2020-03-12T22:19:00Z">
        <w:r>
          <w:delText>labored</w:delText>
        </w:r>
      </w:del>
      <w:ins w:id="22" w:author="3-9" w:date="2020-03-12T22:19:00Z">
        <w:r>
          <w:t>labor</w:t>
        </w:r>
        <w:r w:rsidR="005C1CE0">
          <w:t>s</w:t>
        </w:r>
      </w:ins>
      <w:r>
        <w:t xml:space="preserve"> with </w:t>
      </w:r>
      <w:r w:rsidR="00B0319E">
        <w:t>lawlessness</w:t>
      </w:r>
      <w:r>
        <w:t xml:space="preserve">, he </w:t>
      </w:r>
      <w:del w:id="23" w:author="3-9" w:date="2020-03-12T22:19:00Z">
        <w:r>
          <w:delText>conceived</w:delText>
        </w:r>
      </w:del>
      <w:ins w:id="24" w:author="3-9" w:date="2020-03-12T22:19:00Z">
        <w:r>
          <w:t>conceive</w:t>
        </w:r>
        <w:r w:rsidR="005C1CE0">
          <w:t>s</w:t>
        </w:r>
      </w:ins>
      <w:r>
        <w:t xml:space="preserve"> </w:t>
      </w:r>
      <w:r w:rsidR="00B0319E">
        <w:t>toil</w:t>
      </w:r>
      <w:r>
        <w:t xml:space="preserve"> and </w:t>
      </w:r>
      <w:del w:id="25" w:author="3-9" w:date="2020-03-12T22:19:00Z">
        <w:r>
          <w:delText>brought</w:delText>
        </w:r>
      </w:del>
      <w:ins w:id="26" w:author="3-9" w:date="2020-03-12T22:19:00Z">
        <w:r w:rsidR="005C1CE0">
          <w:t>brings</w:t>
        </w:r>
      </w:ins>
      <w:r>
        <w:t xml:space="preserve"> forth </w:t>
      </w:r>
      <w:r w:rsidR="00B0319E">
        <w:t>injustice</w:t>
      </w:r>
      <w:r>
        <w:t xml:space="preserve">, </w:t>
      </w:r>
    </w:p>
    <w:p w14:paraId="6FD0BEE8" w14:textId="75CE01C9" w:rsidR="00FE38E9" w:rsidRDefault="001E6259" w:rsidP="00F82D8A">
      <w:pPr>
        <w:pStyle w:val="Verse"/>
        <w:spacing w:after="240"/>
      </w:pPr>
      <w:r>
        <w:t>He</w:t>
      </w:r>
      <w:ins w:id="27" w:author="3-9" w:date="2020-03-12T22:19:00Z">
        <w:r>
          <w:t xml:space="preserve"> </w:t>
        </w:r>
        <w:r w:rsidR="005C1CE0">
          <w:t>has</w:t>
        </w:r>
      </w:ins>
      <w:r w:rsidR="005C1CE0">
        <w:t xml:space="preserve"> </w:t>
      </w:r>
      <w:r>
        <w:t xml:space="preserve">opened up a pit and dug it out, and he will fall into the ditch he has made. </w:t>
      </w:r>
    </w:p>
    <w:p w14:paraId="3638C205" w14:textId="7A287B00" w:rsidR="00FE38E9" w:rsidRDefault="00B0319E" w:rsidP="00F82D8A">
      <w:pPr>
        <w:pStyle w:val="Verse"/>
        <w:spacing w:after="240"/>
      </w:pPr>
      <w:r>
        <w:t xml:space="preserve">His </w:t>
      </w:r>
      <w:del w:id="28" w:author="3-9" w:date="2020-03-12T22:19:00Z">
        <w:r>
          <w:delText>toil</w:delText>
        </w:r>
      </w:del>
      <w:ins w:id="29" w:author="3-9" w:date="2020-03-12T22:19:00Z">
        <w:r w:rsidR="005C1CE0">
          <w:t>work</w:t>
        </w:r>
      </w:ins>
      <w:r>
        <w:t xml:space="preserve"> </w:t>
      </w:r>
      <w:r w:rsidR="001E6259">
        <w:t xml:space="preserve">shall return on his own head, </w:t>
      </w:r>
      <w:r>
        <w:t xml:space="preserve">on his own head </w:t>
      </w:r>
      <w:r w:rsidR="001E6259">
        <w:t xml:space="preserve">the injustice shall </w:t>
      </w:r>
      <w:r>
        <w:t>fall</w:t>
      </w:r>
      <w:r w:rsidR="001E6259">
        <w:t xml:space="preserve">. </w:t>
      </w:r>
    </w:p>
    <w:p w14:paraId="3A77F77C" w14:textId="0BB70003" w:rsidR="00237B9C" w:rsidRDefault="001E6259" w:rsidP="00F82D8A">
      <w:pPr>
        <w:pStyle w:val="Verse"/>
        <w:spacing w:after="240"/>
      </w:pPr>
      <w:r>
        <w:t>I will sing praise to the Lord</w:t>
      </w:r>
      <w:r w:rsidR="00B0319E">
        <w:t xml:space="preserve"> according to</w:t>
      </w:r>
      <w:r>
        <w:t xml:space="preserve"> his righteousness and </w:t>
      </w:r>
      <w:ins w:id="30" w:author="3-9" w:date="2020-03-12T22:19:00Z">
        <w:r w:rsidR="005C1CE0">
          <w:t xml:space="preserve">I </w:t>
        </w:r>
      </w:ins>
      <w:r>
        <w:t xml:space="preserve">will sing to the name of the Lord most high. </w:t>
      </w:r>
    </w:p>
    <w:p w14:paraId="275E1655" w14:textId="77777777" w:rsidR="001E6259" w:rsidRDefault="00FE38E9" w:rsidP="00FA3250">
      <w:pPr>
        <w:pStyle w:val="Heading3"/>
        <w:spacing w:after="240"/>
      </w:pPr>
      <w:r>
        <w:t>Psalm</w:t>
      </w:r>
      <w:r w:rsidR="001E6259">
        <w:t xml:space="preserve"> 8</w:t>
      </w:r>
    </w:p>
    <w:p w14:paraId="5F8B7CE4" w14:textId="77777777" w:rsidR="001E6259" w:rsidRDefault="001E6259" w:rsidP="00161212">
      <w:pPr>
        <w:pStyle w:val="Rubric"/>
      </w:pPr>
      <w:r>
        <w:t xml:space="preserve">For the end of the struggle, a psalm of David concerning the wine-presses </w:t>
      </w:r>
    </w:p>
    <w:p w14:paraId="054311A5" w14:textId="6DD8560C" w:rsidR="00FE38E9" w:rsidRDefault="001E6259" w:rsidP="00F82D8A">
      <w:pPr>
        <w:pStyle w:val="Verse"/>
        <w:spacing w:after="240"/>
      </w:pPr>
      <w:r>
        <w:t xml:space="preserve">O Lord, our Lord, how </w:t>
      </w:r>
      <w:del w:id="31" w:author="3-9" w:date="2020-03-12T22:19:00Z">
        <w:r>
          <w:delText>wondrous</w:delText>
        </w:r>
      </w:del>
      <w:ins w:id="32" w:author="3-9" w:date="2020-03-12T22:19:00Z">
        <w:r w:rsidR="00292FBC">
          <w:t>majestic</w:t>
        </w:r>
      </w:ins>
      <w:r>
        <w:t xml:space="preserve"> is thy name in all the earth, for thy </w:t>
      </w:r>
      <w:del w:id="33" w:author="3-9" w:date="2020-03-12T22:19:00Z">
        <w:r>
          <w:delText>splendor</w:delText>
        </w:r>
      </w:del>
      <w:ins w:id="34" w:author="3-9" w:date="2020-03-12T22:19:00Z">
        <w:r w:rsidR="00292FBC">
          <w:t>glory</w:t>
        </w:r>
      </w:ins>
      <w:r>
        <w:t xml:space="preserve"> is exalted far beyond the heavens. </w:t>
      </w:r>
    </w:p>
    <w:p w14:paraId="7908A01C" w14:textId="3FF0A168" w:rsidR="00FE38E9" w:rsidRDefault="001E6259" w:rsidP="00F82D8A">
      <w:pPr>
        <w:pStyle w:val="Verse"/>
        <w:spacing w:after="240"/>
      </w:pPr>
      <w:r>
        <w:t xml:space="preserve">From the mouths of babes and infants thou hast </w:t>
      </w:r>
      <w:del w:id="35" w:author="3-9" w:date="2020-03-12T22:19:00Z">
        <w:r>
          <w:delText>brought forth</w:delText>
        </w:r>
      </w:del>
      <w:ins w:id="36" w:author="3-9" w:date="2020-03-12T22:19:00Z">
        <w:r w:rsidR="00292FBC">
          <w:t>fashioned</w:t>
        </w:r>
      </w:ins>
      <w:r>
        <w:t xml:space="preserve"> perfect praise because of thine enemies, </w:t>
      </w:r>
      <w:del w:id="37" w:author="3-9" w:date="2020-03-12T22:19:00Z">
        <w:r>
          <w:delText>that thou mayest</w:delText>
        </w:r>
      </w:del>
      <w:ins w:id="38" w:author="3-9" w:date="2020-03-12T22:19:00Z">
        <w:r w:rsidR="00292FBC">
          <w:t>to</w:t>
        </w:r>
      </w:ins>
      <w:r>
        <w:t xml:space="preserve"> silence </w:t>
      </w:r>
      <w:r w:rsidR="00E61F40">
        <w:t xml:space="preserve">the </w:t>
      </w:r>
      <w:r>
        <w:t xml:space="preserve">enemy and </w:t>
      </w:r>
      <w:r w:rsidR="00E61F40">
        <w:t xml:space="preserve">the </w:t>
      </w:r>
      <w:r>
        <w:t xml:space="preserve">avenger. </w:t>
      </w:r>
    </w:p>
    <w:p w14:paraId="5AF342B6" w14:textId="2808F290" w:rsidR="00FE38E9" w:rsidRDefault="001E6259" w:rsidP="00F82D8A">
      <w:pPr>
        <w:pStyle w:val="Verse"/>
        <w:spacing w:after="240"/>
      </w:pPr>
      <w:r>
        <w:t xml:space="preserve">For </w:t>
      </w:r>
      <w:ins w:id="39" w:author="3-9" w:date="2020-03-12T22:19:00Z">
        <w:r w:rsidR="00292FBC">
          <w:t xml:space="preserve">when </w:t>
        </w:r>
      </w:ins>
      <w:r w:rsidR="00292FBC">
        <w:t>I</w:t>
      </w:r>
      <w:del w:id="40" w:author="3-9" w:date="2020-03-12T22:19:00Z">
        <w:r>
          <w:delText xml:space="preserve"> shall</w:delText>
        </w:r>
      </w:del>
      <w:r w:rsidR="00292FBC">
        <w:t xml:space="preserve"> </w:t>
      </w:r>
      <w:r w:rsidR="00E61F40">
        <w:t>consider</w:t>
      </w:r>
      <w:r>
        <w:t xml:space="preserve"> the heavens, the works of thy fingers, the moon and stars that thou hast </w:t>
      </w:r>
      <w:r w:rsidR="00E61F40">
        <w:t>appointed</w:t>
      </w:r>
      <w:del w:id="41" w:author="3-9" w:date="2020-03-12T22:19:00Z">
        <w:r>
          <w:delText>.</w:delText>
        </w:r>
      </w:del>
      <w:ins w:id="42" w:author="3-9" w:date="2020-03-12T22:19:00Z">
        <w:r w:rsidR="00292FBC">
          <w:t>,</w:t>
        </w:r>
      </w:ins>
      <w:r>
        <w:t xml:space="preserve"> </w:t>
      </w:r>
    </w:p>
    <w:p w14:paraId="415339BA" w14:textId="7A4E4A23" w:rsidR="00FE38E9" w:rsidRDefault="001E6259" w:rsidP="00F82D8A">
      <w:pPr>
        <w:pStyle w:val="Verse"/>
        <w:spacing w:after="240"/>
      </w:pPr>
      <w:r>
        <w:t xml:space="preserve">What is man that thou </w:t>
      </w:r>
      <w:r w:rsidR="00E61F40">
        <w:t>dost take thought of</w:t>
      </w:r>
      <w:r>
        <w:t xml:space="preserve"> him, or the son of man that thou </w:t>
      </w:r>
      <w:r w:rsidR="00E61F40">
        <w:t xml:space="preserve">dost </w:t>
      </w:r>
      <w:del w:id="43" w:author="3-9" w:date="2020-03-12T22:19:00Z">
        <w:r w:rsidR="00E61F40">
          <w:delText>visit</w:delText>
        </w:r>
      </w:del>
      <w:ins w:id="44" w:author="3-9" w:date="2020-03-12T22:19:00Z">
        <w:r w:rsidR="00292FBC">
          <w:t>care for</w:t>
        </w:r>
      </w:ins>
      <w:r>
        <w:t xml:space="preserve"> him? </w:t>
      </w:r>
    </w:p>
    <w:p w14:paraId="30DA66D8" w14:textId="77777777" w:rsidR="00FE38E9" w:rsidRDefault="00E61F40" w:rsidP="00F82D8A">
      <w:pPr>
        <w:pStyle w:val="Verse"/>
        <w:spacing w:after="240"/>
      </w:pPr>
      <w:r>
        <w:t>T</w:t>
      </w:r>
      <w:r w:rsidR="001E6259">
        <w:t>hou hast made him a little lower than the angels, and</w:t>
      </w:r>
      <w:r>
        <w:t xml:space="preserve"> </w:t>
      </w:r>
      <w:r w:rsidR="001E6259">
        <w:t xml:space="preserve">crowned him with glory and honor. </w:t>
      </w:r>
    </w:p>
    <w:p w14:paraId="45A830E1" w14:textId="77777777" w:rsidR="00FE38E9" w:rsidRDefault="001E6259" w:rsidP="00F82D8A">
      <w:pPr>
        <w:pStyle w:val="Verse"/>
        <w:spacing w:after="240"/>
      </w:pPr>
      <w:r>
        <w:t>Thou hast made him to rule over the works of thy hands</w:t>
      </w:r>
      <w:r w:rsidR="00E61F40">
        <w:t>;</w:t>
      </w:r>
      <w:r>
        <w:t xml:space="preserve"> thou hast put all things under his feet, </w:t>
      </w:r>
    </w:p>
    <w:p w14:paraId="6067FB5B" w14:textId="77777777" w:rsidR="00FE38E9" w:rsidRDefault="001E6259" w:rsidP="00F82D8A">
      <w:pPr>
        <w:pStyle w:val="Verse"/>
        <w:spacing w:after="240"/>
      </w:pPr>
      <w:r>
        <w:t>All sheep and oxen</w:t>
      </w:r>
      <w:r w:rsidR="00E61F40">
        <w:t xml:space="preserve">, </w:t>
      </w:r>
      <w:r>
        <w:t xml:space="preserve">the beasts of the field, </w:t>
      </w:r>
    </w:p>
    <w:p w14:paraId="1022C72D" w14:textId="77777777" w:rsidR="00FE38E9" w:rsidRDefault="001E6259" w:rsidP="00F82D8A">
      <w:pPr>
        <w:pStyle w:val="Verse"/>
        <w:spacing w:after="240"/>
      </w:pPr>
      <w:r>
        <w:t>The birds of the heavens and the fish of the sea</w:t>
      </w:r>
      <w:r w:rsidR="00E61F40">
        <w:t>,</w:t>
      </w:r>
      <w:r>
        <w:t xml:space="preserve"> and all things </w:t>
      </w:r>
      <w:r w:rsidR="00E61F40">
        <w:t>that pass</w:t>
      </w:r>
      <w:r>
        <w:t xml:space="preserve"> through the paths of the sea. </w:t>
      </w:r>
    </w:p>
    <w:p w14:paraId="213FB927" w14:textId="287F1A07" w:rsidR="001E6259" w:rsidRDefault="001E6259" w:rsidP="00F82D8A">
      <w:pPr>
        <w:pStyle w:val="Verse"/>
        <w:spacing w:after="240"/>
      </w:pPr>
      <w:r>
        <w:lastRenderedPageBreak/>
        <w:t xml:space="preserve">O Lord, our Lord, how </w:t>
      </w:r>
      <w:del w:id="45" w:author="3-9" w:date="2020-03-12T22:19:00Z">
        <w:r>
          <w:delText>wondrous</w:delText>
        </w:r>
      </w:del>
      <w:ins w:id="46" w:author="3-9" w:date="2020-03-12T22:19:00Z">
        <w:r w:rsidR="00292FBC">
          <w:t>majestic</w:t>
        </w:r>
      </w:ins>
      <w:r>
        <w:t xml:space="preserve"> is thy name in all the earth. </w:t>
      </w:r>
    </w:p>
    <w:p w14:paraId="24AEE2AA" w14:textId="77777777" w:rsidR="00AA594A" w:rsidRDefault="00B50629" w:rsidP="00B50629">
      <w:pPr>
        <w:pStyle w:val="Rubric"/>
      </w:pPr>
      <w:r>
        <w:t>Glory. Both now. Alleluia.</w:t>
      </w:r>
    </w:p>
    <w:p w14:paraId="643A50E6" w14:textId="77777777" w:rsidR="00B50629" w:rsidRPr="009131F8" w:rsidRDefault="00B50629" w:rsidP="0048702B">
      <w:pPr>
        <w:pStyle w:val="Heading1"/>
        <w:spacing w:after="240"/>
      </w:pPr>
      <w:r w:rsidRPr="009131F8">
        <w:br w:type="page"/>
      </w:r>
      <w:r w:rsidR="00D218B4" w:rsidRPr="009131F8">
        <w:lastRenderedPageBreak/>
        <w:t>Kathisma</w:t>
      </w:r>
      <w:r w:rsidR="006057DE" w:rsidRPr="009131F8">
        <w:t xml:space="preserve"> </w:t>
      </w:r>
      <w:r w:rsidR="00D218B4" w:rsidRPr="009131F8">
        <w:t>Two</w:t>
      </w:r>
    </w:p>
    <w:p w14:paraId="2C3E69CA" w14:textId="77777777" w:rsidR="009131F8" w:rsidRPr="009131F8" w:rsidRDefault="009131F8" w:rsidP="009131F8">
      <w:pPr>
        <w:pStyle w:val="Heading2"/>
        <w:spacing w:after="240"/>
      </w:pPr>
      <w:r w:rsidRPr="009131F8">
        <w:t>First Stasi</w:t>
      </w:r>
      <w:r>
        <w:t>s</w:t>
      </w:r>
    </w:p>
    <w:p w14:paraId="716D22E0" w14:textId="77777777" w:rsidR="006057DE" w:rsidRDefault="00FE38E9" w:rsidP="00FA3250">
      <w:pPr>
        <w:pStyle w:val="Heading3"/>
        <w:spacing w:after="240"/>
      </w:pPr>
      <w:r>
        <w:t>Psalm</w:t>
      </w:r>
      <w:r w:rsidR="006057DE">
        <w:t xml:space="preserve"> 9</w:t>
      </w:r>
    </w:p>
    <w:p w14:paraId="02DFE9EF" w14:textId="77777777" w:rsidR="006057DE" w:rsidRDefault="006057DE" w:rsidP="00161212">
      <w:pPr>
        <w:pStyle w:val="Rubric"/>
      </w:pPr>
      <w:r>
        <w:t>For the end</w:t>
      </w:r>
      <w:r w:rsidR="008251FF">
        <w:t>. A</w:t>
      </w:r>
      <w:r>
        <w:t xml:space="preserve"> psalm of David concerning the hidden things of the Son </w:t>
      </w:r>
    </w:p>
    <w:p w14:paraId="631E215B" w14:textId="2F163504" w:rsidR="00FE38E9" w:rsidRDefault="006057DE" w:rsidP="00F82D8A">
      <w:pPr>
        <w:pStyle w:val="Verse"/>
        <w:spacing w:after="240"/>
      </w:pPr>
      <w:r>
        <w:t xml:space="preserve">I will </w:t>
      </w:r>
      <w:del w:id="47" w:author="3-9" w:date="2020-03-12T22:19:00Z">
        <w:r>
          <w:delText>praise</w:delText>
        </w:r>
      </w:del>
      <w:ins w:id="48" w:author="3-9" w:date="2020-03-12T22:19:00Z">
        <w:r w:rsidR="00176760">
          <w:t>give thanks to</w:t>
        </w:r>
      </w:ins>
      <w:r>
        <w:t xml:space="preserve"> thee, O Lord, with my whole heart, I will tell of all thy wondrous works. </w:t>
      </w:r>
    </w:p>
    <w:p w14:paraId="15F28E5C" w14:textId="77777777" w:rsidR="00FE38E9" w:rsidRDefault="006057DE" w:rsidP="00F82D8A">
      <w:pPr>
        <w:pStyle w:val="Verse"/>
        <w:spacing w:after="240"/>
      </w:pPr>
      <w:r>
        <w:t xml:space="preserve">I will be glad and rejoice in thee, I will sing praise to thy name, O Most High. </w:t>
      </w:r>
    </w:p>
    <w:p w14:paraId="154C11ED" w14:textId="77777777" w:rsidR="00FE38E9" w:rsidRDefault="006057DE" w:rsidP="00F82D8A">
      <w:pPr>
        <w:pStyle w:val="Verse"/>
        <w:spacing w:after="240"/>
      </w:pPr>
      <w:r>
        <w:t xml:space="preserve">When my enemies turn back, they shall fall and perish before thy face. </w:t>
      </w:r>
    </w:p>
    <w:p w14:paraId="225874E9" w14:textId="12BBA5D0" w:rsidR="00FE38E9" w:rsidRDefault="006057DE" w:rsidP="00F82D8A">
      <w:pPr>
        <w:pStyle w:val="Verse"/>
        <w:spacing w:after="240"/>
      </w:pPr>
      <w:r>
        <w:t xml:space="preserve">For thou </w:t>
      </w:r>
      <w:proofErr w:type="spellStart"/>
      <w:r>
        <w:t>upholdest</w:t>
      </w:r>
      <w:proofErr w:type="spellEnd"/>
      <w:r>
        <w:t xml:space="preserve"> my </w:t>
      </w:r>
      <w:del w:id="49" w:author="3-9" w:date="2020-03-12T22:19:00Z">
        <w:r>
          <w:delText>right and my</w:delText>
        </w:r>
      </w:del>
      <w:ins w:id="50" w:author="3-9" w:date="2020-03-12T22:19:00Z">
        <w:r w:rsidR="00176760">
          <w:t>just</w:t>
        </w:r>
      </w:ins>
      <w:r>
        <w:t xml:space="preserve"> cause</w:t>
      </w:r>
      <w:del w:id="51" w:author="3-9" w:date="2020-03-12T22:19:00Z">
        <w:r>
          <w:delText>,</w:delText>
        </w:r>
      </w:del>
      <w:ins w:id="52" w:author="3-9" w:date="2020-03-12T22:19:00Z">
        <w:r w:rsidR="00176760">
          <w:t>;</w:t>
        </w:r>
      </w:ins>
      <w:r w:rsidR="00176760">
        <w:t xml:space="preserve"> </w:t>
      </w:r>
      <w:r>
        <w:t xml:space="preserve">thou </w:t>
      </w:r>
      <w:del w:id="53" w:author="3-9" w:date="2020-03-12T22:19:00Z">
        <w:r>
          <w:delText>sittest</w:delText>
        </w:r>
      </w:del>
      <w:ins w:id="54" w:author="3-9" w:date="2020-03-12T22:19:00Z">
        <w:r w:rsidR="00176760">
          <w:t>art</w:t>
        </w:r>
      </w:ins>
      <w:r>
        <w:t xml:space="preserve"> enthroned, judging in righteousness. </w:t>
      </w:r>
    </w:p>
    <w:p w14:paraId="3689D0E2" w14:textId="5976DC30" w:rsidR="00FE38E9" w:rsidRDefault="006057DE" w:rsidP="00F82D8A">
      <w:pPr>
        <w:pStyle w:val="Verse"/>
        <w:spacing w:after="240"/>
      </w:pPr>
      <w:r>
        <w:t xml:space="preserve">Thou </w:t>
      </w:r>
      <w:del w:id="55" w:author="3-9" w:date="2020-03-12T22:19:00Z">
        <w:r>
          <w:delText>rebukest</w:delText>
        </w:r>
      </w:del>
      <w:ins w:id="56" w:author="3-9" w:date="2020-03-12T22:19:00Z">
        <w:r w:rsidR="00176760">
          <w:t xml:space="preserve">hast </w:t>
        </w:r>
        <w:r>
          <w:t>rebuke</w:t>
        </w:r>
        <w:r w:rsidR="00176760">
          <w:t>d</w:t>
        </w:r>
      </w:ins>
      <w:r>
        <w:t xml:space="preserve"> the nations, </w:t>
      </w:r>
      <w:ins w:id="57" w:author="3-9" w:date="2020-03-12T22:19:00Z">
        <w:r w:rsidR="00176760">
          <w:t xml:space="preserve">and the ungodly one has perished; </w:t>
        </w:r>
      </w:ins>
      <w:r w:rsidR="00176760">
        <w:t xml:space="preserve">thou </w:t>
      </w:r>
      <w:del w:id="58" w:author="3-9" w:date="2020-03-12T22:19:00Z">
        <w:r>
          <w:delText>destroyest the wicked, blotting</w:delText>
        </w:r>
      </w:del>
      <w:ins w:id="59" w:author="3-9" w:date="2020-03-12T22:19:00Z">
        <w:r w:rsidR="00176760">
          <w:t>hast blotted</w:t>
        </w:r>
      </w:ins>
      <w:r>
        <w:t xml:space="preserve"> out their name for ever and ever. </w:t>
      </w:r>
    </w:p>
    <w:p w14:paraId="601F3774" w14:textId="0D98E86A" w:rsidR="00FE38E9" w:rsidRDefault="006057DE" w:rsidP="00F82D8A">
      <w:pPr>
        <w:pStyle w:val="Verse"/>
        <w:spacing w:after="240"/>
      </w:pPr>
      <w:r>
        <w:t>Th</w:t>
      </w:r>
      <w:r w:rsidR="00176760">
        <w:t>e</w:t>
      </w:r>
      <w:r>
        <w:t xml:space="preserve"> </w:t>
      </w:r>
      <w:del w:id="60" w:author="3-9" w:date="2020-03-12T22:19:00Z">
        <w:r>
          <w:delText xml:space="preserve">enemy’s </w:delText>
        </w:r>
      </w:del>
      <w:r>
        <w:t>swords</w:t>
      </w:r>
      <w:r w:rsidR="00176760">
        <w:t xml:space="preserve"> </w:t>
      </w:r>
      <w:del w:id="61" w:author="3-9" w:date="2020-03-12T22:19:00Z">
        <w:r>
          <w:delText>are completely destroyed and thou hast laid waste</w:delText>
        </w:r>
      </w:del>
      <w:ins w:id="62" w:author="3-9" w:date="2020-03-12T22:19:00Z">
        <w:r w:rsidR="00176760">
          <w:t>of the enemy</w:t>
        </w:r>
        <w:r>
          <w:t xml:space="preserve"> </w:t>
        </w:r>
        <w:r w:rsidR="00176760">
          <w:t xml:space="preserve">have utterly failed </w:t>
        </w:r>
        <w:r>
          <w:t>and</w:t>
        </w:r>
      </w:ins>
      <w:r>
        <w:t xml:space="preserve"> their cities</w:t>
      </w:r>
      <w:del w:id="63" w:author="3-9" w:date="2020-03-12T22:19:00Z">
        <w:r w:rsidR="00287085">
          <w:delText xml:space="preserve">; </w:delText>
        </w:r>
        <w:r>
          <w:delText xml:space="preserve">their </w:delText>
        </w:r>
      </w:del>
      <w:ins w:id="64" w:author="3-9" w:date="2020-03-12T22:19:00Z">
        <w:r w:rsidR="00176760">
          <w:t xml:space="preserve"> thou hast destroyed</w:t>
        </w:r>
        <w:r w:rsidR="00287085">
          <w:t xml:space="preserve">; </w:t>
        </w:r>
        <w:r>
          <w:t xml:space="preserve">the </w:t>
        </w:r>
      </w:ins>
      <w:r>
        <w:t xml:space="preserve">memory </w:t>
      </w:r>
      <w:del w:id="65" w:author="3-9" w:date="2020-03-12T22:19:00Z">
        <w:r>
          <w:delText>fell with a resounding crash.</w:delText>
        </w:r>
      </w:del>
      <w:ins w:id="66" w:author="3-9" w:date="2020-03-12T22:19:00Z">
        <w:r w:rsidR="00176760">
          <w:t>of them has perished in tumult</w:t>
        </w:r>
        <w:r>
          <w:t>.</w:t>
        </w:r>
      </w:ins>
      <w:r>
        <w:t xml:space="preserve"> </w:t>
      </w:r>
    </w:p>
    <w:p w14:paraId="289F56AD" w14:textId="5C2B3128" w:rsidR="00FE38E9" w:rsidRDefault="006057DE" w:rsidP="00F82D8A">
      <w:pPr>
        <w:pStyle w:val="Verse"/>
        <w:spacing w:after="240"/>
      </w:pPr>
      <w:r>
        <w:t xml:space="preserve">But the Lord </w:t>
      </w:r>
      <w:del w:id="67" w:author="3-9" w:date="2020-03-12T22:19:00Z">
        <w:r>
          <w:delText>endures</w:delText>
        </w:r>
      </w:del>
      <w:ins w:id="68" w:author="3-9" w:date="2020-03-12T22:19:00Z">
        <w:r w:rsidR="00176760">
          <w:t>remains</w:t>
        </w:r>
      </w:ins>
      <w:r>
        <w:t xml:space="preserve"> forever; he has prepared his throne for </w:t>
      </w:r>
      <w:del w:id="69" w:author="3-9" w:date="2020-03-12T22:19:00Z">
        <w:r>
          <w:delText xml:space="preserve">the </w:delText>
        </w:r>
      </w:del>
      <w:r>
        <w:t xml:space="preserve">judgment. </w:t>
      </w:r>
    </w:p>
    <w:p w14:paraId="03CCF628" w14:textId="4EE6E5B4" w:rsidR="00FE38E9" w:rsidRDefault="006057DE" w:rsidP="00F82D8A">
      <w:pPr>
        <w:pStyle w:val="Verse"/>
        <w:spacing w:after="240"/>
      </w:pPr>
      <w:r>
        <w:t xml:space="preserve">He </w:t>
      </w:r>
      <w:del w:id="70" w:author="3-9" w:date="2020-03-12T22:19:00Z">
        <w:r>
          <w:delText>shall</w:delText>
        </w:r>
      </w:del>
      <w:ins w:id="71" w:author="3-9" w:date="2020-03-12T22:19:00Z">
        <w:r w:rsidR="00176760">
          <w:t>will</w:t>
        </w:r>
      </w:ins>
      <w:r>
        <w:t xml:space="preserve"> judge the world in righteousness, he </w:t>
      </w:r>
      <w:del w:id="72" w:author="3-9" w:date="2020-03-12T22:19:00Z">
        <w:r>
          <w:delText>shall</w:delText>
        </w:r>
      </w:del>
      <w:ins w:id="73" w:author="3-9" w:date="2020-03-12T22:19:00Z">
        <w:r w:rsidR="00176760">
          <w:t>will</w:t>
        </w:r>
      </w:ins>
      <w:r>
        <w:t xml:space="preserve"> judge </w:t>
      </w:r>
      <w:del w:id="74" w:author="3-9" w:date="2020-03-12T22:19:00Z">
        <w:r>
          <w:delText>all</w:delText>
        </w:r>
      </w:del>
      <w:ins w:id="75" w:author="3-9" w:date="2020-03-12T22:19:00Z">
        <w:r w:rsidR="00176760">
          <w:t>the</w:t>
        </w:r>
      </w:ins>
      <w:r>
        <w:t xml:space="preserve"> peoples in uprightness. </w:t>
      </w:r>
    </w:p>
    <w:p w14:paraId="690BFEB2" w14:textId="0B06FA83" w:rsidR="00FE38E9" w:rsidRDefault="006057DE" w:rsidP="00F82D8A">
      <w:pPr>
        <w:pStyle w:val="Verse"/>
        <w:spacing w:after="240"/>
      </w:pPr>
      <w:r>
        <w:t xml:space="preserve">The Lord is a refuge for the poor, </w:t>
      </w:r>
      <w:r w:rsidR="00287085">
        <w:t xml:space="preserve">a helper </w:t>
      </w:r>
      <w:r>
        <w:t xml:space="preserve">in </w:t>
      </w:r>
      <w:del w:id="76" w:author="3-9" w:date="2020-03-12T22:19:00Z">
        <w:r>
          <w:delText>seasons</w:delText>
        </w:r>
      </w:del>
      <w:ins w:id="77" w:author="3-9" w:date="2020-03-12T22:19:00Z">
        <w:r w:rsidR="00176760">
          <w:t>times</w:t>
        </w:r>
      </w:ins>
      <w:r>
        <w:t xml:space="preserve"> of trouble. </w:t>
      </w:r>
    </w:p>
    <w:p w14:paraId="0C36EC47" w14:textId="21C027F9" w:rsidR="00FE38E9" w:rsidRDefault="006057DE" w:rsidP="00F82D8A">
      <w:pPr>
        <w:pStyle w:val="Verse"/>
        <w:spacing w:after="240"/>
      </w:pPr>
      <w:r>
        <w:lastRenderedPageBreak/>
        <w:t xml:space="preserve">And </w:t>
      </w:r>
      <w:r w:rsidR="00287085">
        <w:t xml:space="preserve">let </w:t>
      </w:r>
      <w:r>
        <w:t xml:space="preserve">those who know thy name </w:t>
      </w:r>
      <w:del w:id="78" w:author="3-9" w:date="2020-03-12T22:19:00Z">
        <w:r>
          <w:delText>put their trust</w:delText>
        </w:r>
      </w:del>
      <w:ins w:id="79" w:author="3-9" w:date="2020-03-12T22:19:00Z">
        <w:r w:rsidR="001C5570">
          <w:t>hope</w:t>
        </w:r>
      </w:ins>
      <w:r>
        <w:t xml:space="preserve"> in thee, for </w:t>
      </w:r>
      <w:del w:id="80" w:author="3-9" w:date="2020-03-12T22:19:00Z">
        <w:r>
          <w:delText>thou, Lord, forsakest</w:delText>
        </w:r>
      </w:del>
      <w:ins w:id="81" w:author="3-9" w:date="2020-03-12T22:19:00Z">
        <w:r w:rsidR="001C5570">
          <w:t>hast</w:t>
        </w:r>
      </w:ins>
      <w:r w:rsidR="001C5570">
        <w:t xml:space="preserve"> not </w:t>
      </w:r>
      <w:del w:id="82" w:author="3-9" w:date="2020-03-12T22:19:00Z">
        <w:r>
          <w:delText>them that need</w:delText>
        </w:r>
      </w:del>
      <w:ins w:id="83" w:author="3-9" w:date="2020-03-12T22:19:00Z">
        <w:r>
          <w:t>forsake</w:t>
        </w:r>
        <w:r w:rsidR="001C5570">
          <w:t>n those who seek</w:t>
        </w:r>
      </w:ins>
      <w:r w:rsidR="001C5570">
        <w:t xml:space="preserve"> </w:t>
      </w:r>
      <w:r>
        <w:t>thee</w:t>
      </w:r>
      <w:ins w:id="84" w:author="3-9" w:date="2020-03-12T22:19:00Z">
        <w:r w:rsidR="001C5570">
          <w:t>, O Lord</w:t>
        </w:r>
      </w:ins>
      <w:r>
        <w:t xml:space="preserve">. </w:t>
      </w:r>
    </w:p>
    <w:p w14:paraId="32130BB4" w14:textId="77777777" w:rsidR="00FE38E9" w:rsidRDefault="006057DE" w:rsidP="00287085">
      <w:pPr>
        <w:pStyle w:val="Verse"/>
        <w:spacing w:after="240"/>
      </w:pPr>
      <w:r>
        <w:t xml:space="preserve">Sing to the Lord who dwells in </w:t>
      </w:r>
      <w:r w:rsidR="008C004B">
        <w:t>Sion</w:t>
      </w:r>
      <w:r w:rsidR="00287085">
        <w:t>;</w:t>
      </w:r>
      <w:r>
        <w:t xml:space="preserve"> </w:t>
      </w:r>
      <w:r w:rsidR="00287085" w:rsidRPr="00287085">
        <w:t xml:space="preserve">proclaim </w:t>
      </w:r>
      <w:r w:rsidR="00287085">
        <w:t>h</w:t>
      </w:r>
      <w:r w:rsidR="00287085" w:rsidRPr="00287085">
        <w:t>is ways among the nations.</w:t>
      </w:r>
      <w:r>
        <w:t xml:space="preserve"> </w:t>
      </w:r>
    </w:p>
    <w:p w14:paraId="1FB4BCCD" w14:textId="77777777" w:rsidR="00FE38E9" w:rsidRDefault="006057DE" w:rsidP="00F82D8A">
      <w:pPr>
        <w:pStyle w:val="Verse"/>
        <w:spacing w:after="240"/>
      </w:pPr>
      <w:r>
        <w:t xml:space="preserve">For </w:t>
      </w:r>
      <w:r w:rsidR="00287085">
        <w:t xml:space="preserve">he who </w:t>
      </w:r>
      <w:r>
        <w:t>aveng</w:t>
      </w:r>
      <w:r w:rsidR="00287085">
        <w:t>es</w:t>
      </w:r>
      <w:r>
        <w:t xml:space="preserve"> blood</w:t>
      </w:r>
      <w:r w:rsidR="00287085">
        <w:t xml:space="preserve">shed </w:t>
      </w:r>
      <w:r>
        <w:t xml:space="preserve">remembers them, he </w:t>
      </w:r>
      <w:r w:rsidR="00287085">
        <w:t>has not forgotten the cry of the paupers</w:t>
      </w:r>
      <w:r>
        <w:t xml:space="preserve">. </w:t>
      </w:r>
    </w:p>
    <w:p w14:paraId="73BBD817" w14:textId="77777777" w:rsidR="00FE38E9" w:rsidRDefault="006057DE" w:rsidP="00F82D8A">
      <w:pPr>
        <w:pStyle w:val="Verse"/>
        <w:spacing w:after="240"/>
      </w:pPr>
      <w:r>
        <w:t xml:space="preserve">Have mercy on me, O Lord, see </w:t>
      </w:r>
      <w:r w:rsidR="001B7EDF">
        <w:t>my humiliation</w:t>
      </w:r>
      <w:r>
        <w:t xml:space="preserve">, </w:t>
      </w:r>
      <w:r w:rsidR="001B7EDF">
        <w:t xml:space="preserve">O </w:t>
      </w:r>
      <w:r>
        <w:t xml:space="preserve">thou who </w:t>
      </w:r>
      <w:r w:rsidR="001B7EDF">
        <w:t>dost raise</w:t>
      </w:r>
      <w:r>
        <w:t xml:space="preserve"> me up from the gates of death </w:t>
      </w:r>
    </w:p>
    <w:p w14:paraId="085DDF79" w14:textId="77777777" w:rsidR="00FE38E9" w:rsidRDefault="006057DE" w:rsidP="00F82D8A">
      <w:pPr>
        <w:pStyle w:val="Verse"/>
        <w:spacing w:after="240"/>
      </w:pPr>
      <w:r>
        <w:t>That I may proclaim all thy praises in the gates of</w:t>
      </w:r>
      <w:r w:rsidR="001B7EDF">
        <w:t xml:space="preserve"> the daughter of</w:t>
      </w:r>
      <w:r>
        <w:t xml:space="preserve"> </w:t>
      </w:r>
      <w:r w:rsidR="008C004B">
        <w:t>Sion</w:t>
      </w:r>
      <w:r>
        <w:t xml:space="preserve">. I will rejoice in thy salvation. </w:t>
      </w:r>
    </w:p>
    <w:p w14:paraId="1452D4D7" w14:textId="619394AC" w:rsidR="00FE38E9" w:rsidRDefault="006057DE" w:rsidP="00F82D8A">
      <w:pPr>
        <w:pStyle w:val="Verse"/>
        <w:spacing w:after="240"/>
      </w:pPr>
      <w:r>
        <w:t xml:space="preserve">The nations are </w:t>
      </w:r>
      <w:r w:rsidR="006E0FE8">
        <w:t>ensnared</w:t>
      </w:r>
      <w:r>
        <w:t xml:space="preserve"> in the </w:t>
      </w:r>
      <w:r w:rsidR="006E0FE8">
        <w:t>destruction</w:t>
      </w:r>
      <w:r>
        <w:t xml:space="preserve"> they made; in the net that they hid</w:t>
      </w:r>
      <w:del w:id="85" w:author="3-9" w:date="2020-03-12T22:19:00Z">
        <w:r>
          <w:delText>,</w:delText>
        </w:r>
      </w:del>
      <w:ins w:id="86" w:author="3-9" w:date="2020-03-12T22:19:00Z">
        <w:r w:rsidR="006C572F">
          <w:t xml:space="preserve"> has</w:t>
        </w:r>
      </w:ins>
      <w:r>
        <w:t xml:space="preserve"> their own foot </w:t>
      </w:r>
      <w:del w:id="87" w:author="3-9" w:date="2020-03-12T22:19:00Z">
        <w:r>
          <w:delText>is</w:delText>
        </w:r>
      </w:del>
      <w:ins w:id="88" w:author="3-9" w:date="2020-03-12T22:19:00Z">
        <w:r w:rsidR="006C572F">
          <w:t>been</w:t>
        </w:r>
      </w:ins>
      <w:r>
        <w:t xml:space="preserve"> caught. </w:t>
      </w:r>
    </w:p>
    <w:p w14:paraId="48BBF234" w14:textId="75BB6D3D" w:rsidR="00FE38E9" w:rsidRDefault="006057DE" w:rsidP="00F82D8A">
      <w:pPr>
        <w:pStyle w:val="Verse"/>
        <w:spacing w:after="240"/>
      </w:pPr>
      <w:r>
        <w:t xml:space="preserve">The Lord is known </w:t>
      </w:r>
      <w:del w:id="89" w:author="3-9" w:date="2020-03-12T22:19:00Z">
        <w:r>
          <w:delText>in the judgments</w:delText>
        </w:r>
      </w:del>
      <w:ins w:id="90" w:author="3-9" w:date="2020-03-12T22:19:00Z">
        <w:r w:rsidR="00E634AD">
          <w:t>when</w:t>
        </w:r>
      </w:ins>
      <w:r w:rsidR="00E634AD">
        <w:t xml:space="preserve"> he executes</w:t>
      </w:r>
      <w:ins w:id="91" w:author="3-9" w:date="2020-03-12T22:19:00Z">
        <w:r>
          <w:t xml:space="preserve"> judgment</w:t>
        </w:r>
      </w:ins>
      <w:r>
        <w:t xml:space="preserve">, the wicked is snared in the works of his own hands. </w:t>
      </w:r>
      <w:r w:rsidR="00FA3250">
        <w:t xml:space="preserve"> </w:t>
      </w:r>
      <w:proofErr w:type="spellStart"/>
      <w:r w:rsidR="00425D62">
        <w:rPr>
          <w:i/>
        </w:rPr>
        <w:t>Diapsalma</w:t>
      </w:r>
      <w:proofErr w:type="spellEnd"/>
      <w:r>
        <w:t xml:space="preserve"> </w:t>
      </w:r>
    </w:p>
    <w:p w14:paraId="6D479446" w14:textId="77777777" w:rsidR="00FE38E9" w:rsidRDefault="006057DE" w:rsidP="00F82D8A">
      <w:pPr>
        <w:pStyle w:val="Verse"/>
        <w:spacing w:after="240"/>
      </w:pPr>
      <w:r>
        <w:t xml:space="preserve">Let the wicked be turned away into </w:t>
      </w:r>
      <w:r w:rsidR="006E0FE8">
        <w:t>Hades</w:t>
      </w:r>
      <w:r>
        <w:t xml:space="preserve">, all nations that </w:t>
      </w:r>
      <w:r w:rsidR="006E0FE8">
        <w:t xml:space="preserve">forget </w:t>
      </w:r>
      <w:r>
        <w:t xml:space="preserve">God. </w:t>
      </w:r>
    </w:p>
    <w:p w14:paraId="6E102408" w14:textId="77777777" w:rsidR="00FE38E9" w:rsidRDefault="006057DE" w:rsidP="00F82D8A">
      <w:pPr>
        <w:pStyle w:val="Verse"/>
        <w:spacing w:after="240"/>
      </w:pPr>
      <w:r>
        <w:t xml:space="preserve">For the poor man shall not be forgotten </w:t>
      </w:r>
      <w:r w:rsidR="006E0FE8">
        <w:t>to</w:t>
      </w:r>
      <w:r>
        <w:t xml:space="preserve"> the end</w:t>
      </w:r>
      <w:r w:rsidR="006E0FE8">
        <w:t>;</w:t>
      </w:r>
      <w:r>
        <w:t xml:space="preserve"> the patience of the paupers shall not perish forever. </w:t>
      </w:r>
    </w:p>
    <w:p w14:paraId="7C43489B" w14:textId="325AA670" w:rsidR="00FE38E9" w:rsidRDefault="006057DE" w:rsidP="00F82D8A">
      <w:pPr>
        <w:pStyle w:val="Verse"/>
        <w:spacing w:after="240"/>
      </w:pPr>
      <w:r>
        <w:t>Arise, O Lord, let</w:t>
      </w:r>
      <w:r w:rsidR="006E0FE8">
        <w:t xml:space="preserve"> not</w:t>
      </w:r>
      <w:r>
        <w:t xml:space="preserve"> man prevail; let the nations be judged </w:t>
      </w:r>
      <w:del w:id="92" w:author="3-9" w:date="2020-03-12T22:19:00Z">
        <w:r>
          <w:delText>in thy sight</w:delText>
        </w:r>
      </w:del>
      <w:ins w:id="93" w:author="3-9" w:date="2020-03-12T22:19:00Z">
        <w:r w:rsidR="00E634AD">
          <w:t>before thee</w:t>
        </w:r>
      </w:ins>
      <w:r>
        <w:t xml:space="preserve">. </w:t>
      </w:r>
    </w:p>
    <w:p w14:paraId="3C454C55" w14:textId="77777777" w:rsidR="00FE38E9" w:rsidRDefault="006057DE" w:rsidP="00F82D8A">
      <w:pPr>
        <w:pStyle w:val="Verse"/>
        <w:spacing w:after="240"/>
      </w:pPr>
      <w:r>
        <w:t xml:space="preserve">Set a lawgiver over them, O Lord, that the nations may know </w:t>
      </w:r>
      <w:r w:rsidR="006E0FE8">
        <w:t>they are but men</w:t>
      </w:r>
      <w:r>
        <w:t xml:space="preserve">. </w:t>
      </w:r>
      <w:r w:rsidR="00FA3250">
        <w:t xml:space="preserve"> </w:t>
      </w:r>
      <w:proofErr w:type="spellStart"/>
      <w:r w:rsidR="00425D62">
        <w:rPr>
          <w:i/>
        </w:rPr>
        <w:t>Diapsalma</w:t>
      </w:r>
      <w:proofErr w:type="spellEnd"/>
      <w:r>
        <w:t xml:space="preserve"> </w:t>
      </w:r>
    </w:p>
    <w:p w14:paraId="498E339E" w14:textId="5AAFD21B" w:rsidR="00FE38E9" w:rsidRDefault="006057DE" w:rsidP="00F82D8A">
      <w:pPr>
        <w:pStyle w:val="Verse"/>
        <w:spacing w:after="240"/>
      </w:pPr>
      <w:r>
        <w:t>Why</w:t>
      </w:r>
      <w:ins w:id="94" w:author="3-9" w:date="2020-03-12T22:19:00Z">
        <w:r w:rsidR="00E634AD">
          <w:t>, O Lord,</w:t>
        </w:r>
      </w:ins>
      <w:r>
        <w:t xml:space="preserve"> dost thou stand afar off</w:t>
      </w:r>
      <w:del w:id="95" w:author="3-9" w:date="2020-03-12T22:19:00Z">
        <w:r>
          <w:delText>, O Lord</w:delText>
        </w:r>
      </w:del>
      <w:r>
        <w:t xml:space="preserve">? Why dost thou look away in seasons of </w:t>
      </w:r>
      <w:r w:rsidR="00073052">
        <w:t>affliction</w:t>
      </w:r>
      <w:r>
        <w:t xml:space="preserve">? </w:t>
      </w:r>
    </w:p>
    <w:p w14:paraId="6F5F0CF6" w14:textId="6D086E19" w:rsidR="00FE38E9" w:rsidRDefault="006057DE" w:rsidP="00F82D8A">
      <w:pPr>
        <w:pStyle w:val="Verse"/>
        <w:spacing w:after="240"/>
      </w:pPr>
      <w:del w:id="96" w:author="3-9" w:date="2020-03-12T22:19:00Z">
        <w:r>
          <w:delText>In</w:delText>
        </w:r>
      </w:del>
      <w:ins w:id="97" w:author="3-9" w:date="2020-03-12T22:19:00Z">
        <w:r w:rsidR="00E634AD">
          <w:t>When</w:t>
        </w:r>
      </w:ins>
      <w:r w:rsidR="00E634AD">
        <w:t xml:space="preserve"> the </w:t>
      </w:r>
      <w:del w:id="98" w:author="3-9" w:date="2020-03-12T22:19:00Z">
        <w:r w:rsidR="00073052">
          <w:delText xml:space="preserve">arrogance of the </w:delText>
        </w:r>
        <w:r>
          <w:delText>wicke</w:delText>
        </w:r>
        <w:r w:rsidR="00073052">
          <w:delText>d</w:delText>
        </w:r>
      </w:del>
      <w:ins w:id="99" w:author="3-9" w:date="2020-03-12T22:19:00Z">
        <w:r w:rsidR="00E634AD">
          <w:t xml:space="preserve">ungodly is </w:t>
        </w:r>
        <w:r w:rsidR="00073052">
          <w:t>arrogan</w:t>
        </w:r>
        <w:r w:rsidR="00E634AD">
          <w:t>t</w:t>
        </w:r>
      </w:ins>
      <w:r>
        <w:t>, the poor ar</w:t>
      </w:r>
      <w:r w:rsidR="00073052">
        <w:t>e burned</w:t>
      </w:r>
      <w:del w:id="100" w:author="3-9" w:date="2020-03-12T22:19:00Z">
        <w:r>
          <w:delText>; let</w:delText>
        </w:r>
      </w:del>
      <w:ins w:id="101" w:author="3-9" w:date="2020-03-12T22:19:00Z">
        <w:r w:rsidR="00E634AD">
          <w:t>. L</w:t>
        </w:r>
        <w:r>
          <w:t>et</w:t>
        </w:r>
      </w:ins>
      <w:r>
        <w:t xml:space="preserve"> him be caught in the schemes he </w:t>
      </w:r>
      <w:del w:id="102" w:author="3-9" w:date="2020-03-12T22:19:00Z">
        <w:r>
          <w:delText>himself devises</w:delText>
        </w:r>
      </w:del>
      <w:ins w:id="103" w:author="3-9" w:date="2020-03-12T22:19:00Z">
        <w:r>
          <w:t>h</w:t>
        </w:r>
        <w:r w:rsidR="00E634AD">
          <w:t>as</w:t>
        </w:r>
        <w:r>
          <w:t xml:space="preserve"> devise</w:t>
        </w:r>
        <w:r w:rsidR="00E634AD">
          <w:t>d</w:t>
        </w:r>
      </w:ins>
      <w:r>
        <w:t xml:space="preserve">. </w:t>
      </w:r>
    </w:p>
    <w:p w14:paraId="2C812E08" w14:textId="77777777" w:rsidR="00FE38E9" w:rsidRDefault="006057DE" w:rsidP="00F82D8A">
      <w:pPr>
        <w:pStyle w:val="Verse"/>
        <w:spacing w:after="240"/>
      </w:pPr>
      <w:r>
        <w:t xml:space="preserve">For the </w:t>
      </w:r>
      <w:r w:rsidR="00073052">
        <w:t>sinner</w:t>
      </w:r>
      <w:r>
        <w:t xml:space="preserve"> praise</w:t>
      </w:r>
      <w:r w:rsidR="00073052">
        <w:t>s himself in</w:t>
      </w:r>
      <w:r>
        <w:t xml:space="preserve"> the lusts of his soul, and </w:t>
      </w:r>
      <w:r w:rsidR="00073052" w:rsidRPr="00073052">
        <w:t>he who acts unjustly counts himself blessed.</w:t>
      </w:r>
    </w:p>
    <w:p w14:paraId="72CFBBB3" w14:textId="6D3C52C6" w:rsidR="00FE38E9" w:rsidRDefault="006057DE" w:rsidP="00F82D8A">
      <w:pPr>
        <w:pStyle w:val="Verse"/>
        <w:spacing w:after="240"/>
      </w:pPr>
      <w:r>
        <w:lastRenderedPageBreak/>
        <w:t xml:space="preserve">The </w:t>
      </w:r>
      <w:r w:rsidR="009A34DD">
        <w:t xml:space="preserve">sinner </w:t>
      </w:r>
      <w:r>
        <w:t>provokes the Lord</w:t>
      </w:r>
      <w:r w:rsidR="00F72087">
        <w:t xml:space="preserve">; </w:t>
      </w:r>
      <w:del w:id="104" w:author="3-9" w:date="2020-03-12T22:19:00Z">
        <w:r w:rsidR="00F72087">
          <w:delText>a</w:delText>
        </w:r>
        <w:r w:rsidR="00F72087" w:rsidRPr="00F72087">
          <w:delText xml:space="preserve">ccording the </w:delText>
        </w:r>
      </w:del>
      <w:ins w:id="105" w:author="3-9" w:date="2020-03-12T22:19:00Z">
        <w:r w:rsidR="0033046B">
          <w:t xml:space="preserve">in his </w:t>
        </w:r>
      </w:ins>
      <w:r w:rsidR="0033046B">
        <w:t>pride</w:t>
      </w:r>
      <w:del w:id="106" w:author="3-9" w:date="2020-03-12T22:19:00Z">
        <w:r w:rsidR="00F72087" w:rsidRPr="00F72087">
          <w:delText xml:space="preserve"> of his wrath</w:delText>
        </w:r>
      </w:del>
      <w:r w:rsidR="00F72087" w:rsidRPr="00F72087">
        <w:t xml:space="preserve">, the wicked will not seek </w:t>
      </w:r>
      <w:del w:id="107" w:author="3-9" w:date="2020-03-12T22:19:00Z">
        <w:r w:rsidR="00F72087" w:rsidRPr="00F72087">
          <w:delText>God</w:delText>
        </w:r>
      </w:del>
      <w:ins w:id="108" w:author="3-9" w:date="2020-03-12T22:19:00Z">
        <w:r w:rsidR="0033046B">
          <w:t>him</w:t>
        </w:r>
      </w:ins>
      <w:r w:rsidR="00F72087">
        <w:t>,</w:t>
      </w:r>
      <w:r w:rsidR="00F72087" w:rsidRPr="00F72087" w:rsidDel="00DA7BEF">
        <w:t xml:space="preserve"> </w:t>
      </w:r>
      <w:r w:rsidR="00DA7BEF">
        <w:t xml:space="preserve">for </w:t>
      </w:r>
      <w:r>
        <w:t xml:space="preserve">God is not </w:t>
      </w:r>
      <w:r w:rsidR="009A34DD">
        <w:t>before him</w:t>
      </w:r>
      <w:r>
        <w:t xml:space="preserve">. </w:t>
      </w:r>
    </w:p>
    <w:p w14:paraId="2660B738" w14:textId="77777777" w:rsidR="00FE38E9" w:rsidRDefault="006057DE" w:rsidP="00F82D8A">
      <w:pPr>
        <w:pStyle w:val="Verse"/>
        <w:spacing w:after="240"/>
      </w:pPr>
      <w:r>
        <w:t xml:space="preserve">His ways are corrupt in every season; thy judgments are far beyond his sight; </w:t>
      </w:r>
      <w:r w:rsidR="009A34DD">
        <w:t>h</w:t>
      </w:r>
      <w:r w:rsidR="009A34DD" w:rsidRPr="009A34DD">
        <w:t>e will gain dominion over all his enemies.</w:t>
      </w:r>
    </w:p>
    <w:p w14:paraId="6761961D" w14:textId="3927FEA9" w:rsidR="00FE38E9" w:rsidRDefault="006057DE" w:rsidP="00F82D8A">
      <w:pPr>
        <w:pStyle w:val="Verse"/>
        <w:spacing w:after="240"/>
      </w:pPr>
      <w:r>
        <w:t xml:space="preserve">For he has said in his heart: I shall </w:t>
      </w:r>
      <w:del w:id="109" w:author="3-9" w:date="2020-03-12T22:19:00Z">
        <w:r>
          <w:delText>never</w:delText>
        </w:r>
      </w:del>
      <w:ins w:id="110" w:author="3-9" w:date="2020-03-12T22:19:00Z">
        <w:r>
          <w:t>n</w:t>
        </w:r>
        <w:r w:rsidR="0033046B">
          <w:t>ot</w:t>
        </w:r>
      </w:ins>
      <w:r w:rsidR="0033046B">
        <w:t xml:space="preserve"> be </w:t>
      </w:r>
      <w:del w:id="111" w:author="3-9" w:date="2020-03-12T22:19:00Z">
        <w:r>
          <w:delText>shaken,</w:delText>
        </w:r>
      </w:del>
      <w:ins w:id="112" w:author="3-9" w:date="2020-03-12T22:19:00Z">
        <w:r w:rsidR="0033046B">
          <w:t>moved;</w:t>
        </w:r>
      </w:ins>
      <w:r>
        <w:t xml:space="preserve"> </w:t>
      </w:r>
      <w:r w:rsidR="009A34DD">
        <w:t>from</w:t>
      </w:r>
      <w:r>
        <w:t xml:space="preserve"> generation</w:t>
      </w:r>
      <w:r w:rsidR="009A34DD">
        <w:t xml:space="preserve"> to </w:t>
      </w:r>
      <w:r>
        <w:t xml:space="preserve">generation I shall </w:t>
      </w:r>
      <w:del w:id="113" w:author="3-9" w:date="2020-03-12T22:19:00Z">
        <w:r>
          <w:delText>be well</w:delText>
        </w:r>
      </w:del>
      <w:ins w:id="114" w:author="3-9" w:date="2020-03-12T22:19:00Z">
        <w:r w:rsidR="0033046B">
          <w:t>not meet adversity</w:t>
        </w:r>
      </w:ins>
      <w:r>
        <w:t xml:space="preserve">. </w:t>
      </w:r>
    </w:p>
    <w:p w14:paraId="25C8CE46" w14:textId="0E5242C2" w:rsidR="00FE38E9" w:rsidRDefault="006057DE" w:rsidP="00F82D8A">
      <w:pPr>
        <w:pStyle w:val="Verse"/>
        <w:spacing w:after="240"/>
      </w:pPr>
      <w:r>
        <w:t xml:space="preserve">His </w:t>
      </w:r>
      <w:r w:rsidR="009A34DD" w:rsidRPr="009A34DD">
        <w:t xml:space="preserve">mouth is full of cursing and </w:t>
      </w:r>
      <w:del w:id="115" w:author="3-9" w:date="2020-03-12T22:19:00Z">
        <w:r w:rsidR="009A34DD" w:rsidRPr="009A34DD">
          <w:delText xml:space="preserve">bitterness and </w:delText>
        </w:r>
      </w:del>
      <w:r w:rsidR="009A34DD" w:rsidRPr="009A34DD">
        <w:t>deceit</w:t>
      </w:r>
      <w:ins w:id="116" w:author="3-9" w:date="2020-03-12T22:19:00Z">
        <w:r w:rsidR="0033046B">
          <w:t xml:space="preserve"> and oppression</w:t>
        </w:r>
      </w:ins>
      <w:r>
        <w:t xml:space="preserve">, </w:t>
      </w:r>
      <w:r w:rsidR="009A34DD">
        <w:t xml:space="preserve">under his tongue are </w:t>
      </w:r>
      <w:del w:id="117" w:author="3-9" w:date="2020-03-12T22:19:00Z">
        <w:r w:rsidR="009A34DD">
          <w:delText>trouble</w:delText>
        </w:r>
      </w:del>
      <w:ins w:id="118" w:author="3-9" w:date="2020-03-12T22:19:00Z">
        <w:r>
          <w:t>grief</w:t>
        </w:r>
      </w:ins>
      <w:r w:rsidR="0033046B">
        <w:t xml:space="preserve"> and </w:t>
      </w:r>
      <w:del w:id="119" w:author="3-9" w:date="2020-03-12T22:19:00Z">
        <w:r>
          <w:delText>grief</w:delText>
        </w:r>
      </w:del>
      <w:ins w:id="120" w:author="3-9" w:date="2020-03-12T22:19:00Z">
        <w:r w:rsidR="0033046B">
          <w:t>iniquity</w:t>
        </w:r>
      </w:ins>
      <w:r>
        <w:t xml:space="preserve">. </w:t>
      </w:r>
    </w:p>
    <w:p w14:paraId="239E10F3" w14:textId="37855151" w:rsidR="00FE38E9" w:rsidRDefault="006057DE" w:rsidP="00F82D8A">
      <w:pPr>
        <w:pStyle w:val="Verse"/>
        <w:spacing w:after="240"/>
      </w:pPr>
      <w:r>
        <w:t xml:space="preserve">He waits in ambush with the </w:t>
      </w:r>
      <w:del w:id="121" w:author="3-9" w:date="2020-03-12T22:19:00Z">
        <w:r>
          <w:delText>wealthy</w:delText>
        </w:r>
      </w:del>
      <w:ins w:id="122" w:author="3-9" w:date="2020-03-12T22:19:00Z">
        <w:r w:rsidR="002F2AA7">
          <w:t>rich</w:t>
        </w:r>
      </w:ins>
      <w:r>
        <w:t xml:space="preserve"> to murder the innocent</w:t>
      </w:r>
      <w:del w:id="123" w:author="3-9" w:date="2020-03-12T22:19:00Z">
        <w:r>
          <w:delText xml:space="preserve"> in secret places,</w:delText>
        </w:r>
      </w:del>
      <w:ins w:id="124" w:author="3-9" w:date="2020-03-12T22:19:00Z">
        <w:r w:rsidR="002F2AA7">
          <w:t>;</w:t>
        </w:r>
      </w:ins>
      <w:r>
        <w:t xml:space="preserve"> his eyes </w:t>
      </w:r>
      <w:del w:id="125" w:author="3-9" w:date="2020-03-12T22:19:00Z">
        <w:r>
          <w:delText>fixed upon</w:delText>
        </w:r>
      </w:del>
      <w:ins w:id="126" w:author="3-9" w:date="2020-03-12T22:19:00Z">
        <w:r w:rsidR="002F2AA7">
          <w:t>stealthily watch</w:t>
        </w:r>
      </w:ins>
      <w:r>
        <w:t xml:space="preserve"> the poor, </w:t>
      </w:r>
    </w:p>
    <w:p w14:paraId="01FCF2A1" w14:textId="1AF092DD" w:rsidR="00FE38E9" w:rsidRDefault="006057DE" w:rsidP="00F82D8A">
      <w:pPr>
        <w:pStyle w:val="Verse"/>
        <w:spacing w:after="240"/>
      </w:pPr>
      <w:r>
        <w:t>He lies in wait secretly, like a lion in his den; he lies in wait to seize upon the poor</w:t>
      </w:r>
      <w:del w:id="127" w:author="3-9" w:date="2020-03-12T22:19:00Z">
        <w:r>
          <w:delText>, seizing</w:delText>
        </w:r>
      </w:del>
      <w:ins w:id="128" w:author="3-9" w:date="2020-03-12T22:19:00Z">
        <w:r w:rsidR="002F2AA7">
          <w:t>. He seizes</w:t>
        </w:r>
      </w:ins>
      <w:r w:rsidR="002F2AA7">
        <w:t xml:space="preserve"> </w:t>
      </w:r>
      <w:r>
        <w:t xml:space="preserve">the poor man </w:t>
      </w:r>
      <w:del w:id="129" w:author="3-9" w:date="2020-03-12T22:19:00Z">
        <w:r>
          <w:delText>by drawing</w:delText>
        </w:r>
      </w:del>
      <w:ins w:id="130" w:author="3-9" w:date="2020-03-12T22:19:00Z">
        <w:r w:rsidR="002F2AA7">
          <w:t>and</w:t>
        </w:r>
        <w:r>
          <w:t xml:space="preserve"> draw</w:t>
        </w:r>
        <w:r w:rsidR="002F2AA7">
          <w:t>s</w:t>
        </w:r>
      </w:ins>
      <w:r>
        <w:t xml:space="preserve"> him in. </w:t>
      </w:r>
    </w:p>
    <w:p w14:paraId="5FF4AE61" w14:textId="1A3EDC83" w:rsidR="00FE38E9" w:rsidRDefault="009A34DD" w:rsidP="009A34DD">
      <w:pPr>
        <w:pStyle w:val="Verse"/>
        <w:spacing w:after="240"/>
      </w:pPr>
      <w:r>
        <w:t xml:space="preserve">In his trap he will humble him; he shall stoop and fall when he </w:t>
      </w:r>
      <w:del w:id="131" w:author="3-9" w:date="2020-03-12T22:19:00Z">
        <w:r>
          <w:delText>exercises</w:delText>
        </w:r>
      </w:del>
      <w:ins w:id="132" w:author="3-9" w:date="2020-03-12T22:19:00Z">
        <w:r w:rsidR="002F2AA7">
          <w:t>gains</w:t>
        </w:r>
      </w:ins>
      <w:r>
        <w:t xml:space="preserve"> dominion over the poor</w:t>
      </w:r>
      <w:r w:rsidR="006057DE">
        <w:t xml:space="preserve">. </w:t>
      </w:r>
    </w:p>
    <w:p w14:paraId="48D2994E" w14:textId="789E5837" w:rsidR="00FE38E9" w:rsidRDefault="006057DE" w:rsidP="00F82D8A">
      <w:pPr>
        <w:pStyle w:val="Verse"/>
        <w:spacing w:after="240"/>
      </w:pPr>
      <w:r>
        <w:t xml:space="preserve">For he said in his heart: God </w:t>
      </w:r>
      <w:del w:id="133" w:author="3-9" w:date="2020-03-12T22:19:00Z">
        <w:r w:rsidR="009A34DD">
          <w:delText>will</w:delText>
        </w:r>
        <w:r>
          <w:delText xml:space="preserve"> forget</w:delText>
        </w:r>
      </w:del>
      <w:ins w:id="134" w:author="3-9" w:date="2020-03-12T22:19:00Z">
        <w:r w:rsidR="002F2AA7">
          <w:t>has forgotten</w:t>
        </w:r>
      </w:ins>
      <w:r w:rsidR="009A34DD">
        <w:t>; he has turned away his face that he may not see</w:t>
      </w:r>
      <w:r>
        <w:t xml:space="preserve">. </w:t>
      </w:r>
    </w:p>
    <w:p w14:paraId="52501C8D" w14:textId="77777777" w:rsidR="00FE38E9" w:rsidRDefault="006057DE" w:rsidP="00F82D8A">
      <w:pPr>
        <w:pStyle w:val="Verse"/>
        <w:spacing w:after="240"/>
      </w:pPr>
      <w:r>
        <w:t>Arise, O Lord God, let thy hand be lifted high, and forget</w:t>
      </w:r>
      <w:r w:rsidR="00530CB8">
        <w:t xml:space="preserve"> not</w:t>
      </w:r>
      <w:r>
        <w:t xml:space="preserve"> thy poor. </w:t>
      </w:r>
    </w:p>
    <w:p w14:paraId="6664378B" w14:textId="5BCC0083" w:rsidR="00FE38E9" w:rsidRDefault="006057DE" w:rsidP="00F82D8A">
      <w:pPr>
        <w:pStyle w:val="Verse"/>
        <w:spacing w:after="240"/>
      </w:pPr>
      <w:r>
        <w:t xml:space="preserve">Why </w:t>
      </w:r>
      <w:del w:id="135" w:author="3-9" w:date="2020-03-12T22:19:00Z">
        <w:r>
          <w:delText>has</w:delText>
        </w:r>
      </w:del>
      <w:ins w:id="136" w:author="3-9" w:date="2020-03-12T22:19:00Z">
        <w:r w:rsidR="002F2AA7">
          <w:t>does</w:t>
        </w:r>
      </w:ins>
      <w:r>
        <w:t xml:space="preserve"> the </w:t>
      </w:r>
      <w:del w:id="137" w:author="3-9" w:date="2020-03-12T22:19:00Z">
        <w:r>
          <w:delText>unholy man provoked</w:delText>
        </w:r>
      </w:del>
      <w:ins w:id="138" w:author="3-9" w:date="2020-03-12T22:19:00Z">
        <w:r w:rsidR="002F2AA7">
          <w:t>ungodly</w:t>
        </w:r>
        <w:r>
          <w:t xml:space="preserve"> provoke</w:t>
        </w:r>
      </w:ins>
      <w:r>
        <w:t xml:space="preserve"> God? </w:t>
      </w:r>
      <w:r w:rsidR="00530CB8">
        <w:t>For he said</w:t>
      </w:r>
      <w:r>
        <w:t xml:space="preserve"> in his heart: </w:t>
      </w:r>
      <w:r w:rsidR="00530CB8">
        <w:t>he</w:t>
      </w:r>
      <w:r>
        <w:t xml:space="preserve"> wil</w:t>
      </w:r>
      <w:r w:rsidR="00530CB8">
        <w:t>l not</w:t>
      </w:r>
      <w:r>
        <w:t xml:space="preserve"> </w:t>
      </w:r>
      <w:r w:rsidR="00530CB8">
        <w:t>seek an</w:t>
      </w:r>
      <w:r>
        <w:t xml:space="preserve"> account. </w:t>
      </w:r>
    </w:p>
    <w:p w14:paraId="2DB3C609" w14:textId="3C3C7788" w:rsidR="00530CB8" w:rsidRDefault="006057DE" w:rsidP="00F82D8A">
      <w:pPr>
        <w:pStyle w:val="Verse"/>
        <w:spacing w:after="240"/>
      </w:pPr>
      <w:r>
        <w:t xml:space="preserve">But thou dost see; thou </w:t>
      </w:r>
      <w:r w:rsidR="00530CB8">
        <w:t>dost perceive</w:t>
      </w:r>
      <w:r>
        <w:t xml:space="preserve"> </w:t>
      </w:r>
      <w:r w:rsidR="00530CB8">
        <w:t xml:space="preserve">distress and anger, </w:t>
      </w:r>
      <w:del w:id="139" w:author="3-9" w:date="2020-03-12T22:19:00Z">
        <w:r>
          <w:delText>and takest</w:delText>
        </w:r>
      </w:del>
      <w:ins w:id="140" w:author="3-9" w:date="2020-03-12T22:19:00Z">
        <w:r w:rsidR="003B6646">
          <w:t>to give</w:t>
        </w:r>
      </w:ins>
      <w:r w:rsidR="003B6646">
        <w:t xml:space="preserve"> them</w:t>
      </w:r>
      <w:ins w:id="141" w:author="3-9" w:date="2020-03-12T22:19:00Z">
        <w:r w:rsidR="003B6646">
          <w:t xml:space="preserve"> over</w:t>
        </w:r>
      </w:ins>
      <w:r w:rsidR="003B6646">
        <w:t xml:space="preserve"> </w:t>
      </w:r>
      <w:r>
        <w:t>into thy hands</w:t>
      </w:r>
      <w:r w:rsidR="00530CB8">
        <w:t>.</w:t>
      </w:r>
    </w:p>
    <w:p w14:paraId="4898C836" w14:textId="76C2835B" w:rsidR="00987E73" w:rsidRDefault="00530CB8" w:rsidP="00987E73">
      <w:pPr>
        <w:pStyle w:val="Verse"/>
        <w:spacing w:after="240"/>
      </w:pPr>
      <w:r w:rsidRPr="00400992">
        <w:t>Therefore</w:t>
      </w:r>
      <w:r w:rsidR="006057DE" w:rsidRPr="00400992">
        <w:t xml:space="preserve"> the poor man gives himself over to thee</w:t>
      </w:r>
      <w:r w:rsidR="00400992" w:rsidRPr="00400992">
        <w:t>;</w:t>
      </w:r>
      <w:r w:rsidR="006057DE" w:rsidRPr="00400992">
        <w:t xml:space="preserve"> thou art the helper </w:t>
      </w:r>
      <w:r w:rsidR="006057DE">
        <w:t xml:space="preserve">of the </w:t>
      </w:r>
      <w:del w:id="142" w:author="3-9" w:date="2020-03-12T22:19:00Z">
        <w:r w:rsidR="006057DE">
          <w:delText xml:space="preserve">orphaned. </w:delText>
        </w:r>
      </w:del>
      <w:ins w:id="143" w:author="3-9" w:date="2020-03-12T22:19:00Z">
        <w:r w:rsidR="006057DE">
          <w:t>orphan.</w:t>
        </w:r>
      </w:ins>
    </w:p>
    <w:p w14:paraId="5C6B6B85" w14:textId="1F3629EE" w:rsidR="00FE38E9" w:rsidRDefault="006057DE" w:rsidP="00987E73">
      <w:pPr>
        <w:pStyle w:val="Verse"/>
        <w:spacing w:after="240"/>
      </w:pPr>
      <w:r>
        <w:lastRenderedPageBreak/>
        <w:t>Break the arm of the wicked and the evil man</w:t>
      </w:r>
      <w:r w:rsidR="00400992">
        <w:t>;</w:t>
      </w:r>
      <w:r>
        <w:t xml:space="preserve"> </w:t>
      </w:r>
      <w:r w:rsidR="00987E73" w:rsidRPr="00987E73">
        <w:t xml:space="preserve">his sin </w:t>
      </w:r>
      <w:del w:id="144" w:author="3-9" w:date="2020-03-12T22:19:00Z">
        <w:r w:rsidR="00400992">
          <w:delText>will</w:delText>
        </w:r>
      </w:del>
      <w:ins w:id="145" w:author="3-9" w:date="2020-03-12T22:19:00Z">
        <w:r w:rsidR="00987E73" w:rsidRPr="00987E73">
          <w:t>shall</w:t>
        </w:r>
      </w:ins>
      <w:r w:rsidR="00987E73" w:rsidRPr="00987E73">
        <w:t xml:space="preserve"> be sought out, and he shall no more be found on account of it</w:t>
      </w:r>
      <w:r w:rsidR="00400992" w:rsidRPr="00400992">
        <w:t>.</w:t>
      </w:r>
    </w:p>
    <w:p w14:paraId="2008B7F1" w14:textId="77777777" w:rsidR="00FE38E9" w:rsidRDefault="006057DE" w:rsidP="00F82D8A">
      <w:pPr>
        <w:pStyle w:val="Verse"/>
        <w:spacing w:after="240"/>
      </w:pPr>
      <w:r>
        <w:t xml:space="preserve">The Lord will reign </w:t>
      </w:r>
      <w:r w:rsidR="00400992">
        <w:t>forever</w:t>
      </w:r>
      <w:r>
        <w:t xml:space="preserve">, unto ages of ages; </w:t>
      </w:r>
      <w:r w:rsidR="00400992">
        <w:t>the</w:t>
      </w:r>
      <w:r>
        <w:t xml:space="preserve"> nations</w:t>
      </w:r>
      <w:r w:rsidR="00400992">
        <w:t xml:space="preserve"> </w:t>
      </w:r>
      <w:r>
        <w:t xml:space="preserve">will perish from his earth. </w:t>
      </w:r>
    </w:p>
    <w:p w14:paraId="09855E3D" w14:textId="7BF34A47" w:rsidR="00FE38E9" w:rsidRDefault="006057DE" w:rsidP="00F82D8A">
      <w:pPr>
        <w:pStyle w:val="Verse"/>
        <w:spacing w:after="240"/>
      </w:pPr>
      <w:r>
        <w:t xml:space="preserve">The Lord has heard the </w:t>
      </w:r>
      <w:r w:rsidR="00400992">
        <w:t>desire</w:t>
      </w:r>
      <w:r>
        <w:t xml:space="preserve"> of the poor; </w:t>
      </w:r>
      <w:ins w:id="146" w:author="3-9" w:date="2020-03-12T22:19:00Z">
        <w:r w:rsidR="00987E73">
          <w:t>t</w:t>
        </w:r>
        <w:r w:rsidR="00987E73" w:rsidRPr="00400992">
          <w:t>hine ear</w:t>
        </w:r>
        <w:r w:rsidR="00987E73">
          <w:t xml:space="preserve"> has inclined</w:t>
        </w:r>
        <w:r w:rsidR="00987E73" w:rsidRPr="00400992">
          <w:t xml:space="preserve"> </w:t>
        </w:r>
      </w:ins>
      <w:r w:rsidR="00400992" w:rsidRPr="00400992">
        <w:t xml:space="preserve">to the </w:t>
      </w:r>
      <w:r w:rsidR="00400992">
        <w:t>readiness</w:t>
      </w:r>
      <w:r w:rsidR="00400992" w:rsidRPr="00400992">
        <w:t xml:space="preserve"> of their heart</w:t>
      </w:r>
      <w:del w:id="147" w:author="3-9" w:date="2020-03-12T22:19:00Z">
        <w:r w:rsidR="00400992" w:rsidRPr="00400992">
          <w:delText xml:space="preserve"> ha</w:delText>
        </w:r>
        <w:r w:rsidR="00400992">
          <w:delText>s</w:delText>
        </w:r>
        <w:r w:rsidR="00400992" w:rsidRPr="00400992">
          <w:delText xml:space="preserve"> </w:delText>
        </w:r>
        <w:r w:rsidR="00400992">
          <w:delText>t</w:delText>
        </w:r>
        <w:r w:rsidR="00400992" w:rsidRPr="00400992">
          <w:delText>hine ear been attentive</w:delText>
        </w:r>
      </w:del>
      <w:r w:rsidR="00400992" w:rsidRPr="00400992">
        <w:t>,</w:t>
      </w:r>
    </w:p>
    <w:p w14:paraId="5C7CFACA" w14:textId="1843D499" w:rsidR="00237B9C" w:rsidRDefault="006057DE" w:rsidP="00F82D8A">
      <w:pPr>
        <w:pStyle w:val="Verse"/>
        <w:spacing w:after="240"/>
      </w:pPr>
      <w:r>
        <w:t xml:space="preserve">To do justice to the </w:t>
      </w:r>
      <w:del w:id="148" w:author="3-9" w:date="2020-03-12T22:19:00Z">
        <w:r>
          <w:delText>orphaned</w:delText>
        </w:r>
      </w:del>
      <w:ins w:id="149" w:author="3-9" w:date="2020-03-12T22:19:00Z">
        <w:r>
          <w:t>orphan</w:t>
        </w:r>
      </w:ins>
      <w:r w:rsidR="00987E73">
        <w:t xml:space="preserve"> </w:t>
      </w:r>
      <w:r>
        <w:t xml:space="preserve">and </w:t>
      </w:r>
      <w:ins w:id="150" w:author="3-9" w:date="2020-03-12T22:19:00Z">
        <w:r w:rsidR="00987E73">
          <w:t xml:space="preserve">the </w:t>
        </w:r>
      </w:ins>
      <w:r>
        <w:t xml:space="preserve">humble, that </w:t>
      </w:r>
      <w:r w:rsidR="00400992">
        <w:t>man</w:t>
      </w:r>
      <w:r>
        <w:t xml:space="preserve"> may </w:t>
      </w:r>
      <w:r w:rsidR="00400992">
        <w:t>no more</w:t>
      </w:r>
      <w:r>
        <w:t xml:space="preserve"> </w:t>
      </w:r>
      <w:del w:id="151" w:author="3-9" w:date="2020-03-12T22:19:00Z">
        <w:r>
          <w:delText>speak violence</w:delText>
        </w:r>
      </w:del>
      <w:ins w:id="152" w:author="3-9" w:date="2020-03-12T22:19:00Z">
        <w:r w:rsidR="00987E73">
          <w:t>be haughty</w:t>
        </w:r>
      </w:ins>
      <w:r>
        <w:t xml:space="preserve"> </w:t>
      </w:r>
      <w:r w:rsidR="00400992">
        <w:t>up</w:t>
      </w:r>
      <w:r>
        <w:t xml:space="preserve">on </w:t>
      </w:r>
      <w:r w:rsidR="00400992">
        <w:t xml:space="preserve">the </w:t>
      </w:r>
      <w:r>
        <w:t xml:space="preserve">earth. </w:t>
      </w:r>
    </w:p>
    <w:p w14:paraId="41ADECCD" w14:textId="77777777" w:rsidR="006057DE" w:rsidRDefault="00FE38E9" w:rsidP="00FA3250">
      <w:pPr>
        <w:pStyle w:val="Heading3"/>
        <w:spacing w:after="240"/>
      </w:pPr>
      <w:r>
        <w:t>Psalm</w:t>
      </w:r>
      <w:r w:rsidR="006057DE">
        <w:t xml:space="preserve"> 10</w:t>
      </w:r>
    </w:p>
    <w:p w14:paraId="48625102" w14:textId="77777777" w:rsidR="006057DE" w:rsidRDefault="006057DE" w:rsidP="00161212">
      <w:pPr>
        <w:pStyle w:val="Rubric"/>
      </w:pPr>
      <w:r>
        <w:t xml:space="preserve">For the end of the struggle, a psalm of David </w:t>
      </w:r>
    </w:p>
    <w:p w14:paraId="7ECAA013" w14:textId="2EBD0092" w:rsidR="00FE38E9" w:rsidRDefault="006057DE" w:rsidP="00F82D8A">
      <w:pPr>
        <w:pStyle w:val="Verse"/>
        <w:spacing w:after="240"/>
      </w:pPr>
      <w:r>
        <w:t>In the Lord</w:t>
      </w:r>
      <w:r w:rsidR="00415960">
        <w:t xml:space="preserve"> have I hoped</w:t>
      </w:r>
      <w:r w:rsidR="00F208B2">
        <w:t>. H</w:t>
      </w:r>
      <w:r>
        <w:t xml:space="preserve">ow </w:t>
      </w:r>
      <w:r w:rsidR="00E45326">
        <w:t>will</w:t>
      </w:r>
      <w:r>
        <w:t xml:space="preserve"> you say to my soul: Flee to the mountains like a sparrow</w:t>
      </w:r>
      <w:r w:rsidR="005775AB">
        <w:t>?</w:t>
      </w:r>
      <w:r>
        <w:t xml:space="preserve"> </w:t>
      </w:r>
    </w:p>
    <w:p w14:paraId="3E6BFDC0" w14:textId="7D3FBE28" w:rsidR="00FE38E9" w:rsidRDefault="00F208B2" w:rsidP="00F82D8A">
      <w:pPr>
        <w:pStyle w:val="Verse"/>
        <w:spacing w:after="240"/>
      </w:pPr>
      <w:r>
        <w:t>Behold, t</w:t>
      </w:r>
      <w:r w:rsidR="006057DE">
        <w:t>he wicked bend their bow</w:t>
      </w:r>
      <w:del w:id="153" w:author="3-9" w:date="2020-03-12T22:19:00Z">
        <w:r w:rsidR="006057DE">
          <w:delText>, readying</w:delText>
        </w:r>
      </w:del>
      <w:ins w:id="154" w:author="3-9" w:date="2020-03-12T22:19:00Z">
        <w:r w:rsidR="005C63C0">
          <w:t>; they ready</w:t>
        </w:r>
      </w:ins>
      <w:r w:rsidR="005C63C0">
        <w:t xml:space="preserve"> </w:t>
      </w:r>
      <w:r w:rsidR="006057DE">
        <w:t xml:space="preserve">their arrow on the string, that on </w:t>
      </w:r>
      <w:r>
        <w:t>a</w:t>
      </w:r>
      <w:r w:rsidR="006057DE">
        <w:t xml:space="preserve"> moonless night they may shoot down the upright in heart. </w:t>
      </w:r>
    </w:p>
    <w:p w14:paraId="4FF28A89" w14:textId="77777777" w:rsidR="00FE38E9" w:rsidRDefault="006057DE" w:rsidP="00F82D8A">
      <w:pPr>
        <w:pStyle w:val="Verse"/>
        <w:spacing w:after="240"/>
      </w:pPr>
      <w:r>
        <w:t>What thou hast created, they destroy</w:t>
      </w:r>
      <w:r w:rsidR="005775AB">
        <w:t>; a</w:t>
      </w:r>
      <w:r w:rsidR="00F208B2">
        <w:t>nd w</w:t>
      </w:r>
      <w:r>
        <w:t xml:space="preserve">hat can the righteous man do? </w:t>
      </w:r>
    </w:p>
    <w:p w14:paraId="26B9972B" w14:textId="53C1E02F" w:rsidR="00FE38E9" w:rsidRDefault="006057DE" w:rsidP="00F82D8A">
      <w:pPr>
        <w:pStyle w:val="Verse"/>
        <w:spacing w:after="240"/>
      </w:pPr>
      <w:r>
        <w:t>The Lord is in his holy temple, the Lord</w:t>
      </w:r>
      <w:r w:rsidR="008635B2">
        <w:t>’</w:t>
      </w:r>
      <w:r>
        <w:t>s throne is in heaven</w:t>
      </w:r>
      <w:r w:rsidR="00F208B2">
        <w:t>. Hi</w:t>
      </w:r>
      <w:r>
        <w:t xml:space="preserve">s eyes </w:t>
      </w:r>
      <w:del w:id="155" w:author="3-9" w:date="2020-03-12T22:19:00Z">
        <w:r>
          <w:delText>are fixed upon</w:delText>
        </w:r>
      </w:del>
      <w:ins w:id="156" w:author="3-9" w:date="2020-03-12T22:19:00Z">
        <w:r w:rsidR="005C63C0">
          <w:t>behold</w:t>
        </w:r>
      </w:ins>
      <w:r>
        <w:t xml:space="preserve"> the poor, his eyelids </w:t>
      </w:r>
      <w:del w:id="157" w:author="3-9" w:date="2020-03-12T22:19:00Z">
        <w:r>
          <w:delText>closely watch</w:delText>
        </w:r>
      </w:del>
      <w:ins w:id="158" w:author="3-9" w:date="2020-03-12T22:19:00Z">
        <w:r w:rsidR="005C63C0">
          <w:t>test</w:t>
        </w:r>
      </w:ins>
      <w:r>
        <w:t xml:space="preserve"> the sons of men. </w:t>
      </w:r>
    </w:p>
    <w:p w14:paraId="38E90797" w14:textId="3E4047B5" w:rsidR="00FE38E9" w:rsidRDefault="006057DE" w:rsidP="00F82D8A">
      <w:pPr>
        <w:pStyle w:val="Verse"/>
        <w:spacing w:after="240"/>
      </w:pPr>
      <w:r>
        <w:t xml:space="preserve">The Lord </w:t>
      </w:r>
      <w:r w:rsidR="00F208B2">
        <w:t>examines</w:t>
      </w:r>
      <w:r>
        <w:t xml:space="preserve"> both </w:t>
      </w:r>
      <w:ins w:id="159" w:author="3-9" w:date="2020-03-12T22:19:00Z">
        <w:r w:rsidR="005C63C0">
          <w:t xml:space="preserve">the </w:t>
        </w:r>
      </w:ins>
      <w:r>
        <w:t xml:space="preserve">righteous and </w:t>
      </w:r>
      <w:ins w:id="160" w:author="3-9" w:date="2020-03-12T22:19:00Z">
        <w:r w:rsidR="005C63C0">
          <w:t xml:space="preserve">the </w:t>
        </w:r>
      </w:ins>
      <w:r>
        <w:t xml:space="preserve">wicked, but he who loves </w:t>
      </w:r>
      <w:r w:rsidR="00F208B2">
        <w:t>injustice</w:t>
      </w:r>
      <w:r>
        <w:t xml:space="preserve"> hates his own soul. </w:t>
      </w:r>
    </w:p>
    <w:p w14:paraId="5ED503D2" w14:textId="28D35773" w:rsidR="00FE38E9" w:rsidRDefault="006057DE" w:rsidP="00F82D8A">
      <w:pPr>
        <w:pStyle w:val="Verse"/>
        <w:spacing w:after="240"/>
      </w:pPr>
      <w:del w:id="161" w:author="3-9" w:date="2020-03-12T22:19:00Z">
        <w:r>
          <w:delText>Upon</w:delText>
        </w:r>
      </w:del>
      <w:ins w:id="162" w:author="3-9" w:date="2020-03-12T22:19:00Z">
        <w:r w:rsidR="005C63C0">
          <w:t>O</w:t>
        </w:r>
        <w:r>
          <w:t>n</w:t>
        </w:r>
      </w:ins>
      <w:r>
        <w:t xml:space="preserve"> the wicked he will rain down snares; fire and brimstone and </w:t>
      </w:r>
      <w:del w:id="163" w:author="3-9" w:date="2020-03-12T22:19:00Z">
        <w:r>
          <w:delText>a raging</w:delText>
        </w:r>
      </w:del>
      <w:ins w:id="164" w:author="3-9" w:date="2020-03-12T22:19:00Z">
        <w:r w:rsidR="005C63C0">
          <w:t>wind of</w:t>
        </w:r>
      </w:ins>
      <w:r w:rsidR="005C63C0">
        <w:t xml:space="preserve"> </w:t>
      </w:r>
      <w:r w:rsidR="00F208B2">
        <w:t>tempest</w:t>
      </w:r>
      <w:r>
        <w:t xml:space="preserve"> shall be the portion of their cup. </w:t>
      </w:r>
    </w:p>
    <w:p w14:paraId="2D007292" w14:textId="4ECEA5C0" w:rsidR="006057DE" w:rsidRDefault="00F208B2" w:rsidP="00F82D8A">
      <w:pPr>
        <w:pStyle w:val="Verse"/>
        <w:spacing w:after="240"/>
      </w:pPr>
      <w:r>
        <w:lastRenderedPageBreak/>
        <w:t>For the Lord is</w:t>
      </w:r>
      <w:r w:rsidR="006057DE">
        <w:t xml:space="preserve"> righteous</w:t>
      </w:r>
      <w:r>
        <w:t xml:space="preserve"> and has loved righ</w:t>
      </w:r>
      <w:r w:rsidR="006057DE">
        <w:t>teousness</w:t>
      </w:r>
      <w:r>
        <w:t xml:space="preserve">; </w:t>
      </w:r>
      <w:ins w:id="165" w:author="3-9" w:date="2020-03-12T22:19:00Z">
        <w:r w:rsidR="005C63C0">
          <w:t xml:space="preserve">upon uprightness has </w:t>
        </w:r>
      </w:ins>
      <w:r w:rsidR="005C63C0">
        <w:t xml:space="preserve">his countenance </w:t>
      </w:r>
      <w:del w:id="166" w:author="3-9" w:date="2020-03-12T22:19:00Z">
        <w:r w:rsidR="006057DE">
          <w:delText>beholds the upright</w:delText>
        </w:r>
      </w:del>
      <w:ins w:id="167" w:author="3-9" w:date="2020-03-12T22:19:00Z">
        <w:r w:rsidR="005C63C0">
          <w:t>looked</w:t>
        </w:r>
      </w:ins>
      <w:r w:rsidR="006057DE">
        <w:t xml:space="preserve">. </w:t>
      </w:r>
    </w:p>
    <w:p w14:paraId="0538185E" w14:textId="77777777" w:rsidR="00B50629" w:rsidRDefault="00B50629" w:rsidP="0037394E">
      <w:pPr>
        <w:pStyle w:val="Rubric"/>
      </w:pPr>
      <w:r>
        <w:t>Glory. Both now. Alleluia.</w:t>
      </w:r>
    </w:p>
    <w:p w14:paraId="540B9302" w14:textId="77777777" w:rsidR="00237B9C" w:rsidRDefault="00B50629" w:rsidP="00B50629">
      <w:pPr>
        <w:pStyle w:val="Heading2"/>
        <w:spacing w:after="240"/>
      </w:pPr>
      <w:r>
        <w:t>Second Stasis</w:t>
      </w:r>
    </w:p>
    <w:p w14:paraId="5B138ACB" w14:textId="77777777" w:rsidR="006057DE" w:rsidRDefault="00FE38E9" w:rsidP="00FA3250">
      <w:pPr>
        <w:pStyle w:val="Heading3"/>
        <w:spacing w:after="240"/>
      </w:pPr>
      <w:r>
        <w:t>Psalm</w:t>
      </w:r>
      <w:r w:rsidR="006057DE">
        <w:t xml:space="preserve"> 11</w:t>
      </w:r>
    </w:p>
    <w:p w14:paraId="17C06A23" w14:textId="77777777" w:rsidR="006057DE" w:rsidRDefault="006057DE" w:rsidP="00161212">
      <w:pPr>
        <w:pStyle w:val="Rubric"/>
      </w:pPr>
      <w:r>
        <w:t xml:space="preserve">For the end of the struggle, a psalm of David for the eighth day </w:t>
      </w:r>
    </w:p>
    <w:p w14:paraId="4BB472C4" w14:textId="68B9A1D2" w:rsidR="00FE38E9" w:rsidRDefault="006057DE" w:rsidP="00F82D8A">
      <w:pPr>
        <w:pStyle w:val="Verse"/>
        <w:spacing w:after="240"/>
      </w:pPr>
      <w:r>
        <w:t xml:space="preserve">Save me, O Lord, for </w:t>
      </w:r>
      <w:del w:id="168" w:author="3-9" w:date="2020-03-12T22:19:00Z">
        <w:r>
          <w:delText>the devout are no more, the truthful vanish</w:delText>
        </w:r>
      </w:del>
      <w:ins w:id="169" w:author="3-9" w:date="2020-03-12T22:19:00Z">
        <w:r>
          <w:t>the</w:t>
        </w:r>
        <w:r w:rsidR="000C2DF7">
          <w:t>re is no longer any that is godly</w:t>
        </w:r>
        <w:r>
          <w:t xml:space="preserve">, </w:t>
        </w:r>
        <w:r w:rsidR="000C2DF7">
          <w:t xml:space="preserve">for truth has </w:t>
        </w:r>
        <w:r>
          <w:t>vanish</w:t>
        </w:r>
        <w:r w:rsidR="000C2DF7">
          <w:t>ed</w:t>
        </w:r>
      </w:ins>
      <w:r>
        <w:t xml:space="preserve"> from among the sons of men, </w:t>
      </w:r>
    </w:p>
    <w:p w14:paraId="64A3AFEE" w14:textId="7632B148" w:rsidR="00FE38E9" w:rsidRDefault="006057DE" w:rsidP="00F82D8A">
      <w:pPr>
        <w:pStyle w:val="Verse"/>
        <w:spacing w:after="240"/>
      </w:pPr>
      <w:del w:id="170" w:author="3-9" w:date="2020-03-12T22:19:00Z">
        <w:r>
          <w:delText>They speak idly every</w:delText>
        </w:r>
      </w:del>
      <w:ins w:id="171" w:author="3-9" w:date="2020-03-12T22:19:00Z">
        <w:r w:rsidR="000C2DF7">
          <w:t>Every</w:t>
        </w:r>
      </w:ins>
      <w:r w:rsidR="000C2DF7">
        <w:t xml:space="preserve"> one </w:t>
      </w:r>
      <w:del w:id="172" w:author="3-9" w:date="2020-03-12T22:19:00Z">
        <w:r>
          <w:delText>with</w:delText>
        </w:r>
      </w:del>
      <w:ins w:id="173" w:author="3-9" w:date="2020-03-12T22:19:00Z">
        <w:r w:rsidR="000C2DF7">
          <w:t>utters lies to</w:t>
        </w:r>
      </w:ins>
      <w:r>
        <w:t xml:space="preserve"> his neighbor, with flattering lips and</w:t>
      </w:r>
      <w:ins w:id="174" w:author="3-9" w:date="2020-03-12T22:19:00Z">
        <w:r w:rsidR="000C2DF7">
          <w:t xml:space="preserve"> a</w:t>
        </w:r>
      </w:ins>
      <w:r>
        <w:t xml:space="preserve"> double heart they speak. </w:t>
      </w:r>
    </w:p>
    <w:p w14:paraId="76A1186C" w14:textId="3DE96F94" w:rsidR="00FE38E9" w:rsidRDefault="006057DE" w:rsidP="00F82D8A">
      <w:pPr>
        <w:pStyle w:val="Verse"/>
        <w:spacing w:after="240"/>
      </w:pPr>
      <w:r>
        <w:t>Let the Lord destroy all flattering lips and the tongue that speaks proud things</w:t>
      </w:r>
      <w:ins w:id="175" w:author="3-9" w:date="2020-03-12T22:19:00Z">
        <w:r w:rsidR="000C2DF7">
          <w:t>,</w:t>
        </w:r>
      </w:ins>
      <w:r>
        <w:t xml:space="preserve"> </w:t>
      </w:r>
    </w:p>
    <w:p w14:paraId="1D32D4B5" w14:textId="43E199FE" w:rsidR="00FE38E9" w:rsidRDefault="006057DE" w:rsidP="00F82D8A">
      <w:pPr>
        <w:pStyle w:val="Verse"/>
        <w:spacing w:after="240"/>
      </w:pPr>
      <w:r>
        <w:t xml:space="preserve">And those </w:t>
      </w:r>
      <w:del w:id="176" w:author="3-9" w:date="2020-03-12T22:19:00Z">
        <w:r>
          <w:delText>saying: We will magnify</w:delText>
        </w:r>
      </w:del>
      <w:ins w:id="177" w:author="3-9" w:date="2020-03-12T22:19:00Z">
        <w:r w:rsidR="000C2DF7">
          <w:t>who say</w:t>
        </w:r>
        <w:r>
          <w:t>: W</w:t>
        </w:r>
        <w:r w:rsidR="000C2DF7">
          <w:t>ith</w:t>
        </w:r>
      </w:ins>
      <w:r w:rsidR="000C2DF7">
        <w:t xml:space="preserve"> our </w:t>
      </w:r>
      <w:del w:id="178" w:author="3-9" w:date="2020-03-12T22:19:00Z">
        <w:r>
          <w:delText>own tongues,</w:delText>
        </w:r>
      </w:del>
      <w:ins w:id="179" w:author="3-9" w:date="2020-03-12T22:19:00Z">
        <w:r w:rsidR="000C2DF7">
          <w:t>tongue we shall prevail;</w:t>
        </w:r>
      </w:ins>
      <w:r w:rsidR="000C2DF7">
        <w:t xml:space="preserve"> </w:t>
      </w:r>
      <w:r>
        <w:t xml:space="preserve">our lips are our own; who is Lord over us? </w:t>
      </w:r>
    </w:p>
    <w:p w14:paraId="4216E5C4" w14:textId="25F59F84" w:rsidR="00FE38E9" w:rsidRDefault="006057DE" w:rsidP="00F82D8A">
      <w:pPr>
        <w:pStyle w:val="Verse"/>
        <w:spacing w:after="240"/>
      </w:pPr>
      <w:del w:id="180" w:author="3-9" w:date="2020-03-12T22:19:00Z">
        <w:r>
          <w:delText>For</w:delText>
        </w:r>
      </w:del>
      <w:ins w:id="181" w:author="3-9" w:date="2020-03-12T22:19:00Z">
        <w:r w:rsidR="000C2DF7">
          <w:t>Because of</w:t>
        </w:r>
      </w:ins>
      <w:r w:rsidR="000C2DF7">
        <w:t xml:space="preserve"> the </w:t>
      </w:r>
      <w:del w:id="182" w:author="3-9" w:date="2020-03-12T22:19:00Z">
        <w:r>
          <w:delText>oppression</w:delText>
        </w:r>
      </w:del>
      <w:ins w:id="183" w:author="3-9" w:date="2020-03-12T22:19:00Z">
        <w:r w:rsidR="000C2DF7">
          <w:t>suffering</w:t>
        </w:r>
      </w:ins>
      <w:r w:rsidR="000C2DF7">
        <w:t xml:space="preserve"> </w:t>
      </w:r>
      <w:r>
        <w:t xml:space="preserve">of the poor, for the sighing of the needy, now will I arise, says the Lord; I will set them in salvation, I will be manifest in </w:t>
      </w:r>
      <w:del w:id="184" w:author="3-9" w:date="2020-03-12T22:19:00Z">
        <w:r>
          <w:delText>it</w:delText>
        </w:r>
      </w:del>
      <w:ins w:id="185" w:author="3-9" w:date="2020-03-12T22:19:00Z">
        <w:r w:rsidR="000C2DF7">
          <w:t>this</w:t>
        </w:r>
      </w:ins>
      <w:r>
        <w:t xml:space="preserve">. </w:t>
      </w:r>
    </w:p>
    <w:p w14:paraId="03796B05" w14:textId="6DF2657D" w:rsidR="00FE38E9" w:rsidRDefault="006057DE" w:rsidP="00F82D8A">
      <w:pPr>
        <w:pStyle w:val="Verse"/>
        <w:spacing w:after="240"/>
      </w:pPr>
      <w:r>
        <w:t xml:space="preserve">The words of the Lord are pure words, </w:t>
      </w:r>
      <w:del w:id="186" w:author="3-9" w:date="2020-03-12T22:19:00Z">
        <w:r>
          <w:delText xml:space="preserve">like </w:delText>
        </w:r>
      </w:del>
      <w:r>
        <w:t xml:space="preserve">silver fired in </w:t>
      </w:r>
      <w:del w:id="187" w:author="3-9" w:date="2020-03-12T22:19:00Z">
        <w:r>
          <w:delText>a</w:delText>
        </w:r>
      </w:del>
      <w:ins w:id="188" w:author="3-9" w:date="2020-03-12T22:19:00Z">
        <w:r>
          <w:t>a</w:t>
        </w:r>
        <w:r w:rsidR="000C2DF7">
          <w:t>n earthen</w:t>
        </w:r>
      </w:ins>
      <w:r>
        <w:t xml:space="preserve"> furnace</w:t>
      </w:r>
      <w:del w:id="189" w:author="3-9" w:date="2020-03-12T22:19:00Z">
        <w:r>
          <w:delText xml:space="preserve"> of earth</w:delText>
        </w:r>
      </w:del>
      <w:r>
        <w:t xml:space="preserve">, purified seven times. </w:t>
      </w:r>
    </w:p>
    <w:p w14:paraId="640B57FC" w14:textId="072C66FF" w:rsidR="00FE38E9" w:rsidRDefault="006057DE" w:rsidP="00F82D8A">
      <w:pPr>
        <w:pStyle w:val="Verse"/>
        <w:spacing w:after="240"/>
      </w:pPr>
      <w:r>
        <w:t>Thou</w:t>
      </w:r>
      <w:ins w:id="190" w:author="3-9" w:date="2020-03-12T22:19:00Z">
        <w:r w:rsidR="000C2DF7">
          <w:t>, O Lord,</w:t>
        </w:r>
      </w:ins>
      <w:r w:rsidR="000C2DF7">
        <w:t xml:space="preserve"> </w:t>
      </w:r>
      <w:r>
        <w:t xml:space="preserve">shalt protect </w:t>
      </w:r>
      <w:r w:rsidR="000C2DF7">
        <w:t xml:space="preserve">us, </w:t>
      </w:r>
      <w:del w:id="191" w:author="3-9" w:date="2020-03-12T22:19:00Z">
        <w:r>
          <w:delText>O Lord, thou shalt</w:delText>
        </w:r>
      </w:del>
      <w:ins w:id="192" w:author="3-9" w:date="2020-03-12T22:19:00Z">
        <w:r w:rsidR="000C2DF7">
          <w:t>and</w:t>
        </w:r>
      </w:ins>
      <w:r w:rsidR="000C2DF7">
        <w:t xml:space="preserve"> </w:t>
      </w:r>
      <w:r>
        <w:t xml:space="preserve">preserve us from this generation forever. </w:t>
      </w:r>
    </w:p>
    <w:p w14:paraId="223B4F17" w14:textId="5A3A567F" w:rsidR="00237B9C" w:rsidRDefault="00E45326" w:rsidP="00E45326">
      <w:pPr>
        <w:pStyle w:val="Verse"/>
        <w:spacing w:after="240"/>
      </w:pPr>
      <w:r w:rsidRPr="00E45326">
        <w:t>The ungodly walk round about</w:t>
      </w:r>
      <w:r w:rsidR="006057DE">
        <w:t xml:space="preserve">; in thy loftiness </w:t>
      </w:r>
      <w:r>
        <w:t xml:space="preserve">hast thou cared </w:t>
      </w:r>
      <w:r w:rsidR="006057DE">
        <w:t xml:space="preserve">greatly for the sons of men. </w:t>
      </w:r>
    </w:p>
    <w:p w14:paraId="5855F873" w14:textId="77777777" w:rsidR="006057DE" w:rsidRDefault="00FE38E9" w:rsidP="00FA3250">
      <w:pPr>
        <w:pStyle w:val="Heading3"/>
        <w:spacing w:after="240"/>
      </w:pPr>
      <w:r>
        <w:lastRenderedPageBreak/>
        <w:t>Psalm</w:t>
      </w:r>
      <w:r w:rsidR="006057DE">
        <w:t xml:space="preserve"> 12</w:t>
      </w:r>
    </w:p>
    <w:p w14:paraId="75293E79" w14:textId="77777777" w:rsidR="006057DE" w:rsidRDefault="006057DE" w:rsidP="00161212">
      <w:pPr>
        <w:pStyle w:val="Rubric"/>
      </w:pPr>
      <w:r>
        <w:t xml:space="preserve">For the end of the struggle, a psalm of David </w:t>
      </w:r>
    </w:p>
    <w:p w14:paraId="4A4E9AF9" w14:textId="0B151C62" w:rsidR="00FE38E9" w:rsidRDefault="006057DE" w:rsidP="00F82D8A">
      <w:pPr>
        <w:pStyle w:val="Verse"/>
        <w:spacing w:after="240"/>
      </w:pPr>
      <w:r>
        <w:t xml:space="preserve">How long, O Lord? Wilt thou forget me </w:t>
      </w:r>
      <w:r w:rsidR="0033145D">
        <w:t>to the end</w:t>
      </w:r>
      <w:r>
        <w:t xml:space="preserve">? How long wilt thou hide thy face from me? </w:t>
      </w:r>
    </w:p>
    <w:p w14:paraId="449C1567" w14:textId="4D77FE68" w:rsidR="00FE38E9" w:rsidRDefault="00E45326" w:rsidP="00F82D8A">
      <w:pPr>
        <w:pStyle w:val="Verse"/>
        <w:spacing w:after="240"/>
      </w:pPr>
      <w:r>
        <w:t>How long shall I take counsel in my soul</w:t>
      </w:r>
      <w:r w:rsidR="006057DE" w:rsidRPr="005775AB">
        <w:rPr>
          <w:color w:val="FF0000"/>
        </w:rPr>
        <w:t xml:space="preserve">, </w:t>
      </w:r>
      <w:r w:rsidR="006057DE">
        <w:t xml:space="preserve">having </w:t>
      </w:r>
      <w:r>
        <w:t>sorrows</w:t>
      </w:r>
      <w:r w:rsidR="006057DE">
        <w:t xml:space="preserve"> in my heart </w:t>
      </w:r>
      <w:del w:id="193" w:author="3-9" w:date="2020-03-12T22:19:00Z">
        <w:r w:rsidR="006057DE">
          <w:delText>every</w:delText>
        </w:r>
      </w:del>
      <w:ins w:id="194" w:author="3-9" w:date="2020-03-12T22:19:00Z">
        <w:r w:rsidR="00545212">
          <w:t>day by</w:t>
        </w:r>
      </w:ins>
      <w:r w:rsidR="006057DE">
        <w:t xml:space="preserve"> day? How long will my enemy be exalted over me? </w:t>
      </w:r>
    </w:p>
    <w:p w14:paraId="32EDED2E" w14:textId="4A3EB6CA" w:rsidR="00FE38E9" w:rsidRDefault="00B83843" w:rsidP="00F82D8A">
      <w:pPr>
        <w:pStyle w:val="Verse"/>
        <w:spacing w:after="240"/>
      </w:pPr>
      <w:r>
        <w:t xml:space="preserve">Consider </w:t>
      </w:r>
      <w:r w:rsidR="006057DE">
        <w:t xml:space="preserve">and hear me, O Lord my God, enlighten my eyes, </w:t>
      </w:r>
      <w:r>
        <w:t xml:space="preserve">that I may not </w:t>
      </w:r>
      <w:r w:rsidR="006057DE">
        <w:t xml:space="preserve">sleep </w:t>
      </w:r>
      <w:r>
        <w:t>in</w:t>
      </w:r>
      <w:r w:rsidR="006057DE">
        <w:t xml:space="preserve"> death, </w:t>
      </w:r>
    </w:p>
    <w:p w14:paraId="6CB0D29A" w14:textId="0F67B759" w:rsidR="00FE38E9" w:rsidRDefault="006057DE" w:rsidP="00F82D8A">
      <w:pPr>
        <w:pStyle w:val="Verse"/>
        <w:spacing w:after="240"/>
      </w:pPr>
      <w:r>
        <w:t>Lest my enemy say: I have prevailed against him</w:t>
      </w:r>
      <w:r w:rsidR="005775AB">
        <w:t xml:space="preserve">; </w:t>
      </w:r>
      <w:del w:id="195" w:author="3-9" w:date="2020-03-12T22:19:00Z">
        <w:r w:rsidR="005775AB">
          <w:delText>f</w:delText>
        </w:r>
        <w:r>
          <w:delText>or</w:delText>
        </w:r>
      </w:del>
      <w:ins w:id="196" w:author="3-9" w:date="2020-03-12T22:19:00Z">
        <w:r w:rsidR="00545212">
          <w:t>lest</w:t>
        </w:r>
      </w:ins>
      <w:r>
        <w:t xml:space="preserve"> my persecutors </w:t>
      </w:r>
      <w:r w:rsidR="00B83843">
        <w:t>rejoice</w:t>
      </w:r>
      <w:r>
        <w:t xml:space="preserve"> when I am shaken. </w:t>
      </w:r>
    </w:p>
    <w:p w14:paraId="568C566E" w14:textId="77777777" w:rsidR="00FE38E9" w:rsidRPr="00B83843" w:rsidRDefault="006057DE" w:rsidP="00F82D8A">
      <w:pPr>
        <w:pStyle w:val="Verse"/>
        <w:spacing w:after="240"/>
      </w:pPr>
      <w:r>
        <w:t xml:space="preserve">But I have trusted in thy mercy, my heart shall rejoice in thy salvation. </w:t>
      </w:r>
    </w:p>
    <w:p w14:paraId="60DC96CC" w14:textId="5CB80AC3" w:rsidR="00237B9C" w:rsidRPr="00B83843" w:rsidRDefault="006057DE" w:rsidP="00F82D8A">
      <w:pPr>
        <w:pStyle w:val="Verse"/>
        <w:spacing w:after="240"/>
      </w:pPr>
      <w:r w:rsidRPr="00B83843">
        <w:t xml:space="preserve">I will sing to the Lord who has dealt bountifully with me, I will sing praise to the name </w:t>
      </w:r>
      <w:r w:rsidRPr="005819D3">
        <w:t xml:space="preserve">of the Lord </w:t>
      </w:r>
      <w:r w:rsidR="00B83843" w:rsidRPr="00B83843">
        <w:t>M</w:t>
      </w:r>
      <w:r w:rsidRPr="00B83843">
        <w:t xml:space="preserve">ost </w:t>
      </w:r>
      <w:r w:rsidR="00B83843" w:rsidRPr="00B83843">
        <w:t>H</w:t>
      </w:r>
      <w:r w:rsidRPr="00B83843">
        <w:t>igh</w:t>
      </w:r>
      <w:r w:rsidRPr="005819D3">
        <w:t xml:space="preserve">. </w:t>
      </w:r>
    </w:p>
    <w:p w14:paraId="0991EBFA" w14:textId="77777777" w:rsidR="006057DE" w:rsidRDefault="00FE38E9" w:rsidP="00FA3250">
      <w:pPr>
        <w:pStyle w:val="Heading3"/>
        <w:spacing w:after="240"/>
      </w:pPr>
      <w:r>
        <w:t>Psalm</w:t>
      </w:r>
      <w:r w:rsidR="006057DE">
        <w:t xml:space="preserve"> 13</w:t>
      </w:r>
    </w:p>
    <w:p w14:paraId="3E167D75" w14:textId="77777777" w:rsidR="006057DE" w:rsidRDefault="006057DE" w:rsidP="00161212">
      <w:pPr>
        <w:pStyle w:val="Rubric"/>
      </w:pPr>
      <w:r>
        <w:t xml:space="preserve">For the end of the struggle, a psalm of David </w:t>
      </w:r>
    </w:p>
    <w:p w14:paraId="7FD7CEB6" w14:textId="2C4E503C" w:rsidR="00FE38E9" w:rsidRDefault="006057DE" w:rsidP="00F82D8A">
      <w:pPr>
        <w:pStyle w:val="Verse"/>
        <w:spacing w:after="240"/>
      </w:pPr>
      <w:r>
        <w:t xml:space="preserve">The fool </w:t>
      </w:r>
      <w:r w:rsidR="00B621CD">
        <w:t xml:space="preserve">has said </w:t>
      </w:r>
      <w:r>
        <w:t>in his heart: There is no God. They are corrupt, th</w:t>
      </w:r>
      <w:r w:rsidR="00B83843">
        <w:t>ey are loathsome in their ways</w:t>
      </w:r>
      <w:r>
        <w:t>, there is none</w:t>
      </w:r>
      <w:r w:rsidR="00B83843">
        <w:t xml:space="preserve"> that does good</w:t>
      </w:r>
      <w:r>
        <w:t xml:space="preserve">. </w:t>
      </w:r>
    </w:p>
    <w:p w14:paraId="15221AD3" w14:textId="7A0CAF93" w:rsidR="00FE38E9" w:rsidRDefault="006057DE" w:rsidP="00F82D8A">
      <w:pPr>
        <w:pStyle w:val="Verse"/>
        <w:spacing w:after="240"/>
      </w:pPr>
      <w:r>
        <w:t>The Lord look</w:t>
      </w:r>
      <w:r w:rsidR="00B83843">
        <w:t>ed</w:t>
      </w:r>
      <w:r>
        <w:t xml:space="preserve"> down from heaven on the sons of men</w:t>
      </w:r>
      <w:r w:rsidR="00B83843">
        <w:t>,</w:t>
      </w:r>
      <w:r>
        <w:t xml:space="preserve"> to see if there are any that understand and seek God. </w:t>
      </w:r>
    </w:p>
    <w:p w14:paraId="586BCA1F" w14:textId="18F18376" w:rsidR="00FE38E9" w:rsidRDefault="006057DE" w:rsidP="00F82D8A">
      <w:pPr>
        <w:pStyle w:val="Verse"/>
        <w:spacing w:after="240"/>
      </w:pPr>
      <w:r>
        <w:t xml:space="preserve">They have all turned aside, </w:t>
      </w:r>
      <w:r w:rsidR="00B83843">
        <w:t xml:space="preserve">they have </w:t>
      </w:r>
      <w:r>
        <w:t xml:space="preserve">altogether </w:t>
      </w:r>
      <w:r w:rsidR="00B83843">
        <w:t xml:space="preserve">become </w:t>
      </w:r>
      <w:del w:id="197" w:author="3-9" w:date="2020-03-12T22:19:00Z">
        <w:r>
          <w:delText>corrupted</w:delText>
        </w:r>
      </w:del>
      <w:ins w:id="198" w:author="3-9" w:date="2020-03-12T22:19:00Z">
        <w:r w:rsidR="00545212">
          <w:t>useless</w:t>
        </w:r>
      </w:ins>
      <w:r>
        <w:t>; there is none</w:t>
      </w:r>
      <w:r w:rsidR="00B83843">
        <w:t xml:space="preserve"> that</w:t>
      </w:r>
      <w:r>
        <w:t xml:space="preserve"> does good</w:t>
      </w:r>
      <w:r w:rsidR="00B83843">
        <w:t>, no, not one</w:t>
      </w:r>
      <w:r>
        <w:t xml:space="preserve">. </w:t>
      </w:r>
    </w:p>
    <w:p w14:paraId="3A35ED51" w14:textId="71E5E7FE" w:rsidR="00FE38E9" w:rsidRDefault="006057DE" w:rsidP="00F82D8A">
      <w:pPr>
        <w:pStyle w:val="Verse"/>
        <w:spacing w:after="240"/>
      </w:pPr>
      <w:del w:id="199" w:author="3-9" w:date="2020-03-12T22:19:00Z">
        <w:r>
          <w:lastRenderedPageBreak/>
          <w:delText>Do all the workers of</w:delText>
        </w:r>
      </w:del>
      <w:ins w:id="200" w:author="3-9" w:date="2020-03-12T22:19:00Z">
        <w:r w:rsidR="00545212">
          <w:t>Will they learn nothing, those who</w:t>
        </w:r>
        <w:r>
          <w:t xml:space="preserve"> work</w:t>
        </w:r>
      </w:ins>
      <w:r>
        <w:t xml:space="preserve"> wickedness</w:t>
      </w:r>
      <w:del w:id="201" w:author="3-9" w:date="2020-03-12T22:19:00Z">
        <w:r>
          <w:delText xml:space="preserve"> know nothing? They </w:delText>
        </w:r>
      </w:del>
      <w:ins w:id="202" w:author="3-9" w:date="2020-03-12T22:19:00Z">
        <w:r w:rsidR="00545212">
          <w:t xml:space="preserve">, who </w:t>
        </w:r>
      </w:ins>
      <w:r>
        <w:t>eat up my people as they eat bread</w:t>
      </w:r>
      <w:del w:id="203" w:author="3-9" w:date="2020-03-12T22:19:00Z">
        <w:r>
          <w:delText xml:space="preserve"> and</w:delText>
        </w:r>
      </w:del>
      <w:ins w:id="204" w:author="3-9" w:date="2020-03-12T22:19:00Z">
        <w:r w:rsidR="00545212">
          <w:t>? They</w:t>
        </w:r>
      </w:ins>
      <w:r>
        <w:t xml:space="preserve"> do not call on the Lord. </w:t>
      </w:r>
    </w:p>
    <w:p w14:paraId="41DDFF0A" w14:textId="1C01E00E" w:rsidR="00FE38E9" w:rsidRDefault="006057DE" w:rsidP="00F82D8A">
      <w:pPr>
        <w:pStyle w:val="Verse"/>
        <w:spacing w:after="240"/>
      </w:pPr>
      <w:r>
        <w:t xml:space="preserve">They were in great fear where </w:t>
      </w:r>
      <w:ins w:id="205" w:author="3-9" w:date="2020-03-12T22:19:00Z">
        <w:r w:rsidR="00545212">
          <w:t xml:space="preserve">there was </w:t>
        </w:r>
      </w:ins>
      <w:r>
        <w:t>no fear</w:t>
      </w:r>
      <w:del w:id="206" w:author="3-9" w:date="2020-03-12T22:19:00Z">
        <w:r>
          <w:delText xml:space="preserve"> was</w:delText>
        </w:r>
      </w:del>
      <w:r>
        <w:t xml:space="preserve">, for </w:t>
      </w:r>
      <w:r w:rsidR="0033145D">
        <w:t>the Lord</w:t>
      </w:r>
      <w:r>
        <w:t xml:space="preserve"> is in the generation of the righteous. </w:t>
      </w:r>
    </w:p>
    <w:p w14:paraId="7C8DE876" w14:textId="1D7599AF" w:rsidR="00FE38E9" w:rsidRDefault="006057DE" w:rsidP="00F82D8A">
      <w:pPr>
        <w:pStyle w:val="Verse"/>
        <w:spacing w:after="240"/>
      </w:pPr>
      <w:r>
        <w:t xml:space="preserve">The </w:t>
      </w:r>
      <w:r w:rsidR="00B83843">
        <w:t xml:space="preserve">counsel of the </w:t>
      </w:r>
      <w:r>
        <w:t>poor</w:t>
      </w:r>
      <w:r w:rsidR="00B83843">
        <w:t xml:space="preserve"> </w:t>
      </w:r>
      <w:r>
        <w:t>you treat with contempt</w:t>
      </w:r>
      <w:r w:rsidR="00B83843">
        <w:t xml:space="preserve">, but </w:t>
      </w:r>
      <w:r>
        <w:t xml:space="preserve">the Lord is his hope. </w:t>
      </w:r>
    </w:p>
    <w:p w14:paraId="6B1C0228" w14:textId="0EFD3867" w:rsidR="006057DE" w:rsidRDefault="006057DE" w:rsidP="00F82D8A">
      <w:pPr>
        <w:pStyle w:val="Verse"/>
        <w:spacing w:after="240"/>
      </w:pPr>
      <w:r>
        <w:t xml:space="preserve">Who </w:t>
      </w:r>
      <w:r w:rsidR="0033145D">
        <w:t>shall</w:t>
      </w:r>
      <w:r>
        <w:t xml:space="preserve"> </w:t>
      </w:r>
      <w:del w:id="207" w:author="3-9" w:date="2020-03-12T22:19:00Z">
        <w:r>
          <w:delText>give</w:delText>
        </w:r>
      </w:del>
      <w:ins w:id="208" w:author="3-9" w:date="2020-03-12T22:19:00Z">
        <w:r w:rsidR="00530A32">
          <w:t>bring</w:t>
        </w:r>
      </w:ins>
      <w:r>
        <w:t xml:space="preserve"> out of </w:t>
      </w:r>
      <w:r w:rsidR="008C004B">
        <w:t>Sion</w:t>
      </w:r>
      <w:r>
        <w:t xml:space="preserve"> the salvation of Israel? When the Lord brings back the captivity of his people, Jacob </w:t>
      </w:r>
      <w:r w:rsidR="008A0CB6">
        <w:t xml:space="preserve">shall </w:t>
      </w:r>
      <w:r>
        <w:t xml:space="preserve">rejoice, </w:t>
      </w:r>
      <w:r w:rsidR="005775AB">
        <w:t xml:space="preserve">and </w:t>
      </w:r>
      <w:r>
        <w:t>Israel</w:t>
      </w:r>
      <w:r w:rsidR="008A0CB6">
        <w:t xml:space="preserve"> shall</w:t>
      </w:r>
      <w:r>
        <w:t xml:space="preserve"> be glad. </w:t>
      </w:r>
    </w:p>
    <w:p w14:paraId="2C8BAC26" w14:textId="77777777" w:rsidR="00B50629" w:rsidRDefault="00B50629" w:rsidP="0037394E">
      <w:pPr>
        <w:pStyle w:val="Rubric"/>
      </w:pPr>
      <w:r>
        <w:t>Glory. Both now. Alleluia.</w:t>
      </w:r>
    </w:p>
    <w:p w14:paraId="0557EBC6" w14:textId="77777777" w:rsidR="00237B9C" w:rsidRDefault="00B50629" w:rsidP="00B50629">
      <w:pPr>
        <w:pStyle w:val="Heading2"/>
        <w:spacing w:after="240"/>
      </w:pPr>
      <w:r>
        <w:t>Third Stasis</w:t>
      </w:r>
    </w:p>
    <w:p w14:paraId="18FCC6BA" w14:textId="77777777" w:rsidR="006057DE" w:rsidRDefault="00FE38E9" w:rsidP="00FA3250">
      <w:pPr>
        <w:pStyle w:val="Heading3"/>
        <w:spacing w:after="240"/>
      </w:pPr>
      <w:r>
        <w:t>Psalm</w:t>
      </w:r>
      <w:r w:rsidR="006057DE">
        <w:t xml:space="preserve"> 14</w:t>
      </w:r>
    </w:p>
    <w:p w14:paraId="34607F19" w14:textId="77777777" w:rsidR="006057DE" w:rsidRDefault="006057DE" w:rsidP="00161212">
      <w:pPr>
        <w:pStyle w:val="Rubric"/>
      </w:pPr>
      <w:r>
        <w:t xml:space="preserve">A psalm of David </w:t>
      </w:r>
    </w:p>
    <w:p w14:paraId="74F8BE64" w14:textId="73017ABE" w:rsidR="00FE38E9" w:rsidRDefault="00530A32" w:rsidP="00F82D8A">
      <w:pPr>
        <w:pStyle w:val="Verse"/>
        <w:spacing w:after="240"/>
      </w:pPr>
      <w:ins w:id="209" w:author="3-9" w:date="2020-03-12T22:19:00Z">
        <w:r>
          <w:t xml:space="preserve">O </w:t>
        </w:r>
      </w:ins>
      <w:r w:rsidR="006057DE">
        <w:t xml:space="preserve">Lord, who shall abide in thy tabernacle? Who shall dwell in thy holy mountain? </w:t>
      </w:r>
    </w:p>
    <w:p w14:paraId="05ACFA24" w14:textId="23698D8E" w:rsidR="00AC1FA3" w:rsidRDefault="006057DE" w:rsidP="00AC1FA3">
      <w:pPr>
        <w:pStyle w:val="Verse"/>
        <w:spacing w:after="240"/>
      </w:pPr>
      <w:r>
        <w:t xml:space="preserve">He who walks </w:t>
      </w:r>
      <w:del w:id="210" w:author="3-9" w:date="2020-03-12T22:19:00Z">
        <w:r>
          <w:delText>uprightly, working</w:delText>
        </w:r>
      </w:del>
      <w:ins w:id="211" w:author="3-9" w:date="2020-03-12T22:19:00Z">
        <w:r w:rsidR="00530A32">
          <w:t>blamelessly and</w:t>
        </w:r>
        <w:r>
          <w:t xml:space="preserve"> work</w:t>
        </w:r>
        <w:r w:rsidR="00530A32">
          <w:t>s</w:t>
        </w:r>
      </w:ins>
      <w:r>
        <w:t xml:space="preserve"> righteousness, speaking the truth in his heart, </w:t>
      </w:r>
    </w:p>
    <w:p w14:paraId="5804FBA3" w14:textId="16C76557" w:rsidR="00FE38E9" w:rsidRPr="00AC1FA3" w:rsidRDefault="00AC1FA3" w:rsidP="00AC1FA3">
      <w:pPr>
        <w:pStyle w:val="Verse"/>
        <w:spacing w:after="240"/>
      </w:pPr>
      <w:r>
        <w:t>Who has not spoken deceit</w:t>
      </w:r>
      <w:r w:rsidRPr="005819D3">
        <w:t xml:space="preserve"> </w:t>
      </w:r>
      <w:r>
        <w:t xml:space="preserve">with </w:t>
      </w:r>
      <w:r w:rsidR="006057DE">
        <w:t>his</w:t>
      </w:r>
      <w:r>
        <w:t xml:space="preserve"> </w:t>
      </w:r>
      <w:r w:rsidR="006057DE" w:rsidRPr="00AC1FA3">
        <w:t xml:space="preserve">tongue, nor </w:t>
      </w:r>
      <w:r w:rsidRPr="00AC1FA3">
        <w:t>done</w:t>
      </w:r>
      <w:r w:rsidR="006057DE" w:rsidRPr="00AC1FA3">
        <w:t xml:space="preserve"> evil to his neighbor, nor </w:t>
      </w:r>
      <w:r w:rsidRPr="00AC1FA3">
        <w:t>reproached</w:t>
      </w:r>
      <w:r w:rsidR="006057DE" w:rsidRPr="00AC1FA3">
        <w:t xml:space="preserve"> those </w:t>
      </w:r>
      <w:r w:rsidRPr="00AC1FA3">
        <w:t>near</w:t>
      </w:r>
      <w:r w:rsidR="006057DE" w:rsidRPr="00AC1FA3">
        <w:t xml:space="preserve"> him. </w:t>
      </w:r>
    </w:p>
    <w:p w14:paraId="52367DC5" w14:textId="4E6E01B7" w:rsidR="00E90F22" w:rsidRPr="00E90F22" w:rsidRDefault="006057DE" w:rsidP="00C9238B">
      <w:pPr>
        <w:pStyle w:val="Verse"/>
        <w:spacing w:after="240"/>
      </w:pPr>
      <w:r w:rsidRPr="00AC1FA3">
        <w:t xml:space="preserve">He </w:t>
      </w:r>
      <w:r w:rsidR="00AC1FA3" w:rsidRPr="00AC1FA3">
        <w:t>sets at n</w:t>
      </w:r>
      <w:r w:rsidR="00E90F22">
        <w:t>a</w:t>
      </w:r>
      <w:r w:rsidR="00AC1FA3" w:rsidRPr="00AC1FA3">
        <w:t>ught</w:t>
      </w:r>
      <w:r w:rsidR="00AC1FA3" w:rsidRPr="005819D3">
        <w:t xml:space="preserve"> </w:t>
      </w:r>
      <w:r w:rsidRPr="00AC1FA3">
        <w:t xml:space="preserve">those </w:t>
      </w:r>
      <w:r w:rsidR="00AC1FA3" w:rsidRPr="00AC1FA3">
        <w:t>who do</w:t>
      </w:r>
      <w:r w:rsidRPr="005819D3">
        <w:t xml:space="preserve"> </w:t>
      </w:r>
      <w:r w:rsidRPr="00AC1FA3">
        <w:t>wickedness</w:t>
      </w:r>
      <w:r>
        <w:t xml:space="preserve">, but he glorifies those </w:t>
      </w:r>
      <w:r w:rsidR="005775AB">
        <w:t>who fear</w:t>
      </w:r>
      <w:r>
        <w:t xml:space="preserve"> the Lord.</w:t>
      </w:r>
      <w:r w:rsidR="00C9238B">
        <w:t xml:space="preserve"> </w:t>
      </w:r>
      <w:r w:rsidR="005775AB">
        <w:t xml:space="preserve">He </w:t>
      </w:r>
      <w:r>
        <w:t xml:space="preserve">keeps faith with his </w:t>
      </w:r>
      <w:r w:rsidRPr="00E90F22">
        <w:t xml:space="preserve">neighbor, </w:t>
      </w:r>
    </w:p>
    <w:p w14:paraId="0F83DB71" w14:textId="36885A88" w:rsidR="00E90F22" w:rsidRDefault="00E90F22" w:rsidP="005775AB">
      <w:pPr>
        <w:pStyle w:val="Verse"/>
        <w:spacing w:after="240"/>
      </w:pPr>
      <w:r w:rsidRPr="00E90F22">
        <w:t>He has not lent</w:t>
      </w:r>
      <w:r w:rsidR="006057DE" w:rsidRPr="00E90F22">
        <w:t xml:space="preserve"> money </w:t>
      </w:r>
      <w:r w:rsidRPr="00E90F22">
        <w:t>on usury</w:t>
      </w:r>
      <w:r w:rsidR="006057DE" w:rsidRPr="005819D3">
        <w:t xml:space="preserve">, </w:t>
      </w:r>
      <w:r w:rsidR="006057DE" w:rsidRPr="00E90F22">
        <w:t xml:space="preserve">nor </w:t>
      </w:r>
      <w:r w:rsidRPr="00E90F22">
        <w:t>taken</w:t>
      </w:r>
      <w:r w:rsidR="006057DE" w:rsidRPr="00E90F22">
        <w:t xml:space="preserve"> </w:t>
      </w:r>
      <w:r w:rsidR="006057DE">
        <w:t>bribes against the innocent</w:t>
      </w:r>
      <w:r>
        <w:t>.</w:t>
      </w:r>
    </w:p>
    <w:p w14:paraId="50862E9B" w14:textId="77777777" w:rsidR="00237B9C" w:rsidRDefault="00E90F22" w:rsidP="005775AB">
      <w:pPr>
        <w:pStyle w:val="Verse"/>
        <w:spacing w:after="240"/>
      </w:pPr>
      <w:r>
        <w:lastRenderedPageBreak/>
        <w:t>He who does</w:t>
      </w:r>
      <w:r w:rsidR="006057DE" w:rsidRPr="005775AB">
        <w:rPr>
          <w:color w:val="FF0000"/>
        </w:rPr>
        <w:t xml:space="preserve"> </w:t>
      </w:r>
      <w:r w:rsidR="006057DE">
        <w:t xml:space="preserve">these things shall never be shaken. </w:t>
      </w:r>
    </w:p>
    <w:p w14:paraId="46B6BEC2" w14:textId="77777777" w:rsidR="006057DE" w:rsidRDefault="00FE38E9" w:rsidP="00FA3250">
      <w:pPr>
        <w:pStyle w:val="Heading3"/>
        <w:spacing w:after="240"/>
      </w:pPr>
      <w:r>
        <w:t>Psalm</w:t>
      </w:r>
      <w:r w:rsidR="006057DE">
        <w:t xml:space="preserve"> 15</w:t>
      </w:r>
    </w:p>
    <w:p w14:paraId="6BC0F922" w14:textId="77777777" w:rsidR="006057DE" w:rsidRDefault="006057DE" w:rsidP="00161212">
      <w:pPr>
        <w:pStyle w:val="Rubric"/>
      </w:pPr>
      <w:r>
        <w:t xml:space="preserve">An inscription of David </w:t>
      </w:r>
    </w:p>
    <w:p w14:paraId="65227354" w14:textId="77777777" w:rsidR="00FE38E9" w:rsidRPr="00C9238B" w:rsidRDefault="006057DE" w:rsidP="00F82D8A">
      <w:pPr>
        <w:pStyle w:val="Verse"/>
        <w:spacing w:after="240"/>
      </w:pPr>
      <w:r>
        <w:t xml:space="preserve">Preserve </w:t>
      </w:r>
      <w:r w:rsidRPr="00C9238B">
        <w:t xml:space="preserve">me, O Lord, for in thee do I hope. </w:t>
      </w:r>
    </w:p>
    <w:p w14:paraId="75AF3F98" w14:textId="4816F6EE" w:rsidR="00FE38E9" w:rsidRDefault="006057DE" w:rsidP="00F82D8A">
      <w:pPr>
        <w:pStyle w:val="Verse"/>
        <w:spacing w:after="240"/>
      </w:pPr>
      <w:r w:rsidRPr="005819D3">
        <w:t xml:space="preserve">I </w:t>
      </w:r>
      <w:r w:rsidR="00C9238B" w:rsidRPr="00C9238B">
        <w:t>said</w:t>
      </w:r>
      <w:r w:rsidRPr="005819D3">
        <w:t xml:space="preserve"> to </w:t>
      </w:r>
      <w:r w:rsidRPr="00C9238B">
        <w:t>the Lord</w:t>
      </w:r>
      <w:r>
        <w:t>: Thou art my Lord</w:t>
      </w:r>
      <w:r w:rsidR="00C9238B">
        <w:t>;</w:t>
      </w:r>
      <w:r>
        <w:t xml:space="preserve"> </w:t>
      </w:r>
      <w:r w:rsidR="00C9238B">
        <w:t>my goods are nothing to thee</w:t>
      </w:r>
      <w:r>
        <w:t xml:space="preserve">. </w:t>
      </w:r>
    </w:p>
    <w:p w14:paraId="5F27A181" w14:textId="6FB91A72" w:rsidR="00FE38E9" w:rsidRDefault="006057DE" w:rsidP="00F82D8A">
      <w:pPr>
        <w:pStyle w:val="Verse"/>
        <w:spacing w:after="240"/>
      </w:pPr>
      <w:del w:id="212" w:author="3-9" w:date="2020-03-12T22:19:00Z">
        <w:r>
          <w:delText>In</w:delText>
        </w:r>
      </w:del>
      <w:ins w:id="213" w:author="3-9" w:date="2020-03-12T22:19:00Z">
        <w:r w:rsidR="00530A32">
          <w:t>As for</w:t>
        </w:r>
      </w:ins>
      <w:r>
        <w:t xml:space="preserve"> the saints who are </w:t>
      </w:r>
      <w:del w:id="214" w:author="3-9" w:date="2020-03-12T22:19:00Z">
        <w:r>
          <w:delText>on</w:delText>
        </w:r>
      </w:del>
      <w:ins w:id="215" w:author="3-9" w:date="2020-03-12T22:19:00Z">
        <w:r w:rsidR="00530A32">
          <w:t>i</w:t>
        </w:r>
        <w:r>
          <w:t>n</w:t>
        </w:r>
      </w:ins>
      <w:r>
        <w:t xml:space="preserve"> his earth, he has made wondrous all his will</w:t>
      </w:r>
      <w:ins w:id="216" w:author="3-9" w:date="2020-03-12T22:19:00Z">
        <w:r w:rsidR="00530A32">
          <w:t xml:space="preserve"> among them</w:t>
        </w:r>
      </w:ins>
      <w:r>
        <w:t xml:space="preserve">, </w:t>
      </w:r>
    </w:p>
    <w:p w14:paraId="0E6BB24D" w14:textId="5C90B5CD" w:rsidR="00FE38E9" w:rsidRDefault="006057DE" w:rsidP="00F82D8A">
      <w:pPr>
        <w:pStyle w:val="Verse"/>
        <w:spacing w:after="240"/>
      </w:pPr>
      <w:r>
        <w:t xml:space="preserve">Their </w:t>
      </w:r>
      <w:r w:rsidR="00C9238B">
        <w:t xml:space="preserve">infirmities increased, therefore they made haste. </w:t>
      </w:r>
      <w:r>
        <w:t xml:space="preserve">I will not join those assemblies of blood, I will not have those names on my lips. </w:t>
      </w:r>
    </w:p>
    <w:p w14:paraId="54A3DEAE" w14:textId="77777777" w:rsidR="00FE38E9" w:rsidRDefault="006057DE" w:rsidP="00F82D8A">
      <w:pPr>
        <w:pStyle w:val="Verse"/>
        <w:spacing w:after="240"/>
      </w:pPr>
      <w:r>
        <w:t xml:space="preserve">The Lord is the portion of my inheritance and my cup; thou </w:t>
      </w:r>
      <w:proofErr w:type="spellStart"/>
      <w:r>
        <w:t>restorest</w:t>
      </w:r>
      <w:proofErr w:type="spellEnd"/>
      <w:r>
        <w:t xml:space="preserve"> my inheritance to me. </w:t>
      </w:r>
    </w:p>
    <w:p w14:paraId="2DA2A795" w14:textId="039DE11F" w:rsidR="00FE38E9" w:rsidRDefault="008B4811" w:rsidP="00F82D8A">
      <w:pPr>
        <w:pStyle w:val="Verse"/>
        <w:spacing w:after="240"/>
      </w:pPr>
      <w:r>
        <w:t>The best portions have fallen</w:t>
      </w:r>
      <w:r w:rsidR="006057DE">
        <w:t xml:space="preserve"> to me</w:t>
      </w:r>
      <w:r>
        <w:t>;</w:t>
      </w:r>
      <w:r w:rsidR="006057DE">
        <w:t xml:space="preserve"> my inheritance is </w:t>
      </w:r>
      <w:r>
        <w:t>most excellent to me</w:t>
      </w:r>
      <w:r w:rsidR="006057DE">
        <w:t xml:space="preserve">. </w:t>
      </w:r>
    </w:p>
    <w:p w14:paraId="5403C7F5" w14:textId="722116CC" w:rsidR="00FE38E9" w:rsidRPr="008B4811" w:rsidRDefault="006057DE" w:rsidP="00F82D8A">
      <w:pPr>
        <w:pStyle w:val="Verse"/>
        <w:spacing w:after="240"/>
      </w:pPr>
      <w:r>
        <w:t xml:space="preserve">I will bless the Lord who </w:t>
      </w:r>
      <w:r w:rsidR="008B4811">
        <w:t>gives</w:t>
      </w:r>
      <w:r>
        <w:t xml:space="preserve"> me understand</w:t>
      </w:r>
      <w:r w:rsidR="008B4811">
        <w:t>ing</w:t>
      </w:r>
      <w:r>
        <w:t xml:space="preserve">; my heart also </w:t>
      </w:r>
      <w:r w:rsidRPr="008B4811">
        <w:t xml:space="preserve">instructs me </w:t>
      </w:r>
      <w:r w:rsidR="008B4811" w:rsidRPr="008B4811">
        <w:t>by</w:t>
      </w:r>
      <w:r w:rsidRPr="008B4811">
        <w:t xml:space="preserve"> night. </w:t>
      </w:r>
    </w:p>
    <w:p w14:paraId="301AF120" w14:textId="3375419C" w:rsidR="00FE38E9" w:rsidRDefault="006057DE" w:rsidP="00F82D8A">
      <w:pPr>
        <w:pStyle w:val="Verse"/>
        <w:spacing w:after="240"/>
      </w:pPr>
      <w:r w:rsidRPr="008B4811">
        <w:t xml:space="preserve">I </w:t>
      </w:r>
      <w:r w:rsidR="008B4811" w:rsidRPr="008B4811">
        <w:t>beheld</w:t>
      </w:r>
      <w:r w:rsidRPr="005819D3">
        <w:t xml:space="preserve"> </w:t>
      </w:r>
      <w:r w:rsidRPr="008B4811">
        <w:t>the Lord always before me</w:t>
      </w:r>
      <w:del w:id="217" w:author="3-9" w:date="2020-03-12T22:19:00Z">
        <w:r w:rsidR="008B4811">
          <w:delText>, for</w:delText>
        </w:r>
      </w:del>
      <w:ins w:id="218" w:author="3-9" w:date="2020-03-12T22:19:00Z">
        <w:r w:rsidR="00530A32">
          <w:t>; because</w:t>
        </w:r>
      </w:ins>
      <w:r w:rsidR="00530A32">
        <w:t xml:space="preserve"> </w:t>
      </w:r>
      <w:r w:rsidR="008B4811">
        <w:t>he</w:t>
      </w:r>
      <w:r w:rsidRPr="008B4811">
        <w:t xml:space="preserve"> is at my right hand</w:t>
      </w:r>
      <w:del w:id="219" w:author="3-9" w:date="2020-03-12T22:19:00Z">
        <w:r w:rsidR="008B4811">
          <w:delText>;</w:delText>
        </w:r>
      </w:del>
      <w:ins w:id="220" w:author="3-9" w:date="2020-03-12T22:19:00Z">
        <w:r w:rsidR="00530A32">
          <w:t>,</w:t>
        </w:r>
      </w:ins>
      <w:r w:rsidR="00530A32">
        <w:t xml:space="preserve"> </w:t>
      </w:r>
      <w:r w:rsidRPr="008B4811">
        <w:t xml:space="preserve">I shall </w:t>
      </w:r>
      <w:r>
        <w:t xml:space="preserve">never be shaken. </w:t>
      </w:r>
    </w:p>
    <w:p w14:paraId="14A11A6A" w14:textId="3462DA96" w:rsidR="00FE38E9" w:rsidRDefault="006057DE" w:rsidP="00F82D8A">
      <w:pPr>
        <w:pStyle w:val="Verse"/>
        <w:spacing w:after="240"/>
      </w:pPr>
      <w:r>
        <w:t xml:space="preserve">Therefore my heart </w:t>
      </w:r>
      <w:del w:id="221" w:author="3-9" w:date="2020-03-12T22:19:00Z">
        <w:r w:rsidR="008B4811">
          <w:delText>rejoices</w:delText>
        </w:r>
      </w:del>
      <w:ins w:id="222" w:author="3-9" w:date="2020-03-12T22:19:00Z">
        <w:r w:rsidR="008B4811">
          <w:t>rejoice</w:t>
        </w:r>
        <w:r w:rsidR="002751F3">
          <w:t>d</w:t>
        </w:r>
      </w:ins>
      <w:r>
        <w:t xml:space="preserve"> </w:t>
      </w:r>
      <w:r w:rsidR="00EB1FD0">
        <w:t xml:space="preserve">and </w:t>
      </w:r>
      <w:r>
        <w:t xml:space="preserve">my tongue </w:t>
      </w:r>
      <w:r w:rsidR="008B4811">
        <w:t>was glad</w:t>
      </w:r>
      <w:r w:rsidR="00EB1FD0">
        <w:t>;</w:t>
      </w:r>
      <w:r>
        <w:t xml:space="preserve"> my flesh shall also dwell in hope. </w:t>
      </w:r>
    </w:p>
    <w:p w14:paraId="037F1A6C" w14:textId="77777777" w:rsidR="00FE38E9" w:rsidRPr="008B4811" w:rsidRDefault="006057DE" w:rsidP="00F82D8A">
      <w:pPr>
        <w:pStyle w:val="Verse"/>
        <w:spacing w:after="240"/>
      </w:pPr>
      <w:r>
        <w:t xml:space="preserve">For thou wilt not </w:t>
      </w:r>
      <w:r w:rsidRPr="008B4811">
        <w:t xml:space="preserve">abandon my soul </w:t>
      </w:r>
      <w:r w:rsidR="00EB1FD0" w:rsidRPr="008B4811">
        <w:t>in</w:t>
      </w:r>
      <w:r w:rsidRPr="008B4811">
        <w:t xml:space="preserve"> Hades, nor suffer thy holy one to see corruption. </w:t>
      </w:r>
    </w:p>
    <w:p w14:paraId="3E254068" w14:textId="4F6868F5" w:rsidR="00237B9C" w:rsidRPr="008B4811" w:rsidRDefault="006057DE" w:rsidP="00F82D8A">
      <w:pPr>
        <w:pStyle w:val="Verse"/>
        <w:spacing w:after="240"/>
      </w:pPr>
      <w:r w:rsidRPr="008B4811">
        <w:t xml:space="preserve">Thou </w:t>
      </w:r>
      <w:del w:id="223" w:author="3-9" w:date="2020-03-12T22:19:00Z">
        <w:r w:rsidRPr="008B4811">
          <w:delText>makest</w:delText>
        </w:r>
      </w:del>
      <w:ins w:id="224" w:author="3-9" w:date="2020-03-12T22:19:00Z">
        <w:r w:rsidR="002751F3">
          <w:t>hast made</w:t>
        </w:r>
      </w:ins>
      <w:r w:rsidRPr="008B4811">
        <w:t xml:space="preserve"> known to me </w:t>
      </w:r>
      <w:r w:rsidR="00EB1FD0" w:rsidRPr="008B4811">
        <w:t>the</w:t>
      </w:r>
      <w:r w:rsidRPr="008B4811">
        <w:t xml:space="preserve"> ways</w:t>
      </w:r>
      <w:r w:rsidR="00EB1FD0" w:rsidRPr="008B4811">
        <w:t xml:space="preserve"> of life</w:t>
      </w:r>
      <w:r w:rsidRPr="008B4811">
        <w:t xml:space="preserve">, thou wilt fill me </w:t>
      </w:r>
      <w:r w:rsidR="008B4811" w:rsidRPr="008B4811">
        <w:t>with</w:t>
      </w:r>
      <w:r w:rsidR="008B4811" w:rsidRPr="005819D3">
        <w:t xml:space="preserve"> </w:t>
      </w:r>
      <w:r w:rsidRPr="005819D3">
        <w:t xml:space="preserve">joy with </w:t>
      </w:r>
      <w:r w:rsidRPr="008B4811">
        <w:t xml:space="preserve">thy countenance, </w:t>
      </w:r>
      <w:r w:rsidR="008B4811" w:rsidRPr="008B4811">
        <w:t>delights are in</w:t>
      </w:r>
      <w:r w:rsidRPr="008B4811">
        <w:t xml:space="preserve"> thy right hand forevermore. </w:t>
      </w:r>
    </w:p>
    <w:p w14:paraId="36249ED6" w14:textId="77777777" w:rsidR="006057DE" w:rsidRDefault="00FE38E9" w:rsidP="00FA3250">
      <w:pPr>
        <w:pStyle w:val="Heading3"/>
        <w:spacing w:after="240"/>
      </w:pPr>
      <w:r>
        <w:lastRenderedPageBreak/>
        <w:t>Psalm</w:t>
      </w:r>
      <w:r w:rsidR="006057DE">
        <w:t xml:space="preserve"> 16</w:t>
      </w:r>
    </w:p>
    <w:p w14:paraId="35EE5567" w14:textId="77777777" w:rsidR="006057DE" w:rsidRDefault="006057DE" w:rsidP="00161212">
      <w:pPr>
        <w:pStyle w:val="Rubric"/>
      </w:pPr>
      <w:r>
        <w:t xml:space="preserve">A prayer of David </w:t>
      </w:r>
    </w:p>
    <w:p w14:paraId="134F2C35" w14:textId="498F4451" w:rsidR="00FE38E9" w:rsidRPr="0016034F" w:rsidRDefault="006057DE" w:rsidP="00F82D8A">
      <w:pPr>
        <w:pStyle w:val="Verse"/>
        <w:spacing w:after="240"/>
      </w:pPr>
      <w:del w:id="225" w:author="3-9" w:date="2020-03-12T22:19:00Z">
        <w:r>
          <w:delText>Hear me</w:delText>
        </w:r>
      </w:del>
      <w:ins w:id="226" w:author="3-9" w:date="2020-03-12T22:19:00Z">
        <w:r w:rsidR="0000690B">
          <w:t>Give ear</w:t>
        </w:r>
      </w:ins>
      <w:r>
        <w:t>, O Lord</w:t>
      </w:r>
      <w:del w:id="227" w:author="3-9" w:date="2020-03-12T22:19:00Z">
        <w:r>
          <w:delText xml:space="preserve"> of</w:delText>
        </w:r>
      </w:del>
      <w:ins w:id="228" w:author="3-9" w:date="2020-03-12T22:19:00Z">
        <w:r w:rsidR="0000690B">
          <w:t>, to</w:t>
        </w:r>
      </w:ins>
      <w:r w:rsidR="0000690B">
        <w:t xml:space="preserve"> </w:t>
      </w:r>
      <w:r>
        <w:t>my righteousness</w:t>
      </w:r>
      <w:del w:id="229" w:author="3-9" w:date="2020-03-12T22:19:00Z">
        <w:r>
          <w:delText>,</w:delText>
        </w:r>
      </w:del>
      <w:ins w:id="230" w:author="3-9" w:date="2020-03-12T22:19:00Z">
        <w:r w:rsidR="0000690B">
          <w:t>;</w:t>
        </w:r>
      </w:ins>
      <w:r w:rsidR="0000690B">
        <w:t xml:space="preserve"> a</w:t>
      </w:r>
      <w:r>
        <w:t>ttend to my supplication</w:t>
      </w:r>
      <w:del w:id="231" w:author="3-9" w:date="2020-03-12T22:19:00Z">
        <w:r>
          <w:delText>, give</w:delText>
        </w:r>
      </w:del>
      <w:ins w:id="232" w:author="3-9" w:date="2020-03-12T22:19:00Z">
        <w:r w:rsidR="0000690B">
          <w:t>. G</w:t>
        </w:r>
        <w:r>
          <w:t>ive</w:t>
        </w:r>
      </w:ins>
      <w:r>
        <w:t xml:space="preserve"> ear to my </w:t>
      </w:r>
      <w:r w:rsidRPr="0016034F">
        <w:t>prayer</w:t>
      </w:r>
      <w:r w:rsidR="00221CCA" w:rsidRPr="0016034F">
        <w:t>, which comes not</w:t>
      </w:r>
      <w:r w:rsidR="00221CCA" w:rsidRPr="005819D3">
        <w:t xml:space="preserve"> from </w:t>
      </w:r>
      <w:r w:rsidR="00221CCA" w:rsidRPr="0016034F">
        <w:t>deceitful lips</w:t>
      </w:r>
      <w:r w:rsidRPr="0016034F">
        <w:t xml:space="preserve">. </w:t>
      </w:r>
    </w:p>
    <w:p w14:paraId="5F5FB449" w14:textId="6BDC4A33" w:rsidR="00FE38E9" w:rsidRPr="0016034F" w:rsidRDefault="006057DE" w:rsidP="00F82D8A">
      <w:pPr>
        <w:pStyle w:val="Verse"/>
        <w:spacing w:after="240"/>
      </w:pPr>
      <w:del w:id="233" w:author="3-9" w:date="2020-03-12T22:19:00Z">
        <w:r w:rsidRPr="0016034F">
          <w:delText>From thy countenance let</w:delText>
        </w:r>
      </w:del>
      <w:ins w:id="234" w:author="3-9" w:date="2020-03-12T22:19:00Z">
        <w:r w:rsidR="0000690B">
          <w:t>L</w:t>
        </w:r>
        <w:r w:rsidRPr="0016034F">
          <w:t>et</w:t>
        </w:r>
      </w:ins>
      <w:r w:rsidRPr="0016034F">
        <w:t xml:space="preserve"> my </w:t>
      </w:r>
      <w:r w:rsidR="00221CCA" w:rsidRPr="0016034F">
        <w:t>judgment</w:t>
      </w:r>
      <w:r w:rsidRPr="005819D3">
        <w:t xml:space="preserve"> </w:t>
      </w:r>
      <w:r w:rsidRPr="0016034F">
        <w:t>come</w:t>
      </w:r>
      <w:r w:rsidR="00221CCA" w:rsidRPr="0016034F">
        <w:t xml:space="preserve"> forth</w:t>
      </w:r>
      <w:del w:id="235" w:author="3-9" w:date="2020-03-12T22:19:00Z">
        <w:r w:rsidRPr="0016034F">
          <w:delText>,</w:delText>
        </w:r>
      </w:del>
      <w:ins w:id="236" w:author="3-9" w:date="2020-03-12T22:19:00Z">
        <w:r w:rsidR="0000690B">
          <w:t xml:space="preserve"> from before thee;</w:t>
        </w:r>
      </w:ins>
      <w:r w:rsidRPr="0016034F">
        <w:t xml:space="preserve"> let my eyes behold uprightness. </w:t>
      </w:r>
    </w:p>
    <w:p w14:paraId="759435D9" w14:textId="08D25A1E" w:rsidR="00FE38E9" w:rsidRPr="00836AE6" w:rsidRDefault="006057DE" w:rsidP="00F82D8A">
      <w:pPr>
        <w:pStyle w:val="Verse"/>
        <w:spacing w:after="240"/>
      </w:pPr>
      <w:r w:rsidRPr="0016034F">
        <w:t xml:space="preserve">Thou hast </w:t>
      </w:r>
      <w:del w:id="237" w:author="3-9" w:date="2020-03-12T22:19:00Z">
        <w:r w:rsidRPr="0016034F">
          <w:delText>tested</w:delText>
        </w:r>
      </w:del>
      <w:ins w:id="238" w:author="3-9" w:date="2020-03-12T22:19:00Z">
        <w:r w:rsidR="0000690B">
          <w:t>examined</w:t>
        </w:r>
      </w:ins>
      <w:r w:rsidRPr="0016034F">
        <w:t xml:space="preserve"> my heart, </w:t>
      </w:r>
      <w:r w:rsidR="0016034F" w:rsidRPr="0016034F">
        <w:t>thou hast visited</w:t>
      </w:r>
      <w:r w:rsidRPr="0016034F">
        <w:t xml:space="preserve"> </w:t>
      </w:r>
      <w:r w:rsidR="0016034F" w:rsidRPr="0016034F">
        <w:t>by</w:t>
      </w:r>
      <w:r w:rsidRPr="0016034F">
        <w:t xml:space="preserve"> </w:t>
      </w:r>
      <w:r>
        <w:t xml:space="preserve">night, thou hast tried me and </w:t>
      </w:r>
      <w:r w:rsidRPr="00836AE6">
        <w:t xml:space="preserve">found </w:t>
      </w:r>
      <w:del w:id="239" w:author="3-9" w:date="2020-03-12T22:19:00Z">
        <w:r w:rsidRPr="00836AE6">
          <w:delText>nothing unjust.</w:delText>
        </w:r>
      </w:del>
      <w:ins w:id="240" w:author="3-9" w:date="2020-03-12T22:19:00Z">
        <w:r w:rsidRPr="00836AE6">
          <w:t>no</w:t>
        </w:r>
        <w:r w:rsidR="0000690B">
          <w:t xml:space="preserve"> injustice</w:t>
        </w:r>
        <w:r w:rsidRPr="00836AE6">
          <w:t>.</w:t>
        </w:r>
      </w:ins>
      <w:r w:rsidRPr="00836AE6">
        <w:t xml:space="preserve"> </w:t>
      </w:r>
    </w:p>
    <w:p w14:paraId="51E2C429" w14:textId="08D7E9EC" w:rsidR="00FE38E9" w:rsidRPr="00836AE6" w:rsidRDefault="006057DE" w:rsidP="00F82D8A">
      <w:pPr>
        <w:pStyle w:val="Verse"/>
        <w:spacing w:after="240"/>
      </w:pPr>
      <w:r w:rsidRPr="00836AE6">
        <w:t>T</w:t>
      </w:r>
      <w:r w:rsidR="00836AE6" w:rsidRPr="00836AE6">
        <w:t xml:space="preserve">hat </w:t>
      </w:r>
      <w:r w:rsidRPr="00836AE6">
        <w:t xml:space="preserve">my mouth </w:t>
      </w:r>
      <w:r w:rsidR="00836AE6" w:rsidRPr="00836AE6">
        <w:t xml:space="preserve">might not speak </w:t>
      </w:r>
      <w:r w:rsidRPr="00836AE6">
        <w:t xml:space="preserve">of </w:t>
      </w:r>
      <w:r w:rsidR="00836AE6" w:rsidRPr="00836AE6">
        <w:t>the</w:t>
      </w:r>
      <w:r w:rsidRPr="00836AE6">
        <w:t xml:space="preserve"> </w:t>
      </w:r>
      <w:r w:rsidR="00836AE6" w:rsidRPr="00836AE6">
        <w:t>works of men</w:t>
      </w:r>
      <w:del w:id="241" w:author="3-9" w:date="2020-03-12T22:19:00Z">
        <w:r w:rsidRPr="00836AE6">
          <w:delText>,</w:delText>
        </w:r>
      </w:del>
      <w:ins w:id="242" w:author="3-9" w:date="2020-03-12T22:19:00Z">
        <w:r w:rsidR="0000690B">
          <w:t>;</w:t>
        </w:r>
      </w:ins>
      <w:r w:rsidRPr="00836AE6">
        <w:t xml:space="preserve"> </w:t>
      </w:r>
      <w:r w:rsidR="00836AE6" w:rsidRPr="00836AE6">
        <w:t>for the sake of</w:t>
      </w:r>
      <w:r w:rsidRPr="00836AE6">
        <w:t xml:space="preserve"> the words of thy lips I held to </w:t>
      </w:r>
      <w:r w:rsidRPr="005819D3">
        <w:t xml:space="preserve">hard </w:t>
      </w:r>
      <w:r w:rsidRPr="00836AE6">
        <w:t xml:space="preserve">ways. </w:t>
      </w:r>
    </w:p>
    <w:p w14:paraId="038C3C54" w14:textId="5E35BEFA" w:rsidR="00FE38E9" w:rsidRDefault="006057DE" w:rsidP="00F82D8A">
      <w:pPr>
        <w:pStyle w:val="Verse"/>
        <w:spacing w:after="240"/>
      </w:pPr>
      <w:del w:id="243" w:author="3-9" w:date="2020-03-12T22:19:00Z">
        <w:r w:rsidRPr="00836AE6">
          <w:delText>Restore</w:delText>
        </w:r>
      </w:del>
      <w:ins w:id="244" w:author="3-9" w:date="2020-03-12T22:19:00Z">
        <w:r w:rsidR="0000690B">
          <w:t>Establish</w:t>
        </w:r>
      </w:ins>
      <w:r w:rsidRPr="00836AE6">
        <w:t xml:space="preserve"> my steps in thy paths</w:t>
      </w:r>
      <w:ins w:id="245" w:author="3-9" w:date="2020-03-12T22:19:00Z">
        <w:r w:rsidR="0000690B">
          <w:t>,</w:t>
        </w:r>
      </w:ins>
      <w:r w:rsidRPr="00836AE6">
        <w:t xml:space="preserve"> </w:t>
      </w:r>
      <w:r>
        <w:t xml:space="preserve">that my footsteps may not slip. </w:t>
      </w:r>
    </w:p>
    <w:p w14:paraId="35F3176A" w14:textId="4EEC5828" w:rsidR="00FE38E9" w:rsidRPr="00836AE6" w:rsidRDefault="006057DE" w:rsidP="00F82D8A">
      <w:pPr>
        <w:pStyle w:val="Verse"/>
        <w:spacing w:after="240"/>
      </w:pPr>
      <w:r>
        <w:t xml:space="preserve">I have called upon thee, for thou </w:t>
      </w:r>
      <w:r w:rsidRPr="00836AE6">
        <w:t xml:space="preserve">hast listened, O God; incline thine ear to me and hear my </w:t>
      </w:r>
      <w:del w:id="246" w:author="3-9" w:date="2020-03-12T22:19:00Z">
        <w:r w:rsidRPr="00836AE6">
          <w:delText>speech</w:delText>
        </w:r>
      </w:del>
      <w:ins w:id="247" w:author="3-9" w:date="2020-03-12T22:19:00Z">
        <w:r w:rsidR="0000690B">
          <w:t>words</w:t>
        </w:r>
      </w:ins>
      <w:r w:rsidRPr="00836AE6">
        <w:t xml:space="preserve">. </w:t>
      </w:r>
    </w:p>
    <w:p w14:paraId="49D6207D" w14:textId="5BFEE07A" w:rsidR="00FE38E9" w:rsidRDefault="006057DE" w:rsidP="00F82D8A">
      <w:pPr>
        <w:pStyle w:val="Verse"/>
        <w:spacing w:after="240"/>
      </w:pPr>
      <w:r w:rsidRPr="00836AE6">
        <w:t>Show forth thy wondrous mercy</w:t>
      </w:r>
      <w:r w:rsidR="00836AE6" w:rsidRPr="00836AE6">
        <w:t>;</w:t>
      </w:r>
      <w:r w:rsidRPr="00836AE6">
        <w:t xml:space="preserve"> </w:t>
      </w:r>
      <w:r w:rsidR="00836AE6" w:rsidRPr="00836AE6">
        <w:t>save</w:t>
      </w:r>
      <w:r w:rsidRPr="00836AE6">
        <w:t xml:space="preserve"> </w:t>
      </w:r>
      <w:r w:rsidR="00836AE6">
        <w:t>those who</w:t>
      </w:r>
      <w:r w:rsidRPr="00836AE6">
        <w:t xml:space="preserve"> hope in thee from those who </w:t>
      </w:r>
      <w:del w:id="248" w:author="3-9" w:date="2020-03-12T22:19:00Z">
        <w:r w:rsidRPr="00836AE6">
          <w:delText>rise</w:delText>
        </w:r>
      </w:del>
      <w:proofErr w:type="spellStart"/>
      <w:ins w:id="249" w:author="3-9" w:date="2020-03-12T22:19:00Z">
        <w:r w:rsidR="0000690B">
          <w:t>syand</w:t>
        </w:r>
      </w:ins>
      <w:proofErr w:type="spellEnd"/>
      <w:r w:rsidRPr="00836AE6">
        <w:t xml:space="preserve"> against thy right </w:t>
      </w:r>
      <w:r>
        <w:t xml:space="preserve">hand. </w:t>
      </w:r>
    </w:p>
    <w:p w14:paraId="36A9333A" w14:textId="1FC038F5" w:rsidR="00FE38E9" w:rsidRDefault="006057DE" w:rsidP="00F82D8A">
      <w:pPr>
        <w:pStyle w:val="Verse"/>
        <w:spacing w:after="240"/>
      </w:pPr>
      <w:r>
        <w:t>Keep me as the apple of thine eye;</w:t>
      </w:r>
      <w:r w:rsidR="00793173">
        <w:t xml:space="preserve"> </w:t>
      </w:r>
      <w:ins w:id="250" w:author="3-9" w:date="2020-03-12T22:19:00Z">
        <w:r w:rsidR="00793173">
          <w:t>shelter me</w:t>
        </w:r>
        <w:r>
          <w:t xml:space="preserve"> </w:t>
        </w:r>
      </w:ins>
      <w:r>
        <w:t xml:space="preserve">in the </w:t>
      </w:r>
      <w:del w:id="251" w:author="3-9" w:date="2020-03-12T22:19:00Z">
        <w:r>
          <w:delText>shelter</w:delText>
        </w:r>
      </w:del>
      <w:ins w:id="252" w:author="3-9" w:date="2020-03-12T22:19:00Z">
        <w:r w:rsidR="00793173">
          <w:t>protection</w:t>
        </w:r>
      </w:ins>
      <w:r>
        <w:t xml:space="preserve"> of thy wings</w:t>
      </w:r>
      <w:del w:id="253" w:author="3-9" w:date="2020-03-12T22:19:00Z">
        <w:r>
          <w:delText xml:space="preserve"> wilt</w:delText>
        </w:r>
        <w:r w:rsidR="00836AE6">
          <w:delText xml:space="preserve"> thou</w:delText>
        </w:r>
        <w:r>
          <w:delText xml:space="preserve"> shelter me </w:delText>
        </w:r>
      </w:del>
      <w:ins w:id="254" w:author="3-9" w:date="2020-03-12T22:19:00Z">
        <w:r w:rsidR="00793173">
          <w:t>,</w:t>
        </w:r>
        <w:r>
          <w:t xml:space="preserve"> </w:t>
        </w:r>
      </w:ins>
    </w:p>
    <w:p w14:paraId="141F0D6B" w14:textId="2C55E10D" w:rsidR="00FE38E9" w:rsidRPr="00836AE6" w:rsidRDefault="006057DE" w:rsidP="00F82D8A">
      <w:pPr>
        <w:pStyle w:val="Verse"/>
        <w:spacing w:after="240"/>
      </w:pPr>
      <w:r>
        <w:t xml:space="preserve">From the </w:t>
      </w:r>
      <w:r w:rsidR="00836AE6">
        <w:t>presence of the ungodly who trouble</w:t>
      </w:r>
      <w:r>
        <w:t xml:space="preserve"> me</w:t>
      </w:r>
      <w:r w:rsidR="00836AE6">
        <w:t xml:space="preserve">; my </w:t>
      </w:r>
      <w:r>
        <w:t>enemies</w:t>
      </w:r>
      <w:r w:rsidR="00793173">
        <w:t xml:space="preserve"> </w:t>
      </w:r>
      <w:del w:id="255" w:author="3-9" w:date="2020-03-12T22:19:00Z">
        <w:r w:rsidRPr="00836AE6">
          <w:delText>surrounding</w:delText>
        </w:r>
      </w:del>
      <w:ins w:id="256" w:author="3-9" w:date="2020-03-12T22:19:00Z">
        <w:r w:rsidR="00793173">
          <w:t>who</w:t>
        </w:r>
        <w:r>
          <w:t xml:space="preserve"> </w:t>
        </w:r>
        <w:r w:rsidRPr="00836AE6">
          <w:t>surround</w:t>
        </w:r>
      </w:ins>
      <w:r w:rsidRPr="00836AE6">
        <w:t xml:space="preserve"> my soul. </w:t>
      </w:r>
    </w:p>
    <w:p w14:paraId="06527114" w14:textId="75A78596" w:rsidR="00FE38E9" w:rsidRPr="00836AE6" w:rsidRDefault="006057DE" w:rsidP="00F82D8A">
      <w:pPr>
        <w:pStyle w:val="Verse"/>
        <w:spacing w:after="240"/>
      </w:pPr>
      <w:r w:rsidRPr="00836AE6">
        <w:t xml:space="preserve">They are enclosed in their own fat, with their mouth they speak </w:t>
      </w:r>
      <w:del w:id="257" w:author="3-9" w:date="2020-03-12T22:19:00Z">
        <w:r w:rsidRPr="00836AE6">
          <w:delText>proudly</w:delText>
        </w:r>
      </w:del>
      <w:ins w:id="258" w:author="3-9" w:date="2020-03-12T22:19:00Z">
        <w:r w:rsidR="00994FF1">
          <w:t>arrogance</w:t>
        </w:r>
      </w:ins>
      <w:r w:rsidRPr="00836AE6">
        <w:t xml:space="preserve">. </w:t>
      </w:r>
    </w:p>
    <w:p w14:paraId="23C8D061" w14:textId="507BFDAF" w:rsidR="00FE38E9" w:rsidRDefault="00836AE6" w:rsidP="00F82D8A">
      <w:pPr>
        <w:pStyle w:val="Verse"/>
        <w:spacing w:after="240"/>
      </w:pPr>
      <w:r w:rsidRPr="00836AE6">
        <w:t>They who cast</w:t>
      </w:r>
      <w:r w:rsidR="006057DE" w:rsidRPr="005819D3">
        <w:t xml:space="preserve"> </w:t>
      </w:r>
      <w:r w:rsidR="006057DE" w:rsidRPr="00836AE6">
        <w:t xml:space="preserve">me out </w:t>
      </w:r>
      <w:r w:rsidR="006057DE">
        <w:t xml:space="preserve">have now surrounded me, inclining their eyes down to the earth, </w:t>
      </w:r>
    </w:p>
    <w:p w14:paraId="69EED0FC" w14:textId="36BCD1D7" w:rsidR="00FE38E9" w:rsidRDefault="006057DE" w:rsidP="00F82D8A">
      <w:pPr>
        <w:pStyle w:val="Verse"/>
        <w:spacing w:after="240"/>
      </w:pPr>
      <w:r>
        <w:t xml:space="preserve">Like a lion </w:t>
      </w:r>
      <w:del w:id="259" w:author="3-9" w:date="2020-03-12T22:19:00Z">
        <w:r>
          <w:delText>ready to tear its</w:delText>
        </w:r>
      </w:del>
      <w:ins w:id="260" w:author="3-9" w:date="2020-03-12T22:19:00Z">
        <w:r w:rsidR="00994FF1">
          <w:t>eager</w:t>
        </w:r>
        <w:r>
          <w:t xml:space="preserve"> </w:t>
        </w:r>
        <w:r w:rsidR="00994FF1">
          <w:t>for</w:t>
        </w:r>
      </w:ins>
      <w:r>
        <w:t xml:space="preserve"> prey, like a young lion lurking in secret places. </w:t>
      </w:r>
    </w:p>
    <w:p w14:paraId="09D432C9" w14:textId="44881191" w:rsidR="00FE38E9" w:rsidRDefault="006057DE" w:rsidP="00F82D8A">
      <w:pPr>
        <w:pStyle w:val="Verse"/>
        <w:spacing w:after="240"/>
      </w:pPr>
      <w:r>
        <w:lastRenderedPageBreak/>
        <w:t xml:space="preserve">Arise, O Lord, </w:t>
      </w:r>
      <w:r w:rsidR="00880534" w:rsidRPr="003D24E7">
        <w:t>overtake</w:t>
      </w:r>
      <w:r w:rsidRPr="005819D3">
        <w:t xml:space="preserve"> </w:t>
      </w:r>
      <w:r w:rsidRPr="003D24E7">
        <w:t>them, cast them down</w:t>
      </w:r>
      <w:r w:rsidR="00880534" w:rsidRPr="003D24E7">
        <w:t>;</w:t>
      </w:r>
      <w:r w:rsidRPr="003D24E7">
        <w:t xml:space="preserve"> deliver my soul from the wicked</w:t>
      </w:r>
      <w:r>
        <w:t xml:space="preserve">, thy sword from the enemies of thy hand. </w:t>
      </w:r>
    </w:p>
    <w:p w14:paraId="2CACF754" w14:textId="3316BBBF" w:rsidR="003D24E7" w:rsidRDefault="006057DE" w:rsidP="00F82D8A">
      <w:pPr>
        <w:pStyle w:val="Verse"/>
        <w:spacing w:after="240"/>
      </w:pPr>
      <w:r>
        <w:t>Lord, separate thy few from the earth, even in their lifetimes.</w:t>
      </w:r>
    </w:p>
    <w:p w14:paraId="02990EBC" w14:textId="04CAF2CF" w:rsidR="00FE38E9" w:rsidRPr="003D24E7" w:rsidRDefault="006057DE" w:rsidP="00F82D8A">
      <w:pPr>
        <w:pStyle w:val="Verse"/>
        <w:spacing w:after="240"/>
      </w:pPr>
      <w:r>
        <w:t>And those whose belly was filled with thy treasures like</w:t>
      </w:r>
      <w:r w:rsidR="00994FF1">
        <w:t xml:space="preserve"> </w:t>
      </w:r>
      <w:del w:id="261" w:author="3-9" w:date="2020-03-12T22:19:00Z">
        <w:r>
          <w:delText xml:space="preserve">their </w:delText>
        </w:r>
      </w:del>
      <w:r>
        <w:t>swine were satisfied</w:t>
      </w:r>
      <w:ins w:id="262" w:author="3-9" w:date="2020-03-12T22:19:00Z">
        <w:r w:rsidR="00994FF1">
          <w:t>,</w:t>
        </w:r>
      </w:ins>
      <w:r>
        <w:t xml:space="preserve"> and</w:t>
      </w:r>
      <w:ins w:id="263" w:author="3-9" w:date="2020-03-12T22:19:00Z">
        <w:r>
          <w:t xml:space="preserve"> </w:t>
        </w:r>
        <w:r w:rsidR="00994FF1">
          <w:t>they</w:t>
        </w:r>
      </w:ins>
      <w:r w:rsidR="00994FF1">
        <w:t xml:space="preserve"> </w:t>
      </w:r>
      <w:r>
        <w:t xml:space="preserve">left the </w:t>
      </w:r>
      <w:r w:rsidRPr="003D24E7">
        <w:t xml:space="preserve">remnants to their children. </w:t>
      </w:r>
    </w:p>
    <w:p w14:paraId="44D70522" w14:textId="1F6E6099" w:rsidR="006057DE" w:rsidRDefault="006057DE" w:rsidP="00F82D8A">
      <w:pPr>
        <w:pStyle w:val="Verse"/>
        <w:spacing w:after="240"/>
      </w:pPr>
      <w:r w:rsidRPr="003D24E7">
        <w:t xml:space="preserve">As for me, </w:t>
      </w:r>
      <w:del w:id="264" w:author="3-9" w:date="2020-03-12T22:19:00Z">
        <w:r w:rsidRPr="003D24E7">
          <w:delText xml:space="preserve">in righteousness </w:delText>
        </w:r>
      </w:del>
      <w:r w:rsidRPr="003D24E7">
        <w:t xml:space="preserve">I shall behold thy </w:t>
      </w:r>
      <w:r w:rsidR="003D24E7" w:rsidRPr="005819D3">
        <w:t>face</w:t>
      </w:r>
      <w:del w:id="265" w:author="3-9" w:date="2020-03-12T22:19:00Z">
        <w:r w:rsidRPr="003D24E7">
          <w:delText>,</w:delText>
        </w:r>
      </w:del>
      <w:ins w:id="266" w:author="3-9" w:date="2020-03-12T22:19:00Z">
        <w:r w:rsidR="00994FF1">
          <w:t xml:space="preserve"> in righteousness;</w:t>
        </w:r>
      </w:ins>
      <w:r w:rsidRPr="003D24E7">
        <w:t xml:space="preserve"> I shall be satisfied</w:t>
      </w:r>
      <w:r w:rsidR="003D24E7" w:rsidRPr="003D24E7">
        <w:t xml:space="preserve"> when</w:t>
      </w:r>
      <w:r w:rsidR="003D24E7" w:rsidRPr="005819D3">
        <w:t xml:space="preserve"> </w:t>
      </w:r>
      <w:r w:rsidR="003D24E7" w:rsidRPr="003D24E7">
        <w:t>thy glory is made manifest to me</w:t>
      </w:r>
      <w:r>
        <w:t xml:space="preserve">. </w:t>
      </w:r>
    </w:p>
    <w:p w14:paraId="07ECC419" w14:textId="77777777" w:rsidR="00B50629" w:rsidRDefault="00B50629" w:rsidP="0037394E">
      <w:pPr>
        <w:pStyle w:val="Rubric"/>
      </w:pPr>
      <w:r>
        <w:t>Glory. Both now. Alleluia.</w:t>
      </w:r>
    </w:p>
    <w:p w14:paraId="212B95ED" w14:textId="77777777" w:rsidR="00AA594A" w:rsidRPr="009131F8" w:rsidRDefault="00AA594A" w:rsidP="00E406BF">
      <w:pPr>
        <w:pStyle w:val="Heading1"/>
        <w:spacing w:after="240"/>
      </w:pPr>
      <w:r w:rsidRPr="009131F8">
        <w:br w:type="page"/>
      </w:r>
      <w:r w:rsidR="00D218B4" w:rsidRPr="00E406BF">
        <w:lastRenderedPageBreak/>
        <w:t>Kathisma</w:t>
      </w:r>
      <w:r w:rsidR="006057DE" w:rsidRPr="009131F8">
        <w:t xml:space="preserve"> </w:t>
      </w:r>
      <w:r w:rsidR="00D218B4" w:rsidRPr="009131F8">
        <w:t>Three</w:t>
      </w:r>
    </w:p>
    <w:p w14:paraId="20236A55" w14:textId="77777777" w:rsidR="009131F8" w:rsidRPr="009131F8" w:rsidRDefault="009131F8" w:rsidP="009131F8">
      <w:pPr>
        <w:pStyle w:val="Heading2"/>
        <w:spacing w:after="240"/>
      </w:pPr>
      <w:r w:rsidRPr="009131F8">
        <w:t>First Stasis</w:t>
      </w:r>
    </w:p>
    <w:p w14:paraId="09B3126D" w14:textId="77777777" w:rsidR="006057DE" w:rsidRDefault="00FE38E9" w:rsidP="00FA3250">
      <w:pPr>
        <w:pStyle w:val="Heading3"/>
        <w:spacing w:after="240"/>
      </w:pPr>
      <w:r>
        <w:t>Psalm</w:t>
      </w:r>
      <w:r w:rsidR="006057DE">
        <w:t xml:space="preserve"> 17</w:t>
      </w:r>
    </w:p>
    <w:p w14:paraId="35D6A761" w14:textId="6A5C1C5E" w:rsidR="006057DE" w:rsidRDefault="006057DE" w:rsidP="00161212">
      <w:pPr>
        <w:pStyle w:val="Rubric"/>
      </w:pPr>
      <w:r>
        <w:t>For the end of the struggle, for David, the servant of God, when he addressed the Lord with the words of this ode, on the day the Lord delivered him from the hands of all his enemies, and from Saul</w:t>
      </w:r>
      <w:r w:rsidR="008635B2">
        <w:t>’</w:t>
      </w:r>
      <w:r>
        <w:t xml:space="preserve">s hands, and he said: </w:t>
      </w:r>
    </w:p>
    <w:p w14:paraId="06E00E88" w14:textId="77777777" w:rsidR="00FE38E9" w:rsidRPr="005819D3" w:rsidRDefault="006057DE" w:rsidP="00F82D8A">
      <w:pPr>
        <w:pStyle w:val="Verse"/>
        <w:spacing w:after="240"/>
      </w:pPr>
      <w:r>
        <w:t>I will love thee, O L</w:t>
      </w:r>
      <w:r w:rsidRPr="003A55DE">
        <w:t xml:space="preserve">ord, </w:t>
      </w:r>
      <w:r w:rsidRPr="005819D3">
        <w:t xml:space="preserve">my strength. </w:t>
      </w:r>
    </w:p>
    <w:p w14:paraId="5C9A2629" w14:textId="247FEC6A" w:rsidR="00FE38E9" w:rsidRPr="003A55DE" w:rsidRDefault="006057DE" w:rsidP="00F82D8A">
      <w:pPr>
        <w:pStyle w:val="Verse"/>
        <w:spacing w:after="240"/>
      </w:pPr>
      <w:r w:rsidRPr="005819D3">
        <w:t xml:space="preserve">The Lord is my </w:t>
      </w:r>
      <w:r w:rsidR="003A55DE" w:rsidRPr="003A55DE">
        <w:t>foundation</w:t>
      </w:r>
      <w:r w:rsidRPr="005819D3">
        <w:t>, my refuge, my deliverer</w:t>
      </w:r>
      <w:r w:rsidR="003A55DE" w:rsidRPr="003A55DE">
        <w:t>. M</w:t>
      </w:r>
      <w:r w:rsidRPr="003A55DE">
        <w:t xml:space="preserve">y God is my helper, </w:t>
      </w:r>
      <w:r w:rsidR="007F7536" w:rsidRPr="003A55DE">
        <w:t>in</w:t>
      </w:r>
      <w:r w:rsidRPr="003A55DE">
        <w:t xml:space="preserve"> him I will hope</w:t>
      </w:r>
      <w:r w:rsidR="007F7536" w:rsidRPr="003A55DE">
        <w:t xml:space="preserve">; </w:t>
      </w:r>
      <w:r w:rsidRPr="003A55DE">
        <w:t xml:space="preserve">my shield, the horn of my salvation, my protector. </w:t>
      </w:r>
    </w:p>
    <w:p w14:paraId="20B6D9EC" w14:textId="31B0B186" w:rsidR="00FE38E9" w:rsidRPr="00667F66" w:rsidRDefault="003A55DE" w:rsidP="00F82D8A">
      <w:pPr>
        <w:pStyle w:val="Verse"/>
        <w:spacing w:after="240"/>
      </w:pPr>
      <w:r w:rsidRPr="003A55DE">
        <w:t xml:space="preserve">With songs </w:t>
      </w:r>
      <w:r w:rsidRPr="00667F66">
        <w:t>of praise</w:t>
      </w:r>
      <w:r w:rsidR="006057DE" w:rsidRPr="00667F66">
        <w:t xml:space="preserve"> I will call upon the Lord</w:t>
      </w:r>
      <w:r w:rsidRPr="00667F66">
        <w:t xml:space="preserve">; so shall I be saved from </w:t>
      </w:r>
      <w:r w:rsidR="006057DE" w:rsidRPr="00667F66">
        <w:t xml:space="preserve">my enemies. </w:t>
      </w:r>
    </w:p>
    <w:p w14:paraId="21D30336" w14:textId="62973081" w:rsidR="00FE38E9" w:rsidRPr="00667F66" w:rsidRDefault="006057DE" w:rsidP="00F82D8A">
      <w:pPr>
        <w:pStyle w:val="Verse"/>
        <w:spacing w:after="240"/>
      </w:pPr>
      <w:r w:rsidRPr="00667F66">
        <w:t xml:space="preserve">The </w:t>
      </w:r>
      <w:r w:rsidR="00667F66" w:rsidRPr="00667F66">
        <w:t>pangs</w:t>
      </w:r>
      <w:r w:rsidRPr="005819D3">
        <w:t xml:space="preserve"> </w:t>
      </w:r>
      <w:r w:rsidRPr="00667F66">
        <w:t xml:space="preserve">of death surrounded me, the floods of wickedness terrified me, </w:t>
      </w:r>
    </w:p>
    <w:p w14:paraId="372EE53E" w14:textId="4F6E3F64" w:rsidR="00FE38E9" w:rsidRPr="00502F78" w:rsidRDefault="006057DE" w:rsidP="00F82D8A">
      <w:pPr>
        <w:pStyle w:val="Verse"/>
        <w:spacing w:after="240"/>
      </w:pPr>
      <w:r w:rsidRPr="00667F66">
        <w:t xml:space="preserve">The </w:t>
      </w:r>
      <w:r w:rsidR="00667F66" w:rsidRPr="00667F66">
        <w:t>pangs</w:t>
      </w:r>
      <w:r w:rsidRPr="005819D3">
        <w:t xml:space="preserve"> </w:t>
      </w:r>
      <w:r w:rsidRPr="00667F66">
        <w:t xml:space="preserve">of </w:t>
      </w:r>
      <w:r w:rsidRPr="00502F78">
        <w:t xml:space="preserve">Hades encircled me, the snares of death </w:t>
      </w:r>
      <w:r w:rsidR="00502F78" w:rsidRPr="00502F78">
        <w:t>overtook</w:t>
      </w:r>
      <w:r w:rsidRPr="005819D3">
        <w:t xml:space="preserve"> </w:t>
      </w:r>
      <w:r w:rsidRPr="00502F78">
        <w:t xml:space="preserve">me. </w:t>
      </w:r>
    </w:p>
    <w:p w14:paraId="1D1D3EF6" w14:textId="0C1C665D" w:rsidR="00FE38E9" w:rsidRPr="00502F78" w:rsidRDefault="00502F78" w:rsidP="00F82D8A">
      <w:pPr>
        <w:pStyle w:val="Verse"/>
        <w:spacing w:after="240"/>
      </w:pPr>
      <w:r w:rsidRPr="00502F78">
        <w:t>In my affliction</w:t>
      </w:r>
      <w:r w:rsidR="006057DE" w:rsidRPr="00502F78">
        <w:t xml:space="preserve"> I called upon the Lord</w:t>
      </w:r>
      <w:del w:id="267" w:author="3-9" w:date="2020-03-12T22:19:00Z">
        <w:r w:rsidR="006057DE" w:rsidRPr="00502F78">
          <w:delText xml:space="preserve">, </w:delText>
        </w:r>
        <w:r w:rsidRPr="00502F78">
          <w:delText>and</w:delText>
        </w:r>
      </w:del>
      <w:ins w:id="268" w:author="3-9" w:date="2020-03-12T22:19:00Z">
        <w:r w:rsidR="00BF11AD">
          <w:t>.</w:t>
        </w:r>
      </w:ins>
      <w:r w:rsidR="00BF11AD">
        <w:t xml:space="preserve"> </w:t>
      </w:r>
      <w:r w:rsidRPr="00502F78">
        <w:t>I</w:t>
      </w:r>
      <w:r w:rsidR="006057DE" w:rsidRPr="00502F78">
        <w:t xml:space="preserve"> cried out to my Go</w:t>
      </w:r>
      <w:r w:rsidRPr="00502F78">
        <w:t>d</w:t>
      </w:r>
      <w:del w:id="269" w:author="3-9" w:date="2020-03-12T22:19:00Z">
        <w:r w:rsidRPr="00502F78">
          <w:delText>. H</w:delText>
        </w:r>
        <w:r w:rsidR="006057DE" w:rsidRPr="00502F78">
          <w:delText>e</w:delText>
        </w:r>
      </w:del>
      <w:ins w:id="270" w:author="3-9" w:date="2020-03-12T22:19:00Z">
        <w:r w:rsidR="00BF11AD">
          <w:t>, and h</w:t>
        </w:r>
        <w:r w:rsidR="006057DE" w:rsidRPr="00502F78">
          <w:t>e</w:t>
        </w:r>
      </w:ins>
      <w:r w:rsidR="006057DE" w:rsidRPr="00502F78">
        <w:t xml:space="preserve"> heard my voice from his holy temple</w:t>
      </w:r>
      <w:r w:rsidRPr="00502F78">
        <w:t>;</w:t>
      </w:r>
      <w:r w:rsidR="006057DE" w:rsidRPr="00502F78">
        <w:t xml:space="preserve"> my cry before him</w:t>
      </w:r>
      <w:r w:rsidRPr="00502F78">
        <w:t xml:space="preserve"> shall come t</w:t>
      </w:r>
      <w:r w:rsidR="006057DE" w:rsidRPr="00502F78">
        <w:t xml:space="preserve">o his ears. </w:t>
      </w:r>
    </w:p>
    <w:p w14:paraId="06052921" w14:textId="388FC617" w:rsidR="00FE38E9" w:rsidRDefault="006057DE" w:rsidP="00F82D8A">
      <w:pPr>
        <w:pStyle w:val="Verse"/>
        <w:spacing w:after="240"/>
      </w:pPr>
      <w:r w:rsidRPr="00502F78">
        <w:t xml:space="preserve">Then the earth was shaken </w:t>
      </w:r>
      <w:r w:rsidR="00502F78" w:rsidRPr="00502F78">
        <w:t>and</w:t>
      </w:r>
      <w:r w:rsidRPr="00502F78">
        <w:t xml:space="preserve"> trembl</w:t>
      </w:r>
      <w:r w:rsidR="00502F78" w:rsidRPr="00502F78">
        <w:t>ed</w:t>
      </w:r>
      <w:del w:id="271" w:author="3-9" w:date="2020-03-12T22:19:00Z">
        <w:r>
          <w:delText>,</w:delText>
        </w:r>
      </w:del>
      <w:ins w:id="272" w:author="3-9" w:date="2020-03-12T22:19:00Z">
        <w:r w:rsidR="00AF3B84">
          <w:t>;</w:t>
        </w:r>
      </w:ins>
      <w:r w:rsidR="00AF3B84">
        <w:t xml:space="preserve"> </w:t>
      </w:r>
      <w:r>
        <w:t xml:space="preserve">the foundations of </w:t>
      </w:r>
      <w:r w:rsidR="00502F78">
        <w:t xml:space="preserve">the </w:t>
      </w:r>
      <w:r>
        <w:t xml:space="preserve">mountains </w:t>
      </w:r>
      <w:r w:rsidR="00502F78">
        <w:rPr>
          <w:color w:val="000000"/>
        </w:rPr>
        <w:t>were troubled and shaken, because he was angry</w:t>
      </w:r>
      <w:r w:rsidR="00502F78" w:rsidRPr="005819D3">
        <w:rPr>
          <w:color w:val="000000"/>
        </w:rPr>
        <w:t xml:space="preserve"> with them</w:t>
      </w:r>
    </w:p>
    <w:p w14:paraId="0F078E97" w14:textId="0690225B" w:rsidR="00FE38E9" w:rsidRDefault="006057DE" w:rsidP="00F82D8A">
      <w:pPr>
        <w:pStyle w:val="Verse"/>
        <w:spacing w:after="240"/>
      </w:pPr>
      <w:r>
        <w:t>Smoke rose up in his wrath</w:t>
      </w:r>
      <w:del w:id="273" w:author="3-9" w:date="2020-03-12T22:19:00Z">
        <w:r>
          <w:delText>,</w:delText>
        </w:r>
      </w:del>
      <w:ins w:id="274" w:author="3-9" w:date="2020-03-12T22:19:00Z">
        <w:r w:rsidR="00AF3B84">
          <w:t>;</w:t>
        </w:r>
      </w:ins>
      <w:r>
        <w:t xml:space="preserve"> fire burst </w:t>
      </w:r>
      <w:r w:rsidR="00502F78">
        <w:t>forth</w:t>
      </w:r>
      <w:r>
        <w:t xml:space="preserve"> from his countenance, </w:t>
      </w:r>
      <w:del w:id="275" w:author="3-9" w:date="2020-03-12T22:19:00Z">
        <w:r>
          <w:delText>setting</w:delText>
        </w:r>
      </w:del>
      <w:ins w:id="276" w:author="3-9" w:date="2020-03-12T22:19:00Z">
        <w:r w:rsidR="00AF3B84">
          <w:t>kindling</w:t>
        </w:r>
      </w:ins>
      <w:r>
        <w:t xml:space="preserve"> coals </w:t>
      </w:r>
      <w:del w:id="277" w:author="3-9" w:date="2020-03-12T22:19:00Z">
        <w:r>
          <w:delText>alight</w:delText>
        </w:r>
      </w:del>
      <w:ins w:id="278" w:author="3-9" w:date="2020-03-12T22:19:00Z">
        <w:r w:rsidR="00AF3B84">
          <w:t>into flame</w:t>
        </w:r>
      </w:ins>
      <w:r>
        <w:t xml:space="preserve">. </w:t>
      </w:r>
    </w:p>
    <w:p w14:paraId="2FF5E1CA" w14:textId="6282BBD9" w:rsidR="00FE38E9" w:rsidRPr="007304B5" w:rsidRDefault="007F7536" w:rsidP="00F82D8A">
      <w:pPr>
        <w:pStyle w:val="Verse"/>
        <w:spacing w:after="240"/>
      </w:pPr>
      <w:del w:id="279" w:author="3-9" w:date="2020-03-12T22:19:00Z">
        <w:r>
          <w:lastRenderedPageBreak/>
          <w:delText xml:space="preserve">And </w:delText>
        </w:r>
        <w:r w:rsidRPr="007304B5">
          <w:delText>h</w:delText>
        </w:r>
        <w:r w:rsidR="006057DE" w:rsidRPr="007304B5">
          <w:delText>e</w:delText>
        </w:r>
      </w:del>
      <w:ins w:id="280" w:author="3-9" w:date="2020-03-12T22:19:00Z">
        <w:r w:rsidR="00AF3B84">
          <w:t>H</w:t>
        </w:r>
        <w:r w:rsidR="006057DE" w:rsidRPr="007304B5">
          <w:t>e</w:t>
        </w:r>
      </w:ins>
      <w:r w:rsidR="006057DE" w:rsidRPr="007304B5">
        <w:t xml:space="preserve"> bowed the heavens and came down</w:t>
      </w:r>
      <w:r w:rsidR="00502F78" w:rsidRPr="007304B5">
        <w:t xml:space="preserve">; thick </w:t>
      </w:r>
      <w:r w:rsidR="006057DE" w:rsidRPr="007304B5">
        <w:t xml:space="preserve">darkness </w:t>
      </w:r>
      <w:r w:rsidR="00502F78" w:rsidRPr="007304B5">
        <w:t xml:space="preserve">was </w:t>
      </w:r>
      <w:r w:rsidR="006057DE" w:rsidRPr="005819D3">
        <w:t xml:space="preserve">under his feet. </w:t>
      </w:r>
    </w:p>
    <w:p w14:paraId="06E3DF4C" w14:textId="7FDD3006" w:rsidR="00FE38E9" w:rsidRPr="007304B5" w:rsidRDefault="006057DE" w:rsidP="00F82D8A">
      <w:pPr>
        <w:pStyle w:val="Verse"/>
        <w:spacing w:after="240"/>
      </w:pPr>
      <w:r w:rsidRPr="007304B5">
        <w:t xml:space="preserve">And he </w:t>
      </w:r>
      <w:r w:rsidR="007304B5">
        <w:t>mounted</w:t>
      </w:r>
      <w:r w:rsidRPr="007304B5">
        <w:t xml:space="preserve"> upon</w:t>
      </w:r>
      <w:r w:rsidR="00502F78" w:rsidRPr="007304B5">
        <w:t xml:space="preserve"> the</w:t>
      </w:r>
      <w:r w:rsidRPr="007304B5">
        <w:t xml:space="preserve"> cherub</w:t>
      </w:r>
      <w:r w:rsidR="00502F78" w:rsidRPr="007304B5">
        <w:t>im</w:t>
      </w:r>
      <w:r w:rsidRPr="007304B5">
        <w:t xml:space="preserve">, and flew, </w:t>
      </w:r>
      <w:r w:rsidR="00502F78" w:rsidRPr="007304B5">
        <w:t xml:space="preserve">he was borne </w:t>
      </w:r>
      <w:r w:rsidRPr="007304B5">
        <w:t xml:space="preserve">upon the wings of the wind. </w:t>
      </w:r>
    </w:p>
    <w:p w14:paraId="6EFA2313" w14:textId="63885C99" w:rsidR="00FE38E9" w:rsidRDefault="006057DE" w:rsidP="00F82D8A">
      <w:pPr>
        <w:pStyle w:val="Verse"/>
        <w:spacing w:after="240"/>
      </w:pPr>
      <w:r w:rsidRPr="007304B5">
        <w:t xml:space="preserve">He made darkness </w:t>
      </w:r>
      <w:r>
        <w:t>his secret place, his tabernacle was around him, dark water in the clouds</w:t>
      </w:r>
      <w:r w:rsidR="00502F78">
        <w:t xml:space="preserve"> of the air</w:t>
      </w:r>
      <w:r>
        <w:t xml:space="preserve">. </w:t>
      </w:r>
    </w:p>
    <w:p w14:paraId="0D208026" w14:textId="04645021" w:rsidR="00FE38E9" w:rsidRDefault="006057DE" w:rsidP="00F82D8A">
      <w:pPr>
        <w:pStyle w:val="Verse"/>
        <w:spacing w:after="240"/>
      </w:pPr>
      <w:r>
        <w:t xml:space="preserve">At the </w:t>
      </w:r>
      <w:r w:rsidR="00502F78">
        <w:t>brightness</w:t>
      </w:r>
      <w:r>
        <w:t xml:space="preserve"> before him, the</w:t>
      </w:r>
      <w:r w:rsidR="00502F78">
        <w:t>re</w:t>
      </w:r>
      <w:r>
        <w:t xml:space="preserve"> passed</w:t>
      </w:r>
      <w:r w:rsidR="00502F78">
        <w:t xml:space="preserve"> by clouds,</w:t>
      </w:r>
      <w:r>
        <w:t xml:space="preserve"> hail</w:t>
      </w:r>
      <w:r w:rsidR="00502F78">
        <w:t>,</w:t>
      </w:r>
      <w:r>
        <w:t xml:space="preserve"> and coals</w:t>
      </w:r>
      <w:r w:rsidR="00502F78">
        <w:t xml:space="preserve"> of fire</w:t>
      </w:r>
      <w:r>
        <w:t xml:space="preserve">. </w:t>
      </w:r>
    </w:p>
    <w:p w14:paraId="32E0E92E" w14:textId="4C6D55EA" w:rsidR="00FE38E9" w:rsidRDefault="006057DE" w:rsidP="00F82D8A">
      <w:pPr>
        <w:pStyle w:val="Verse"/>
        <w:spacing w:after="240"/>
      </w:pPr>
      <w:r>
        <w:t xml:space="preserve">The Lord thundered in the heavens, the Most High </w:t>
      </w:r>
      <w:del w:id="281" w:author="3-9" w:date="2020-03-12T22:19:00Z">
        <w:r>
          <w:delText>gave forth</w:delText>
        </w:r>
      </w:del>
      <w:ins w:id="282" w:author="3-9" w:date="2020-03-12T22:19:00Z">
        <w:r w:rsidR="00AF3B84">
          <w:t>uttered</w:t>
        </w:r>
      </w:ins>
      <w:r w:rsidR="00AF3B84">
        <w:t xml:space="preserve"> </w:t>
      </w:r>
      <w:r>
        <w:t xml:space="preserve">his voice, </w:t>
      </w:r>
    </w:p>
    <w:p w14:paraId="795E461A" w14:textId="03D933B9" w:rsidR="00FE38E9" w:rsidRPr="00774721" w:rsidRDefault="006057DE" w:rsidP="00F82D8A">
      <w:pPr>
        <w:pStyle w:val="Verse"/>
        <w:spacing w:after="240"/>
      </w:pPr>
      <w:r>
        <w:t>And he sent forth his arrows</w:t>
      </w:r>
      <w:r w:rsidR="00774721">
        <w:t xml:space="preserve"> and </w:t>
      </w:r>
      <w:r>
        <w:t>scatter</w:t>
      </w:r>
      <w:r w:rsidR="00774721">
        <w:t>ed</w:t>
      </w:r>
      <w:r>
        <w:t xml:space="preserve"> them, </w:t>
      </w:r>
      <w:r w:rsidRPr="00774721">
        <w:t xml:space="preserve">lightnings </w:t>
      </w:r>
      <w:r w:rsidR="00774721">
        <w:t>he multiplied and confounded them</w:t>
      </w:r>
      <w:r w:rsidRPr="00774721">
        <w:t xml:space="preserve">. </w:t>
      </w:r>
    </w:p>
    <w:p w14:paraId="30B43CB9" w14:textId="1985C2EF" w:rsidR="00FE38E9" w:rsidRPr="00790803" w:rsidRDefault="006057DE" w:rsidP="00F82D8A">
      <w:pPr>
        <w:pStyle w:val="Verse"/>
        <w:spacing w:after="240"/>
      </w:pPr>
      <w:r w:rsidRPr="00774721">
        <w:t xml:space="preserve">Then the </w:t>
      </w:r>
      <w:r w:rsidR="007304B5" w:rsidRPr="00774721">
        <w:t>wellsprings</w:t>
      </w:r>
      <w:r w:rsidRPr="00774721">
        <w:t xml:space="preserve"> of the sea were </w:t>
      </w:r>
      <w:r w:rsidR="007304B5" w:rsidRPr="00774721">
        <w:t>revealed. T</w:t>
      </w:r>
      <w:r w:rsidRPr="00774721">
        <w:t xml:space="preserve">he </w:t>
      </w:r>
      <w:r w:rsidRPr="00790803">
        <w:t xml:space="preserve">foundations of the </w:t>
      </w:r>
      <w:del w:id="283" w:author="3-9" w:date="2020-03-12T22:19:00Z">
        <w:r w:rsidRPr="00790803">
          <w:delText>world</w:delText>
        </w:r>
      </w:del>
      <w:ins w:id="284" w:author="3-9" w:date="2020-03-12T22:19:00Z">
        <w:r w:rsidR="00AF3B84">
          <w:t>earth</w:t>
        </w:r>
      </w:ins>
      <w:r w:rsidRPr="00790803">
        <w:t xml:space="preserve"> were uncovered by thy rebuke, O Lord, </w:t>
      </w:r>
      <w:r w:rsidR="00774721" w:rsidRPr="00790803">
        <w:t>at the breath of the wind</w:t>
      </w:r>
      <w:r w:rsidRPr="00790803">
        <w:t xml:space="preserve"> of thy wrath. </w:t>
      </w:r>
    </w:p>
    <w:p w14:paraId="0D8A40A1" w14:textId="3B9404E5" w:rsidR="00FE38E9" w:rsidRPr="00790803" w:rsidRDefault="006057DE" w:rsidP="00F82D8A">
      <w:pPr>
        <w:pStyle w:val="Verse"/>
        <w:spacing w:after="240"/>
      </w:pPr>
      <w:r w:rsidRPr="00790803">
        <w:t xml:space="preserve">He sent from </w:t>
      </w:r>
      <w:r w:rsidR="007E3FD5" w:rsidRPr="00790803">
        <w:t>on high</w:t>
      </w:r>
      <w:del w:id="285" w:author="3-9" w:date="2020-03-12T22:19:00Z">
        <w:r w:rsidRPr="00790803">
          <w:delText>,</w:delText>
        </w:r>
      </w:del>
      <w:ins w:id="286" w:author="3-9" w:date="2020-03-12T22:19:00Z">
        <w:r w:rsidR="00AF3B84">
          <w:t xml:space="preserve"> and</w:t>
        </w:r>
      </w:ins>
      <w:r w:rsidR="00AF3B84">
        <w:t xml:space="preserve"> </w:t>
      </w:r>
      <w:r w:rsidRPr="00790803">
        <w:t>he took me</w:t>
      </w:r>
      <w:r w:rsidR="007E3FD5" w:rsidRPr="00790803">
        <w:t>;</w:t>
      </w:r>
      <w:r w:rsidRPr="00790803">
        <w:t xml:space="preserve"> he drew me out of many waters. </w:t>
      </w:r>
    </w:p>
    <w:p w14:paraId="0BDE158B" w14:textId="766FECF2" w:rsidR="00FE38E9" w:rsidRPr="00790803" w:rsidRDefault="006057DE" w:rsidP="00F82D8A">
      <w:pPr>
        <w:pStyle w:val="Verse"/>
        <w:spacing w:after="240"/>
      </w:pPr>
      <w:r w:rsidRPr="00790803">
        <w:t xml:space="preserve">He </w:t>
      </w:r>
      <w:del w:id="287" w:author="3-9" w:date="2020-03-12T22:19:00Z">
        <w:r w:rsidRPr="00790803">
          <w:delText>will deliver</w:delText>
        </w:r>
      </w:del>
      <w:ins w:id="288" w:author="3-9" w:date="2020-03-12T22:19:00Z">
        <w:r w:rsidRPr="00790803">
          <w:t>deliver</w:t>
        </w:r>
        <w:r w:rsidR="00AF3B84">
          <w:t>ed</w:t>
        </w:r>
      </w:ins>
      <w:r w:rsidRPr="00790803">
        <w:t xml:space="preserve"> me from my strong enemy, from those </w:t>
      </w:r>
      <w:r w:rsidR="007E3FD5" w:rsidRPr="005819D3">
        <w:t xml:space="preserve">who </w:t>
      </w:r>
      <w:del w:id="289" w:author="3-9" w:date="2020-03-12T22:19:00Z">
        <w:r w:rsidR="007E3FD5" w:rsidRPr="0095301D">
          <w:delText>hate</w:delText>
        </w:r>
      </w:del>
      <w:ins w:id="290" w:author="3-9" w:date="2020-03-12T22:19:00Z">
        <w:r w:rsidR="007E3FD5" w:rsidRPr="005819D3">
          <w:t>hate</w:t>
        </w:r>
        <w:r w:rsidR="00AF3B84">
          <w:t>d</w:t>
        </w:r>
      </w:ins>
      <w:r w:rsidR="00790803" w:rsidRPr="005819D3">
        <w:t xml:space="preserve"> </w:t>
      </w:r>
      <w:r w:rsidRPr="00790803">
        <w:t xml:space="preserve">me, for they </w:t>
      </w:r>
      <w:del w:id="291" w:author="3-9" w:date="2020-03-12T22:19:00Z">
        <w:r w:rsidR="00790803" w:rsidRPr="00790803">
          <w:delText>are</w:delText>
        </w:r>
      </w:del>
      <w:ins w:id="292" w:author="3-9" w:date="2020-03-12T22:19:00Z">
        <w:r w:rsidR="00AF3B84">
          <w:t>were</w:t>
        </w:r>
      </w:ins>
      <w:r w:rsidR="00790803" w:rsidRPr="00790803">
        <w:t xml:space="preserve"> </w:t>
      </w:r>
      <w:r w:rsidRPr="00790803">
        <w:t xml:space="preserve">too strong for me. </w:t>
      </w:r>
    </w:p>
    <w:p w14:paraId="61ED19AF" w14:textId="38DE31F8" w:rsidR="00F51497" w:rsidRPr="00790803" w:rsidRDefault="006057DE" w:rsidP="00F51497">
      <w:pPr>
        <w:pStyle w:val="Verse"/>
        <w:spacing w:after="240"/>
      </w:pPr>
      <w:r w:rsidRPr="00790803">
        <w:t>They over</w:t>
      </w:r>
      <w:r w:rsidR="007E3FD5" w:rsidRPr="00790803">
        <w:t>took</w:t>
      </w:r>
      <w:r w:rsidRPr="00790803">
        <w:t xml:space="preserve"> me in the day of my affliction, but the Lord became my support</w:t>
      </w:r>
      <w:r w:rsidR="00F51497" w:rsidRPr="00790803">
        <w:t>.</w:t>
      </w:r>
    </w:p>
    <w:p w14:paraId="5FFF4482" w14:textId="3F2FC026" w:rsidR="00FE38E9" w:rsidRDefault="00F51497" w:rsidP="00F51497">
      <w:pPr>
        <w:pStyle w:val="Verse"/>
        <w:spacing w:after="240"/>
      </w:pPr>
      <w:r w:rsidRPr="00790803">
        <w:t xml:space="preserve">And he led me forth </w:t>
      </w:r>
      <w:r w:rsidRPr="00F51497">
        <w:t>into a spacious place</w:t>
      </w:r>
      <w:r>
        <w:t>;</w:t>
      </w:r>
      <w:r w:rsidR="006057DE">
        <w:t xml:space="preserve"> he will deliver me because he delights in me. </w:t>
      </w:r>
    </w:p>
    <w:p w14:paraId="5EF42BAE" w14:textId="77777777" w:rsidR="00FE38E9" w:rsidRDefault="006057DE" w:rsidP="00F82D8A">
      <w:pPr>
        <w:pStyle w:val="Verse"/>
        <w:spacing w:after="240"/>
      </w:pPr>
      <w:r>
        <w:t xml:space="preserve">The Lord will reward me according to my righteousness, according to the purity of my hands will he recompense me, </w:t>
      </w:r>
    </w:p>
    <w:p w14:paraId="583CA719" w14:textId="77777777" w:rsidR="00FE38E9" w:rsidRDefault="006057DE" w:rsidP="00F82D8A">
      <w:pPr>
        <w:pStyle w:val="Verse"/>
        <w:spacing w:after="240"/>
      </w:pPr>
      <w:r>
        <w:t xml:space="preserve">For I have kept the ways of the Lord and have not wickedly departed from my God. </w:t>
      </w:r>
    </w:p>
    <w:p w14:paraId="29E351B6" w14:textId="77777777" w:rsidR="00FE38E9" w:rsidRDefault="006057DE" w:rsidP="00F82D8A">
      <w:pPr>
        <w:pStyle w:val="Verse"/>
        <w:spacing w:after="240"/>
      </w:pPr>
      <w:r>
        <w:lastRenderedPageBreak/>
        <w:t xml:space="preserve">For all his judgments are before me, and I have not put away his statutes from me. </w:t>
      </w:r>
    </w:p>
    <w:p w14:paraId="10C26E9D" w14:textId="25EB4F78" w:rsidR="00FE38E9" w:rsidRDefault="00F51497" w:rsidP="00F82D8A">
      <w:pPr>
        <w:pStyle w:val="Verse"/>
        <w:spacing w:after="240"/>
      </w:pPr>
      <w:r>
        <w:t xml:space="preserve">And </w:t>
      </w:r>
      <w:r w:rsidR="006057DE">
        <w:t xml:space="preserve">I will be blameless before him, I will keep myself from my iniquity. </w:t>
      </w:r>
    </w:p>
    <w:p w14:paraId="0E1A390E" w14:textId="3EE1EF08" w:rsidR="00FE38E9" w:rsidRDefault="006057DE" w:rsidP="00F82D8A">
      <w:pPr>
        <w:pStyle w:val="Verse"/>
        <w:spacing w:after="240"/>
      </w:pPr>
      <w:r>
        <w:t xml:space="preserve">The Lord will </w:t>
      </w:r>
      <w:del w:id="293" w:author="3-9" w:date="2020-03-12T22:19:00Z">
        <w:r>
          <w:delText>recompense</w:delText>
        </w:r>
      </w:del>
      <w:ins w:id="294" w:author="3-9" w:date="2020-03-12T22:19:00Z">
        <w:r w:rsidR="00AF3B84">
          <w:t>reward</w:t>
        </w:r>
      </w:ins>
      <w:r>
        <w:t xml:space="preserve"> me according to my righteousness, according to the purity of my hands before his eyes. </w:t>
      </w:r>
    </w:p>
    <w:p w14:paraId="1F0B9485" w14:textId="77777777" w:rsidR="00FE38E9" w:rsidRPr="00F51497" w:rsidRDefault="006057DE" w:rsidP="00F82D8A">
      <w:pPr>
        <w:pStyle w:val="Verse"/>
        <w:spacing w:after="240"/>
      </w:pPr>
      <w:r>
        <w:t xml:space="preserve">With the merciful thou wilt be merciful, with the innocent man thou wilt be </w:t>
      </w:r>
      <w:r w:rsidRPr="00F51497">
        <w:t xml:space="preserve">innocent; </w:t>
      </w:r>
    </w:p>
    <w:p w14:paraId="1A4D8244" w14:textId="7C9BEE21" w:rsidR="00FE38E9" w:rsidRPr="00F51497" w:rsidRDefault="006057DE" w:rsidP="00F82D8A">
      <w:pPr>
        <w:pStyle w:val="Verse"/>
        <w:spacing w:after="240"/>
      </w:pPr>
      <w:r w:rsidRPr="00F51497">
        <w:t xml:space="preserve">With the elect thou wilt be elect, </w:t>
      </w:r>
      <w:del w:id="295" w:author="3-9" w:date="2020-03-12T22:19:00Z">
        <w:r w:rsidRPr="00F51497">
          <w:delText>with</w:delText>
        </w:r>
      </w:del>
      <w:ins w:id="296" w:author="3-9" w:date="2020-03-12T22:19:00Z">
        <w:r w:rsidR="00AF3B84">
          <w:t>from</w:t>
        </w:r>
      </w:ins>
      <w:r w:rsidRPr="00F51497">
        <w:t xml:space="preserve"> th</w:t>
      </w:r>
      <w:r w:rsidR="00F51497" w:rsidRPr="00F51497">
        <w:t>ose who turn away</w:t>
      </w:r>
      <w:r w:rsidR="00F51497" w:rsidRPr="005819D3">
        <w:t xml:space="preserve"> </w:t>
      </w:r>
      <w:r w:rsidRPr="00F51497">
        <w:t xml:space="preserve">thou wilt </w:t>
      </w:r>
      <w:r w:rsidR="00F51497" w:rsidRPr="00F51497">
        <w:t>turn away</w:t>
      </w:r>
      <w:r w:rsidRPr="00F51497">
        <w:t xml:space="preserve">. </w:t>
      </w:r>
    </w:p>
    <w:p w14:paraId="2A8B3D47" w14:textId="77777777" w:rsidR="00FE38E9" w:rsidRDefault="006057DE" w:rsidP="00F82D8A">
      <w:pPr>
        <w:pStyle w:val="Verse"/>
        <w:spacing w:after="240"/>
      </w:pPr>
      <w:r>
        <w:t xml:space="preserve">For thou wilt save a humble people and thou wilt humble the eyes of the arrogant. </w:t>
      </w:r>
    </w:p>
    <w:p w14:paraId="3ABA86B7" w14:textId="7F465CDB" w:rsidR="00FE38E9" w:rsidRDefault="006057DE" w:rsidP="00F82D8A">
      <w:pPr>
        <w:pStyle w:val="Verse"/>
        <w:spacing w:after="240"/>
      </w:pPr>
      <w:r>
        <w:t>For thou wilt light my lamp, O Lord my God</w:t>
      </w:r>
      <w:r w:rsidR="00F51497">
        <w:t>;</w:t>
      </w:r>
      <w:r>
        <w:t xml:space="preserve"> thou wilt </w:t>
      </w:r>
      <w:r w:rsidR="008518BB">
        <w:t>en</w:t>
      </w:r>
      <w:r>
        <w:t>light</w:t>
      </w:r>
      <w:r w:rsidR="008518BB">
        <w:t>en</w:t>
      </w:r>
      <w:r>
        <w:t xml:space="preserve"> my darkness. </w:t>
      </w:r>
    </w:p>
    <w:p w14:paraId="20CEDD9E" w14:textId="775B0E1F" w:rsidR="00FE38E9" w:rsidRPr="005819D3" w:rsidRDefault="006057DE" w:rsidP="00F82D8A">
      <w:pPr>
        <w:pStyle w:val="Verse"/>
        <w:spacing w:after="240"/>
      </w:pPr>
      <w:r>
        <w:t xml:space="preserve">For in thee I shall be </w:t>
      </w:r>
      <w:r w:rsidR="00F51497" w:rsidRPr="00F51497">
        <w:t>delivered from a host of robbers, and by</w:t>
      </w:r>
      <w:r w:rsidR="00F51497" w:rsidRPr="005819D3">
        <w:t xml:space="preserve"> my God shall </w:t>
      </w:r>
      <w:r w:rsidR="00F51497" w:rsidRPr="00F51497">
        <w:t xml:space="preserve">I </w:t>
      </w:r>
      <w:r w:rsidR="00F51497" w:rsidRPr="005819D3">
        <w:t>leap over a wall</w:t>
      </w:r>
      <w:r w:rsidRPr="005819D3">
        <w:t xml:space="preserve">. </w:t>
      </w:r>
    </w:p>
    <w:p w14:paraId="3B18C6A6" w14:textId="0DE46ABF" w:rsidR="00FE38E9" w:rsidRPr="00552274" w:rsidRDefault="008F6E78" w:rsidP="00F82D8A">
      <w:pPr>
        <w:pStyle w:val="Verse"/>
        <w:spacing w:after="240"/>
      </w:pPr>
      <w:r w:rsidRPr="008F6E78">
        <w:t>As for</w:t>
      </w:r>
      <w:r w:rsidRPr="005819D3">
        <w:t xml:space="preserve"> </w:t>
      </w:r>
      <w:r w:rsidR="006057DE" w:rsidRPr="005819D3">
        <w:t>my God</w:t>
      </w:r>
      <w:r w:rsidRPr="008F6E78">
        <w:t xml:space="preserve">, </w:t>
      </w:r>
      <w:r w:rsidR="006057DE" w:rsidRPr="005819D3">
        <w:t xml:space="preserve">blameless </w:t>
      </w:r>
      <w:r w:rsidR="006057DE" w:rsidRPr="00552274">
        <w:t>is his way</w:t>
      </w:r>
      <w:r w:rsidRPr="00552274">
        <w:t>;</w:t>
      </w:r>
      <w:r w:rsidR="006057DE" w:rsidRPr="00552274">
        <w:t xml:space="preserve"> the words of the Lord are tried in fire, </w:t>
      </w:r>
      <w:r w:rsidRPr="00552274">
        <w:t xml:space="preserve">a </w:t>
      </w:r>
      <w:r w:rsidR="006057DE" w:rsidRPr="00552274">
        <w:t xml:space="preserve">shield to all who hope </w:t>
      </w:r>
      <w:r w:rsidRPr="00552274">
        <w:t>in</w:t>
      </w:r>
      <w:r w:rsidR="006057DE" w:rsidRPr="00552274">
        <w:t xml:space="preserve"> him. </w:t>
      </w:r>
    </w:p>
    <w:p w14:paraId="40899663" w14:textId="1FB7A800" w:rsidR="00FE38E9" w:rsidRPr="005819D3" w:rsidRDefault="006057DE" w:rsidP="00F82D8A">
      <w:pPr>
        <w:pStyle w:val="Verse"/>
        <w:spacing w:after="240"/>
      </w:pPr>
      <w:r w:rsidRPr="005819D3">
        <w:t xml:space="preserve">For who is a god, </w:t>
      </w:r>
      <w:del w:id="297" w:author="3-9" w:date="2020-03-12T22:19:00Z">
        <w:r w:rsidR="003327FC" w:rsidRPr="00552274">
          <w:delText>save</w:delText>
        </w:r>
      </w:del>
      <w:ins w:id="298" w:author="3-9" w:date="2020-03-12T22:19:00Z">
        <w:r w:rsidR="00AF3B84" w:rsidRPr="00AF3B84">
          <w:t>but</w:t>
        </w:r>
      </w:ins>
      <w:r w:rsidRPr="005819D3">
        <w:t xml:space="preserve"> the Lord? And who is a god, </w:t>
      </w:r>
      <w:del w:id="299" w:author="3-9" w:date="2020-03-12T22:19:00Z">
        <w:r w:rsidR="003327FC" w:rsidRPr="00552274">
          <w:delText>save</w:delText>
        </w:r>
      </w:del>
      <w:ins w:id="300" w:author="3-9" w:date="2020-03-12T22:19:00Z">
        <w:r w:rsidR="00AF3B84" w:rsidRPr="00AF3B84">
          <w:t>but</w:t>
        </w:r>
      </w:ins>
      <w:r w:rsidRPr="005819D3">
        <w:t xml:space="preserve"> our God? </w:t>
      </w:r>
    </w:p>
    <w:p w14:paraId="795B23C3" w14:textId="1102305D" w:rsidR="00FE38E9" w:rsidRPr="00343A0E" w:rsidRDefault="006057DE" w:rsidP="00F82D8A">
      <w:pPr>
        <w:pStyle w:val="Verse"/>
        <w:spacing w:after="240"/>
      </w:pPr>
      <w:r w:rsidRPr="00552274">
        <w:t>It is God</w:t>
      </w:r>
      <w:r w:rsidRPr="00343A0E">
        <w:t xml:space="preserve"> who </w:t>
      </w:r>
      <w:r w:rsidR="003327FC" w:rsidRPr="00343A0E">
        <w:t>girds</w:t>
      </w:r>
      <w:r w:rsidR="003327FC" w:rsidRPr="005819D3">
        <w:t xml:space="preserve"> </w:t>
      </w:r>
      <w:r w:rsidRPr="00343A0E">
        <w:t xml:space="preserve">me with power and has made my way blameless. </w:t>
      </w:r>
    </w:p>
    <w:p w14:paraId="3877DAD7" w14:textId="63B4B900" w:rsidR="00FE38E9" w:rsidRPr="00343A0E" w:rsidRDefault="006057DE" w:rsidP="00F82D8A">
      <w:pPr>
        <w:pStyle w:val="Verse"/>
        <w:spacing w:after="240"/>
      </w:pPr>
      <w:r w:rsidRPr="00343A0E">
        <w:t xml:space="preserve">He </w:t>
      </w:r>
      <w:r w:rsidR="00552274" w:rsidRPr="00343A0E">
        <w:t>establishes</w:t>
      </w:r>
      <w:r w:rsidRPr="00343A0E">
        <w:t xml:space="preserve"> my feet </w:t>
      </w:r>
      <w:del w:id="301" w:author="3-9" w:date="2020-03-12T22:19:00Z">
        <w:r w:rsidR="00552274" w:rsidRPr="00343A0E">
          <w:delText xml:space="preserve">as </w:delText>
        </w:r>
      </w:del>
      <w:ins w:id="302" w:author="3-9" w:date="2020-03-12T22:19:00Z">
        <w:r w:rsidR="00AF3B84">
          <w:t>like the feet of</w:t>
        </w:r>
        <w:r w:rsidR="00552274" w:rsidRPr="00343A0E">
          <w:t xml:space="preserve"> </w:t>
        </w:r>
      </w:ins>
      <w:r w:rsidR="00552274" w:rsidRPr="00343A0E">
        <w:t>a</w:t>
      </w:r>
      <w:r w:rsidRPr="00343A0E">
        <w:t xml:space="preserve"> </w:t>
      </w:r>
      <w:r w:rsidRPr="005819D3">
        <w:t xml:space="preserve">deer </w:t>
      </w:r>
      <w:r w:rsidRPr="00343A0E">
        <w:t xml:space="preserve">and sets me on high places, </w:t>
      </w:r>
    </w:p>
    <w:p w14:paraId="69132C44" w14:textId="18172B46" w:rsidR="00FE38E9" w:rsidRDefault="00343A0E" w:rsidP="00F82D8A">
      <w:pPr>
        <w:pStyle w:val="Verse"/>
        <w:spacing w:after="240"/>
      </w:pPr>
      <w:r w:rsidRPr="00343A0E">
        <w:t>He teaches</w:t>
      </w:r>
      <w:r w:rsidR="006057DE" w:rsidRPr="005819D3">
        <w:t xml:space="preserve"> </w:t>
      </w:r>
      <w:r w:rsidR="006057DE" w:rsidRPr="00343A0E">
        <w:t xml:space="preserve">my </w:t>
      </w:r>
      <w:r w:rsidR="006057DE">
        <w:t xml:space="preserve">hands </w:t>
      </w:r>
      <w:r>
        <w:t xml:space="preserve">for </w:t>
      </w:r>
      <w:r w:rsidR="006057DE">
        <w:t xml:space="preserve">war; </w:t>
      </w:r>
      <w:del w:id="303" w:author="3-9" w:date="2020-03-12T22:19:00Z">
        <w:r>
          <w:delText>t</w:delText>
        </w:r>
        <w:r w:rsidR="006057DE">
          <w:delText xml:space="preserve">hou </w:delText>
        </w:r>
        <w:r w:rsidRPr="00343A0E">
          <w:delText>madest mine</w:delText>
        </w:r>
      </w:del>
      <w:ins w:id="304" w:author="3-9" w:date="2020-03-12T22:19:00Z">
        <w:r w:rsidR="00AF3B84">
          <w:t>my</w:t>
        </w:r>
      </w:ins>
      <w:r w:rsidR="00AF3B84">
        <w:t xml:space="preserve"> arms </w:t>
      </w:r>
      <w:ins w:id="305" w:author="3-9" w:date="2020-03-12T22:19:00Z">
        <w:r w:rsidR="00AF3B84">
          <w:t xml:space="preserve">can bend </w:t>
        </w:r>
      </w:ins>
      <w:r w:rsidR="00AF3B84">
        <w:t xml:space="preserve">a bow of </w:t>
      </w:r>
      <w:del w:id="306" w:author="3-9" w:date="2020-03-12T22:19:00Z">
        <w:r w:rsidRPr="00343A0E">
          <w:delText>brass</w:delText>
        </w:r>
      </w:del>
      <w:ins w:id="307" w:author="3-9" w:date="2020-03-12T22:19:00Z">
        <w:r w:rsidR="00AF3B84">
          <w:t>bronze</w:t>
        </w:r>
      </w:ins>
      <w:r w:rsidR="006057DE">
        <w:t xml:space="preserve">. </w:t>
      </w:r>
    </w:p>
    <w:p w14:paraId="1F961575" w14:textId="54119DDA" w:rsidR="006A635C" w:rsidRDefault="00343A0E" w:rsidP="00F82D8A">
      <w:pPr>
        <w:pStyle w:val="Verse"/>
        <w:spacing w:after="240"/>
      </w:pPr>
      <w:r w:rsidRPr="00343A0E">
        <w:lastRenderedPageBreak/>
        <w:t xml:space="preserve">Thou </w:t>
      </w:r>
      <w:proofErr w:type="spellStart"/>
      <w:r w:rsidRPr="00343A0E">
        <w:t>gavest</w:t>
      </w:r>
      <w:proofErr w:type="spellEnd"/>
      <w:r w:rsidRPr="00343A0E">
        <w:t xml:space="preserve"> me the shield of salvation, and </w:t>
      </w:r>
      <w:r>
        <w:t>t</w:t>
      </w:r>
      <w:r w:rsidRPr="00343A0E">
        <w:t>hy right hand has upheld me</w:t>
      </w:r>
      <w:r w:rsidR="008518BB" w:rsidRPr="00343A0E">
        <w:t>;</w:t>
      </w:r>
      <w:r w:rsidR="006057DE" w:rsidRPr="00343A0E">
        <w:t xml:space="preserve"> th</w:t>
      </w:r>
      <w:r w:rsidRPr="00343A0E">
        <w:t>ine</w:t>
      </w:r>
      <w:r w:rsidR="006057DE" w:rsidRPr="00343A0E">
        <w:t xml:space="preserve"> </w:t>
      </w:r>
      <w:r w:rsidRPr="00343A0E">
        <w:t>instruction hath corrected me even unto the end</w:t>
      </w:r>
      <w:r w:rsidR="006A635C">
        <w:t>.</w:t>
      </w:r>
    </w:p>
    <w:p w14:paraId="5BC1DA6E" w14:textId="561FB8D1" w:rsidR="00FE38E9" w:rsidRPr="00003548" w:rsidRDefault="00343A0E" w:rsidP="00F82D8A">
      <w:pPr>
        <w:pStyle w:val="Verse"/>
        <w:spacing w:after="240"/>
      </w:pPr>
      <w:r w:rsidRPr="00343A0E">
        <w:t xml:space="preserve">Thou hast </w:t>
      </w:r>
      <w:r w:rsidRPr="00003548">
        <w:t>enlarged my steps under me, and the tracks of my feet are not weakened</w:t>
      </w:r>
      <w:r w:rsidR="006057DE" w:rsidRPr="00003548">
        <w:t xml:space="preserve">. </w:t>
      </w:r>
    </w:p>
    <w:p w14:paraId="36E59F41" w14:textId="77777777" w:rsidR="00FE38E9" w:rsidRPr="00003548" w:rsidRDefault="006057DE" w:rsidP="00F82D8A">
      <w:pPr>
        <w:pStyle w:val="Verse"/>
        <w:spacing w:after="240"/>
      </w:pPr>
      <w:r w:rsidRPr="00003548">
        <w:t xml:space="preserve">I shall pursue my enemies and overtake them, I shall not turn back until they are destroyed. </w:t>
      </w:r>
    </w:p>
    <w:p w14:paraId="221B4CAB" w14:textId="5C45B1A1" w:rsidR="00FE38E9" w:rsidRPr="00003548" w:rsidRDefault="00003548" w:rsidP="00F82D8A">
      <w:pPr>
        <w:pStyle w:val="Verse"/>
        <w:spacing w:after="240"/>
      </w:pPr>
      <w:r w:rsidRPr="005819D3">
        <w:t>I shall greatly afflict them, and they shall not be able to stand; they shall fall under my feet</w:t>
      </w:r>
      <w:r w:rsidR="006057DE" w:rsidRPr="00003548">
        <w:t xml:space="preserve">. </w:t>
      </w:r>
    </w:p>
    <w:p w14:paraId="4D061A12" w14:textId="3E129126" w:rsidR="00FE38E9" w:rsidRDefault="00003548" w:rsidP="00F82D8A">
      <w:pPr>
        <w:pStyle w:val="Verse"/>
        <w:spacing w:after="240"/>
      </w:pPr>
      <w:r w:rsidRPr="00003548">
        <w:t xml:space="preserve">And </w:t>
      </w:r>
      <w:r>
        <w:t>t</w:t>
      </w:r>
      <w:r w:rsidRPr="00003548">
        <w:t xml:space="preserve">hou hast made </w:t>
      </w:r>
      <w:r>
        <w:t>my</w:t>
      </w:r>
      <w:r w:rsidRPr="00003548">
        <w:t xml:space="preserve"> enemies turn their back before me, and </w:t>
      </w:r>
      <w:r>
        <w:t>those who</w:t>
      </w:r>
      <w:r w:rsidRPr="00003548">
        <w:t xml:space="preserve"> hate me hast </w:t>
      </w:r>
      <w:r>
        <w:t>t</w:t>
      </w:r>
      <w:r w:rsidRPr="00003548">
        <w:t>hou utterly destroyed</w:t>
      </w:r>
      <w:r w:rsidR="006057DE">
        <w:t xml:space="preserve">. </w:t>
      </w:r>
    </w:p>
    <w:p w14:paraId="7E22FA8E" w14:textId="77777777" w:rsidR="00FE38E9" w:rsidRPr="00003548" w:rsidRDefault="006057DE" w:rsidP="00F82D8A">
      <w:pPr>
        <w:pStyle w:val="Verse"/>
        <w:spacing w:after="240"/>
      </w:pPr>
      <w:r>
        <w:t>They cried out, but there was none to save</w:t>
      </w:r>
      <w:r w:rsidR="00FA1281">
        <w:t xml:space="preserve">; </w:t>
      </w:r>
      <w:r>
        <w:t>e</w:t>
      </w:r>
      <w:r w:rsidRPr="00003548">
        <w:t xml:space="preserve">ven to the Lord, but he did not answer them. </w:t>
      </w:r>
    </w:p>
    <w:p w14:paraId="1EF30782" w14:textId="5E0B0D67" w:rsidR="00FE38E9" w:rsidRPr="00935EA1" w:rsidRDefault="006057DE" w:rsidP="00F82D8A">
      <w:pPr>
        <w:pStyle w:val="Verse"/>
        <w:spacing w:after="240"/>
      </w:pPr>
      <w:r w:rsidRPr="00003548">
        <w:t xml:space="preserve">I will </w:t>
      </w:r>
      <w:r w:rsidRPr="005819D3">
        <w:t xml:space="preserve">grind them </w:t>
      </w:r>
      <w:r w:rsidR="00003548" w:rsidRPr="005819D3">
        <w:t xml:space="preserve">fine as </w:t>
      </w:r>
      <w:r w:rsidRPr="005819D3">
        <w:t>dust</w:t>
      </w:r>
      <w:r w:rsidRPr="00935EA1">
        <w:t xml:space="preserve"> in </w:t>
      </w:r>
      <w:r w:rsidR="00003548" w:rsidRPr="00935EA1">
        <w:t xml:space="preserve">face of </w:t>
      </w:r>
      <w:r w:rsidRPr="00935EA1">
        <w:t xml:space="preserve">the wind, I will </w:t>
      </w:r>
      <w:r w:rsidR="00003548" w:rsidRPr="00935EA1">
        <w:t>trample them down as mud in the streets.</w:t>
      </w:r>
    </w:p>
    <w:p w14:paraId="111AFE18" w14:textId="7FD3B01E" w:rsidR="004A4C92" w:rsidRDefault="006057DE" w:rsidP="004A4C92">
      <w:pPr>
        <w:pStyle w:val="Verse"/>
        <w:spacing w:after="240"/>
      </w:pPr>
      <w:r w:rsidRPr="00935EA1">
        <w:t xml:space="preserve">Deliver me from the </w:t>
      </w:r>
      <w:r w:rsidR="00935EA1" w:rsidRPr="005819D3">
        <w:t xml:space="preserve">gainsaying </w:t>
      </w:r>
      <w:r w:rsidRPr="00935EA1">
        <w:t>of the people</w:t>
      </w:r>
      <w:r w:rsidR="00935EA1" w:rsidRPr="00935EA1">
        <w:t>; thou wilt set me at the head of the nations.</w:t>
      </w:r>
      <w:r w:rsidRPr="00935EA1">
        <w:t xml:space="preserve"> A people I </w:t>
      </w:r>
      <w:del w:id="308" w:author="3-9" w:date="2020-03-12T22:19:00Z">
        <w:r w:rsidRPr="00935EA1">
          <w:delText xml:space="preserve">never knew </w:delText>
        </w:r>
      </w:del>
      <w:r w:rsidR="004A4C92">
        <w:t xml:space="preserve">have </w:t>
      </w:r>
      <w:del w:id="309" w:author="3-9" w:date="2020-03-12T22:19:00Z">
        <w:r w:rsidRPr="00935EA1">
          <w:delText>served</w:delText>
        </w:r>
      </w:del>
      <w:ins w:id="310" w:author="3-9" w:date="2020-03-12T22:19:00Z">
        <w:r w:rsidR="004A4C92">
          <w:t>not known have become my servants; t</w:t>
        </w:r>
        <w:r w:rsidRPr="00935EA1">
          <w:t>he moment they heard they obeyed</w:t>
        </w:r>
      </w:ins>
      <w:r w:rsidRPr="00935EA1">
        <w:t xml:space="preserve"> me</w:t>
      </w:r>
      <w:r w:rsidR="004A4C92">
        <w:t>.</w:t>
      </w:r>
    </w:p>
    <w:p w14:paraId="3159E107" w14:textId="679BC9E5" w:rsidR="00FE38E9" w:rsidRPr="00935EA1" w:rsidRDefault="006057DE" w:rsidP="004A4C92">
      <w:pPr>
        <w:pStyle w:val="Verse"/>
        <w:spacing w:after="240"/>
      </w:pPr>
      <w:del w:id="311" w:author="3-9" w:date="2020-03-12T22:19:00Z">
        <w:r w:rsidRPr="00935EA1">
          <w:delText>The moment they heard they obeyed me; sons who are</w:delText>
        </w:r>
      </w:del>
      <w:ins w:id="312" w:author="3-9" w:date="2020-03-12T22:19:00Z">
        <w:r w:rsidR="004A4C92">
          <w:t>But my</w:t>
        </w:r>
        <w:r w:rsidRPr="00935EA1">
          <w:t xml:space="preserve"> sons </w:t>
        </w:r>
        <w:r w:rsidR="004A4C92">
          <w:t>have become</w:t>
        </w:r>
      </w:ins>
      <w:r w:rsidRPr="00935EA1">
        <w:t xml:space="preserve"> strangers </w:t>
      </w:r>
      <w:del w:id="313" w:author="3-9" w:date="2020-03-12T22:19:00Z">
        <w:r w:rsidRPr="00935EA1">
          <w:delText>have</w:delText>
        </w:r>
      </w:del>
      <w:ins w:id="314" w:author="3-9" w:date="2020-03-12T22:19:00Z">
        <w:r w:rsidR="004A4C92">
          <w:t>to me; they</w:t>
        </w:r>
      </w:ins>
      <w:r w:rsidRPr="00935EA1">
        <w:t xml:space="preserve"> lied to me</w:t>
      </w:r>
      <w:del w:id="315" w:author="3-9" w:date="2020-03-12T22:19:00Z">
        <w:r w:rsidRPr="00935EA1">
          <w:delText xml:space="preserve">, </w:delText>
        </w:r>
      </w:del>
      <w:ins w:id="316" w:author="3-9" w:date="2020-03-12T22:19:00Z">
        <w:r w:rsidR="003F2C6D">
          <w:t>.</w:t>
        </w:r>
      </w:ins>
    </w:p>
    <w:p w14:paraId="601A851C" w14:textId="3C2D0210" w:rsidR="00FE38E9" w:rsidRPr="002105C2" w:rsidRDefault="006057DE" w:rsidP="00F82D8A">
      <w:pPr>
        <w:pStyle w:val="Verse"/>
        <w:spacing w:after="240"/>
      </w:pPr>
      <w:del w:id="317" w:author="3-9" w:date="2020-03-12T22:19:00Z">
        <w:r w:rsidRPr="00935EA1">
          <w:delText>Sons</w:delText>
        </w:r>
      </w:del>
      <w:ins w:id="318" w:author="3-9" w:date="2020-03-12T22:19:00Z">
        <w:r w:rsidR="004A4C92">
          <w:t>My s</w:t>
        </w:r>
        <w:r w:rsidRPr="00935EA1">
          <w:t>ons</w:t>
        </w:r>
      </w:ins>
      <w:r w:rsidRPr="00935EA1">
        <w:t xml:space="preserve"> </w:t>
      </w:r>
      <w:r w:rsidR="004A4C92">
        <w:t xml:space="preserve">who </w:t>
      </w:r>
      <w:del w:id="319" w:author="3-9" w:date="2020-03-12T22:19:00Z">
        <w:r w:rsidRPr="002105C2">
          <w:delText>are strangers</w:delText>
        </w:r>
      </w:del>
      <w:ins w:id="320" w:author="3-9" w:date="2020-03-12T22:19:00Z">
        <w:r w:rsidR="004A4C92">
          <w:t>estranged themselves</w:t>
        </w:r>
      </w:ins>
      <w:r w:rsidRPr="002105C2">
        <w:t xml:space="preserve"> have </w:t>
      </w:r>
      <w:del w:id="321" w:author="3-9" w:date="2020-03-12T22:19:00Z">
        <w:r w:rsidRPr="002105C2">
          <w:delText>faded away, and,</w:delText>
        </w:r>
      </w:del>
      <w:ins w:id="322" w:author="3-9" w:date="2020-03-12T22:19:00Z">
        <w:r w:rsidR="003F2C6D">
          <w:t>grown old;</w:t>
        </w:r>
      </w:ins>
      <w:r w:rsidRPr="002105C2">
        <w:t xml:space="preserve"> trembling, </w:t>
      </w:r>
      <w:r w:rsidR="00935EA1" w:rsidRPr="002105C2">
        <w:t xml:space="preserve">they </w:t>
      </w:r>
      <w:r w:rsidRPr="005819D3">
        <w:t xml:space="preserve">have </w:t>
      </w:r>
      <w:r w:rsidRPr="002105C2">
        <w:t xml:space="preserve">strayed from their </w:t>
      </w:r>
      <w:del w:id="323" w:author="3-9" w:date="2020-03-12T22:19:00Z">
        <w:r w:rsidRPr="002105C2">
          <w:delText>paths</w:delText>
        </w:r>
      </w:del>
      <w:ins w:id="324" w:author="3-9" w:date="2020-03-12T22:19:00Z">
        <w:r w:rsidRPr="002105C2">
          <w:t>path</w:t>
        </w:r>
      </w:ins>
      <w:r w:rsidRPr="002105C2">
        <w:t xml:space="preserve">. </w:t>
      </w:r>
    </w:p>
    <w:p w14:paraId="74716C85" w14:textId="4783539C" w:rsidR="00FE38E9" w:rsidRPr="002105C2" w:rsidRDefault="006057DE" w:rsidP="00F82D8A">
      <w:pPr>
        <w:pStyle w:val="Verse"/>
        <w:spacing w:after="240"/>
      </w:pPr>
      <w:r w:rsidRPr="002105C2">
        <w:t xml:space="preserve">The Lord lives, and blessed be my God. Let the </w:t>
      </w:r>
      <w:r w:rsidR="00935EA1" w:rsidRPr="002105C2">
        <w:t xml:space="preserve">God of my </w:t>
      </w:r>
      <w:r w:rsidRPr="005819D3">
        <w:t xml:space="preserve">salvation </w:t>
      </w:r>
      <w:r w:rsidRPr="002105C2">
        <w:t xml:space="preserve">be exalted, </w:t>
      </w:r>
    </w:p>
    <w:p w14:paraId="791BABBF" w14:textId="25B4E652" w:rsidR="00935EA1" w:rsidRPr="002105C2" w:rsidRDefault="006057DE" w:rsidP="00935EA1">
      <w:pPr>
        <w:pStyle w:val="Verse"/>
        <w:spacing w:after="240"/>
      </w:pPr>
      <w:del w:id="325" w:author="3-9" w:date="2020-03-12T22:19:00Z">
        <w:r w:rsidRPr="002105C2">
          <w:delText>The</w:delText>
        </w:r>
      </w:del>
      <w:ins w:id="326" w:author="3-9" w:date="2020-03-12T22:19:00Z">
        <w:r w:rsidR="003F2C6D">
          <w:t>It is</w:t>
        </w:r>
      </w:ins>
      <w:r w:rsidRPr="002105C2">
        <w:t xml:space="preserve"> God who </w:t>
      </w:r>
      <w:r w:rsidR="00935EA1" w:rsidRPr="002105C2">
        <w:t xml:space="preserve">gives me justice and subdues </w:t>
      </w:r>
      <w:r w:rsidRPr="002105C2">
        <w:t>peoples under me,</w:t>
      </w:r>
    </w:p>
    <w:p w14:paraId="13AE6AAD" w14:textId="70DF2434" w:rsidR="00FE38E9" w:rsidRPr="002105C2" w:rsidRDefault="00935EA1">
      <w:pPr>
        <w:pStyle w:val="Verse"/>
        <w:spacing w:after="240"/>
      </w:pPr>
      <w:r w:rsidRPr="002105C2">
        <w:lastRenderedPageBreak/>
        <w:t>M</w:t>
      </w:r>
      <w:r w:rsidR="006057DE" w:rsidRPr="002105C2">
        <w:t xml:space="preserve">y </w:t>
      </w:r>
      <w:r w:rsidRPr="002105C2">
        <w:t>D</w:t>
      </w:r>
      <w:r w:rsidR="006057DE" w:rsidRPr="002105C2">
        <w:t xml:space="preserve">eliverer from my </w:t>
      </w:r>
      <w:r w:rsidR="006057DE" w:rsidRPr="005819D3">
        <w:t>enemies</w:t>
      </w:r>
      <w:r w:rsidR="006057DE" w:rsidRPr="002105C2">
        <w:t xml:space="preserve">. From those </w:t>
      </w:r>
      <w:r w:rsidR="002105C2" w:rsidRPr="005819D3">
        <w:t xml:space="preserve">who rise </w:t>
      </w:r>
      <w:r w:rsidR="006057DE" w:rsidRPr="002105C2">
        <w:t xml:space="preserve">against me thou wilt </w:t>
      </w:r>
      <w:del w:id="327" w:author="3-9" w:date="2020-03-12T22:19:00Z">
        <w:r w:rsidR="006057DE" w:rsidRPr="002105C2">
          <w:delText>exalt</w:delText>
        </w:r>
      </w:del>
      <w:ins w:id="328" w:author="3-9" w:date="2020-03-12T22:19:00Z">
        <w:r w:rsidR="003F2C6D">
          <w:t>raise</w:t>
        </w:r>
      </w:ins>
      <w:r w:rsidR="006057DE" w:rsidRPr="002105C2">
        <w:t xml:space="preserve"> me</w:t>
      </w:r>
      <w:del w:id="329" w:author="3-9" w:date="2020-03-12T22:19:00Z">
        <w:r w:rsidR="006057DE" w:rsidRPr="002105C2">
          <w:delText>,</w:delText>
        </w:r>
      </w:del>
      <w:ins w:id="330" w:author="3-9" w:date="2020-03-12T22:19:00Z">
        <w:r w:rsidR="003F2C6D">
          <w:t xml:space="preserve"> up;</w:t>
        </w:r>
      </w:ins>
      <w:r w:rsidR="006057DE" w:rsidRPr="002105C2">
        <w:t xml:space="preserve"> from the violent man thou wilt set me free. </w:t>
      </w:r>
    </w:p>
    <w:p w14:paraId="253F1E81" w14:textId="77777777" w:rsidR="00FE38E9" w:rsidRDefault="006057DE" w:rsidP="00F82D8A">
      <w:pPr>
        <w:pStyle w:val="Verse"/>
        <w:spacing w:after="240"/>
      </w:pPr>
      <w:r>
        <w:t xml:space="preserve">Therefore I will give thanks to thee, O Lord, among the nations, and sing praises to thy name. </w:t>
      </w:r>
    </w:p>
    <w:p w14:paraId="0182026D" w14:textId="4CB60A7D" w:rsidR="006057DE" w:rsidRDefault="006057DE" w:rsidP="00F82D8A">
      <w:pPr>
        <w:pStyle w:val="Verse"/>
        <w:spacing w:after="240"/>
      </w:pPr>
      <w:del w:id="331" w:author="3-9" w:date="2020-03-12T22:19:00Z">
        <w:r>
          <w:delText>Great deliverance he gives to</w:delText>
        </w:r>
      </w:del>
      <w:ins w:id="332" w:author="3-9" w:date="2020-03-12T22:19:00Z">
        <w:r w:rsidR="003F2C6D" w:rsidRPr="003F2C6D">
          <w:t>God works wonders for the salvation of</w:t>
        </w:r>
      </w:ins>
      <w:r w:rsidR="003F2C6D" w:rsidRPr="003F2C6D">
        <w:t xml:space="preserve"> </w:t>
      </w:r>
      <w:r w:rsidR="003F2C6D">
        <w:t>h</w:t>
      </w:r>
      <w:r w:rsidR="003F2C6D" w:rsidRPr="003F2C6D">
        <w:t xml:space="preserve">is </w:t>
      </w:r>
      <w:r w:rsidR="003F2C6D">
        <w:t>k</w:t>
      </w:r>
      <w:r w:rsidR="003F2C6D" w:rsidRPr="003F2C6D">
        <w:t>ing</w:t>
      </w:r>
      <w:r>
        <w:t xml:space="preserve">, and shows mercy to his </w:t>
      </w:r>
      <w:del w:id="333" w:author="3-9" w:date="2020-03-12T22:19:00Z">
        <w:r>
          <w:delText>Christ</w:delText>
        </w:r>
      </w:del>
      <w:ins w:id="334" w:author="3-9" w:date="2020-03-12T22:19:00Z">
        <w:r w:rsidR="00057F50">
          <w:t>anointed</w:t>
        </w:r>
      </w:ins>
      <w:r>
        <w:t xml:space="preserve">, to David and his </w:t>
      </w:r>
      <w:del w:id="335" w:author="3-9" w:date="2020-03-12T22:19:00Z">
        <w:r>
          <w:delText>descendants forevermore</w:delText>
        </w:r>
      </w:del>
      <w:ins w:id="336" w:author="3-9" w:date="2020-03-12T22:19:00Z">
        <w:r w:rsidR="003F2C6D">
          <w:t>seed</w:t>
        </w:r>
        <w:r>
          <w:t xml:space="preserve"> for</w:t>
        </w:r>
        <w:r w:rsidR="003F2C6D">
          <w:t xml:space="preserve"> </w:t>
        </w:r>
        <w:r>
          <w:t>ever</w:t>
        </w:r>
      </w:ins>
      <w:r>
        <w:t xml:space="preserve">. </w:t>
      </w:r>
    </w:p>
    <w:p w14:paraId="73A3AE9D" w14:textId="77777777" w:rsidR="00B50629" w:rsidRDefault="00B50629" w:rsidP="0037394E">
      <w:pPr>
        <w:pStyle w:val="Rubric"/>
      </w:pPr>
      <w:r>
        <w:t>Glory. Both now. Alleluia.</w:t>
      </w:r>
    </w:p>
    <w:p w14:paraId="696EC4E1" w14:textId="77777777" w:rsidR="00237B9C" w:rsidRDefault="00B50629" w:rsidP="00B50629">
      <w:pPr>
        <w:pStyle w:val="Heading2"/>
        <w:spacing w:after="240"/>
      </w:pPr>
      <w:r>
        <w:t>Second Stasis</w:t>
      </w:r>
    </w:p>
    <w:p w14:paraId="5983DD41" w14:textId="77777777" w:rsidR="006057DE" w:rsidRDefault="00FE38E9" w:rsidP="00FA3250">
      <w:pPr>
        <w:pStyle w:val="Heading3"/>
        <w:spacing w:after="240"/>
      </w:pPr>
      <w:r>
        <w:t>Psalm</w:t>
      </w:r>
      <w:r w:rsidR="006057DE">
        <w:t xml:space="preserve"> 18</w:t>
      </w:r>
    </w:p>
    <w:p w14:paraId="32CBE792" w14:textId="77777777" w:rsidR="006057DE" w:rsidRDefault="006057DE" w:rsidP="00161212">
      <w:pPr>
        <w:pStyle w:val="Rubric"/>
      </w:pPr>
      <w:r>
        <w:t xml:space="preserve">For the end of the struggle, a psalm of David </w:t>
      </w:r>
    </w:p>
    <w:p w14:paraId="537FA787" w14:textId="0124F247" w:rsidR="00FE38E9" w:rsidRDefault="006057DE" w:rsidP="00F82D8A">
      <w:pPr>
        <w:pStyle w:val="Verse"/>
        <w:spacing w:after="240"/>
      </w:pPr>
      <w:r>
        <w:t>The heavens declare the glory of God</w:t>
      </w:r>
      <w:r w:rsidR="008C4A84">
        <w:t>;</w:t>
      </w:r>
      <w:r>
        <w:t xml:space="preserve"> the firmament shows the works of his hands. </w:t>
      </w:r>
    </w:p>
    <w:p w14:paraId="634AB790" w14:textId="77777777" w:rsidR="00FE38E9" w:rsidRDefault="006057DE" w:rsidP="00F82D8A">
      <w:pPr>
        <w:pStyle w:val="Verse"/>
        <w:spacing w:after="240"/>
      </w:pPr>
      <w:r>
        <w:t xml:space="preserve">Day unto day utters speech and night unto night reveals knowledge. </w:t>
      </w:r>
    </w:p>
    <w:p w14:paraId="44710121" w14:textId="5B31C559" w:rsidR="00FE38E9" w:rsidRDefault="006057DE" w:rsidP="00F82D8A">
      <w:pPr>
        <w:pStyle w:val="Verse"/>
        <w:spacing w:after="240"/>
      </w:pPr>
      <w:r>
        <w:t xml:space="preserve">There </w:t>
      </w:r>
      <w:del w:id="337" w:author="3-9" w:date="2020-03-12T22:19:00Z">
        <w:r>
          <w:delText>is</w:delText>
        </w:r>
      </w:del>
      <w:ins w:id="338" w:author="3-9" w:date="2020-03-12T22:19:00Z">
        <w:r w:rsidR="00057F50">
          <w:t>are</w:t>
        </w:r>
      </w:ins>
      <w:r>
        <w:t xml:space="preserve"> no </w:t>
      </w:r>
      <w:del w:id="339" w:author="3-9" w:date="2020-03-12T22:19:00Z">
        <w:r>
          <w:delText>speech</w:delText>
        </w:r>
      </w:del>
      <w:ins w:id="340" w:author="3-9" w:date="2020-03-12T22:19:00Z">
        <w:r w:rsidR="00057F50">
          <w:t>tongues</w:t>
        </w:r>
      </w:ins>
      <w:r>
        <w:t xml:space="preserve"> nor </w:t>
      </w:r>
      <w:del w:id="341" w:author="3-9" w:date="2020-03-12T22:19:00Z">
        <w:r>
          <w:delText>language</w:delText>
        </w:r>
      </w:del>
      <w:ins w:id="342" w:author="3-9" w:date="2020-03-12T22:19:00Z">
        <w:r w:rsidR="00057F50">
          <w:t>words</w:t>
        </w:r>
      </w:ins>
      <w:r>
        <w:t xml:space="preserve"> where their voice is not heard. </w:t>
      </w:r>
    </w:p>
    <w:p w14:paraId="4925644E" w14:textId="1F6CD661" w:rsidR="00057F50" w:rsidRDefault="006057DE" w:rsidP="00F82D8A">
      <w:pPr>
        <w:pStyle w:val="Verse"/>
        <w:spacing w:after="240"/>
        <w:rPr>
          <w:ins w:id="343" w:author="3-9" w:date="2020-03-12T22:19:00Z"/>
        </w:rPr>
      </w:pPr>
      <w:r>
        <w:t xml:space="preserve">Their </w:t>
      </w:r>
      <w:del w:id="344" w:author="3-9" w:date="2020-03-12T22:19:00Z">
        <w:r>
          <w:delText>voice</w:delText>
        </w:r>
      </w:del>
      <w:ins w:id="345" w:author="3-9" w:date="2020-03-12T22:19:00Z">
        <w:r w:rsidR="00057F50">
          <w:t>proclamation</w:t>
        </w:r>
      </w:ins>
      <w:r>
        <w:t xml:space="preserve"> has gone out </w:t>
      </w:r>
      <w:r w:rsidR="00FA1281">
        <w:t>into</w:t>
      </w:r>
      <w:r>
        <w:t xml:space="preserve"> all the earth, their words to the ends of the world. </w:t>
      </w:r>
    </w:p>
    <w:p w14:paraId="2D69020F" w14:textId="77777777" w:rsidR="00FE38E9" w:rsidRDefault="006057DE" w:rsidP="00F82D8A">
      <w:pPr>
        <w:pStyle w:val="Verse"/>
        <w:spacing w:after="240"/>
        <w:rPr>
          <w:del w:id="346" w:author="3-9" w:date="2020-03-12T22:19:00Z"/>
        </w:rPr>
      </w:pPr>
      <w:r>
        <w:t xml:space="preserve">He has set his tabernacle in the sun, </w:t>
      </w:r>
    </w:p>
    <w:p w14:paraId="7DBAC481" w14:textId="3924CD0C" w:rsidR="00FE38E9" w:rsidRDefault="006057DE" w:rsidP="00057F50">
      <w:pPr>
        <w:pStyle w:val="Verse"/>
        <w:spacing w:after="240"/>
      </w:pPr>
      <w:del w:id="347" w:author="3-9" w:date="2020-03-12T22:19:00Z">
        <w:r>
          <w:delText>Which</w:delText>
        </w:r>
      </w:del>
      <w:ins w:id="348" w:author="3-9" w:date="2020-03-12T22:19:00Z">
        <w:r w:rsidR="00057F50">
          <w:t>w</w:t>
        </w:r>
        <w:r>
          <w:t>hich</w:t>
        </w:r>
      </w:ins>
      <w:r>
        <w:t xml:space="preserve"> comes forth like a bridegroom from the bridal chamber, </w:t>
      </w:r>
      <w:del w:id="349" w:author="3-9" w:date="2020-03-12T22:19:00Z">
        <w:r>
          <w:delText xml:space="preserve">exulting </w:delText>
        </w:r>
      </w:del>
      <w:r>
        <w:t xml:space="preserve">like a strong man </w:t>
      </w:r>
      <w:del w:id="350" w:author="3-9" w:date="2020-03-12T22:19:00Z">
        <w:r>
          <w:delText>to run the</w:delText>
        </w:r>
      </w:del>
      <w:ins w:id="351" w:author="3-9" w:date="2020-03-12T22:19:00Z">
        <w:r w:rsidR="00057F50">
          <w:t>running its</w:t>
        </w:r>
      </w:ins>
      <w:r>
        <w:t xml:space="preserve"> course</w:t>
      </w:r>
      <w:ins w:id="352" w:author="3-9" w:date="2020-03-12T22:19:00Z">
        <w:r w:rsidR="00057F50">
          <w:t xml:space="preserve"> with joy</w:t>
        </w:r>
      </w:ins>
      <w:r>
        <w:t xml:space="preserve">. </w:t>
      </w:r>
    </w:p>
    <w:p w14:paraId="01118240" w14:textId="5F6B69E1" w:rsidR="00FE38E9" w:rsidRDefault="006057DE" w:rsidP="00F82D8A">
      <w:pPr>
        <w:pStyle w:val="Verse"/>
        <w:spacing w:after="240"/>
      </w:pPr>
      <w:r>
        <w:t>Its rising is from one end of heaven</w:t>
      </w:r>
      <w:del w:id="353" w:author="3-9" w:date="2020-03-12T22:19:00Z">
        <w:r>
          <w:delText>,</w:delText>
        </w:r>
      </w:del>
      <w:ins w:id="354" w:author="3-9" w:date="2020-03-12T22:19:00Z">
        <w:r w:rsidR="00057F50">
          <w:t xml:space="preserve"> and</w:t>
        </w:r>
      </w:ins>
      <w:r>
        <w:t xml:space="preserve"> its circuit </w:t>
      </w:r>
      <w:del w:id="355" w:author="3-9" w:date="2020-03-12T22:19:00Z">
        <w:r>
          <w:delText xml:space="preserve">running </w:delText>
        </w:r>
      </w:del>
      <w:r>
        <w:t>to the other</w:t>
      </w:r>
      <w:ins w:id="356" w:author="3-9" w:date="2020-03-12T22:19:00Z">
        <w:r w:rsidR="00057F50">
          <w:t xml:space="preserve"> end</w:t>
        </w:r>
      </w:ins>
      <w:r>
        <w:t xml:space="preserve">; nothing can hide from </w:t>
      </w:r>
      <w:del w:id="357" w:author="3-9" w:date="2020-03-12T22:19:00Z">
        <w:r>
          <w:delText>the</w:delText>
        </w:r>
      </w:del>
      <w:ins w:id="358" w:author="3-9" w:date="2020-03-12T22:19:00Z">
        <w:r w:rsidR="00057F50">
          <w:t>its</w:t>
        </w:r>
      </w:ins>
      <w:r>
        <w:t xml:space="preserve"> heat</w:t>
      </w:r>
      <w:del w:id="359" w:author="3-9" w:date="2020-03-12T22:19:00Z">
        <w:r>
          <w:delText xml:space="preserve"> of it</w:delText>
        </w:r>
      </w:del>
      <w:r>
        <w:t xml:space="preserve">. </w:t>
      </w:r>
    </w:p>
    <w:p w14:paraId="17BE8E9E" w14:textId="35E83FD7" w:rsidR="00FE38E9" w:rsidRDefault="006057DE" w:rsidP="00F82D8A">
      <w:pPr>
        <w:pStyle w:val="Verse"/>
        <w:spacing w:after="240"/>
      </w:pPr>
      <w:r>
        <w:lastRenderedPageBreak/>
        <w:t xml:space="preserve">The law of the Lord is perfect, converting the soul; the testimony of the Lord is sure, </w:t>
      </w:r>
      <w:r w:rsidR="00B75669">
        <w:t>giving wisdom to infants.</w:t>
      </w:r>
      <w:r>
        <w:t xml:space="preserve"> </w:t>
      </w:r>
    </w:p>
    <w:p w14:paraId="0472142D" w14:textId="0B7C1FF2" w:rsidR="00FE38E9" w:rsidRDefault="006057DE" w:rsidP="00F82D8A">
      <w:pPr>
        <w:pStyle w:val="Verse"/>
        <w:spacing w:after="240"/>
      </w:pPr>
      <w:r>
        <w:t xml:space="preserve">The statutes of the Lord are </w:t>
      </w:r>
      <w:r w:rsidR="00EA17E5">
        <w:t>up</w:t>
      </w:r>
      <w:r>
        <w:t xml:space="preserve">right, rejoicing the heart; the commandment of the Lord is pure, enlightening the eyes, </w:t>
      </w:r>
    </w:p>
    <w:p w14:paraId="277CB9FC" w14:textId="29E5FEC3" w:rsidR="00FE38E9" w:rsidRDefault="006057DE" w:rsidP="00F82D8A">
      <w:pPr>
        <w:pStyle w:val="Verse"/>
        <w:spacing w:after="240"/>
      </w:pPr>
      <w:r>
        <w:t xml:space="preserve">The fear of the Lord is </w:t>
      </w:r>
      <w:r w:rsidR="00EA17E5">
        <w:t>pure</w:t>
      </w:r>
      <w:r>
        <w:t xml:space="preserve">, enduring forever; the judgments of the Lord are true and righteous altogether. </w:t>
      </w:r>
    </w:p>
    <w:p w14:paraId="76F7BA25" w14:textId="777EAE9E" w:rsidR="00FE38E9" w:rsidRDefault="006057DE" w:rsidP="00F82D8A">
      <w:pPr>
        <w:pStyle w:val="Verse"/>
        <w:spacing w:after="240"/>
      </w:pPr>
      <w:r>
        <w:t xml:space="preserve">More to be desired </w:t>
      </w:r>
      <w:del w:id="360" w:author="3-9" w:date="2020-03-12T22:19:00Z">
        <w:r>
          <w:delText xml:space="preserve">are they </w:delText>
        </w:r>
      </w:del>
      <w:r>
        <w:t xml:space="preserve">than gold and precious stones, </w:t>
      </w:r>
      <w:ins w:id="361" w:author="3-9" w:date="2020-03-12T22:19:00Z">
        <w:r w:rsidR="00057F50">
          <w:t xml:space="preserve">and </w:t>
        </w:r>
      </w:ins>
      <w:r>
        <w:t xml:space="preserve">sweeter </w:t>
      </w:r>
      <w:del w:id="362" w:author="3-9" w:date="2020-03-12T22:19:00Z">
        <w:r>
          <w:delText xml:space="preserve">also </w:delText>
        </w:r>
      </w:del>
      <w:r>
        <w:t xml:space="preserve">than honey and the honeycomb. </w:t>
      </w:r>
    </w:p>
    <w:p w14:paraId="18AD0B7A" w14:textId="51FDE77F" w:rsidR="00FE38E9" w:rsidRDefault="006057DE" w:rsidP="00F82D8A">
      <w:pPr>
        <w:pStyle w:val="Verse"/>
        <w:spacing w:after="240"/>
      </w:pPr>
      <w:r>
        <w:t>For</w:t>
      </w:r>
      <w:del w:id="363" w:author="3-9" w:date="2020-03-12T22:19:00Z">
        <w:r>
          <w:delText xml:space="preserve"> indeed</w:delText>
        </w:r>
      </w:del>
      <w:r>
        <w:t xml:space="preserve"> thy servant keeps them, in keeping them there is great reward. </w:t>
      </w:r>
    </w:p>
    <w:p w14:paraId="747E0AEF" w14:textId="776B48A4" w:rsidR="00EA17E5" w:rsidRDefault="006057DE" w:rsidP="00F82D8A">
      <w:pPr>
        <w:pStyle w:val="Verse"/>
        <w:spacing w:after="240"/>
      </w:pPr>
      <w:r>
        <w:t xml:space="preserve">Who can understand his own transgressions? Cleanse me from secret </w:t>
      </w:r>
      <w:r w:rsidR="00EA17E5">
        <w:t>sins,</w:t>
      </w:r>
    </w:p>
    <w:p w14:paraId="419E0416" w14:textId="69CEB88E" w:rsidR="00FE38E9" w:rsidRDefault="006057DE" w:rsidP="00F82D8A">
      <w:pPr>
        <w:pStyle w:val="Verse"/>
        <w:spacing w:after="240"/>
      </w:pPr>
      <w:r>
        <w:t xml:space="preserve"> and from those of others spare thy servant. </w:t>
      </w:r>
    </w:p>
    <w:p w14:paraId="660FA5BE" w14:textId="77777777" w:rsidR="00FE38E9" w:rsidRPr="00EA17E5" w:rsidRDefault="006057DE" w:rsidP="00F82D8A">
      <w:pPr>
        <w:pStyle w:val="Verse"/>
        <w:spacing w:after="240"/>
      </w:pPr>
      <w:r>
        <w:t>If they have no dominion over me, then I shall be blameless and I shall be cleansed of great transgress</w:t>
      </w:r>
      <w:r w:rsidRPr="00EA17E5">
        <w:t xml:space="preserve">ion. </w:t>
      </w:r>
    </w:p>
    <w:p w14:paraId="01565D7E" w14:textId="14A6D5F8" w:rsidR="00237B9C" w:rsidRDefault="006057DE" w:rsidP="00F82D8A">
      <w:pPr>
        <w:pStyle w:val="Verse"/>
        <w:spacing w:after="240"/>
      </w:pPr>
      <w:r w:rsidRPr="00EA17E5">
        <w:t>T</w:t>
      </w:r>
      <w:r w:rsidR="00EA17E5">
        <w:t>hen t</w:t>
      </w:r>
      <w:r w:rsidRPr="00EA17E5">
        <w:t xml:space="preserve">he words of my mouth and </w:t>
      </w:r>
      <w:r w:rsidR="00EA17E5" w:rsidRPr="00EA17E5">
        <w:t xml:space="preserve">the meditation of </w:t>
      </w:r>
      <w:r w:rsidRPr="00EA17E5">
        <w:t xml:space="preserve">my </w:t>
      </w:r>
      <w:r w:rsidRPr="005819D3">
        <w:t>heart</w:t>
      </w:r>
      <w:r w:rsidRPr="00FA1281">
        <w:rPr>
          <w:color w:val="FF0000"/>
        </w:rPr>
        <w:t xml:space="preserve"> </w:t>
      </w:r>
      <w:r>
        <w:t xml:space="preserve">will be </w:t>
      </w:r>
      <w:del w:id="364" w:author="3-9" w:date="2020-03-12T22:19:00Z">
        <w:r w:rsidR="00EA17E5">
          <w:delText xml:space="preserve">ever </w:delText>
        </w:r>
      </w:del>
      <w:r>
        <w:t xml:space="preserve">pleasing </w:t>
      </w:r>
      <w:r w:rsidR="004652DE">
        <w:t>before thee</w:t>
      </w:r>
      <w:ins w:id="365" w:author="3-9" w:date="2020-03-12T22:19:00Z">
        <w:r w:rsidR="00057F50">
          <w:t xml:space="preserve"> always</w:t>
        </w:r>
      </w:ins>
      <w:r>
        <w:t xml:space="preserve">, O Lord, my strength and my redeemer. </w:t>
      </w:r>
    </w:p>
    <w:p w14:paraId="694D5ABA" w14:textId="77777777" w:rsidR="006057DE" w:rsidRDefault="00FE38E9" w:rsidP="00FA3250">
      <w:pPr>
        <w:pStyle w:val="Heading3"/>
        <w:spacing w:after="240"/>
      </w:pPr>
      <w:r>
        <w:t>Psalm</w:t>
      </w:r>
      <w:r w:rsidR="006057DE">
        <w:t xml:space="preserve"> 19</w:t>
      </w:r>
    </w:p>
    <w:p w14:paraId="579E7500" w14:textId="77777777" w:rsidR="006057DE" w:rsidRDefault="006057DE" w:rsidP="00161212">
      <w:pPr>
        <w:pStyle w:val="Rubric"/>
      </w:pPr>
      <w:r>
        <w:t xml:space="preserve">For the end of the struggle, a psalm of David </w:t>
      </w:r>
    </w:p>
    <w:p w14:paraId="74FB67B9" w14:textId="6469702F" w:rsidR="00FE38E9" w:rsidRPr="0032277F" w:rsidRDefault="006057DE" w:rsidP="00F82D8A">
      <w:pPr>
        <w:pStyle w:val="Verse"/>
        <w:spacing w:after="240"/>
      </w:pPr>
      <w:r>
        <w:t>May the Lor</w:t>
      </w:r>
      <w:r w:rsidRPr="0032277F">
        <w:t xml:space="preserve">d hear </w:t>
      </w:r>
      <w:r w:rsidR="0032277F" w:rsidRPr="0032277F">
        <w:t xml:space="preserve">thee </w:t>
      </w:r>
      <w:r w:rsidRPr="0032277F">
        <w:t xml:space="preserve">in the day of affliction, may the name of the God of Jacob defend </w:t>
      </w:r>
      <w:r w:rsidR="0032277F" w:rsidRPr="0032277F">
        <w:t>thee</w:t>
      </w:r>
      <w:r w:rsidRPr="0032277F">
        <w:t xml:space="preserve">. </w:t>
      </w:r>
    </w:p>
    <w:p w14:paraId="6BC72588" w14:textId="27A8B96B" w:rsidR="00FE38E9" w:rsidRPr="0032277F" w:rsidRDefault="006057DE" w:rsidP="00F82D8A">
      <w:pPr>
        <w:pStyle w:val="Verse"/>
        <w:spacing w:after="240"/>
      </w:pPr>
      <w:r w:rsidRPr="0032277F">
        <w:t xml:space="preserve">May he send </w:t>
      </w:r>
      <w:r w:rsidR="0032277F" w:rsidRPr="0032277F">
        <w:t xml:space="preserve">thee </w:t>
      </w:r>
      <w:r w:rsidRPr="0032277F">
        <w:t xml:space="preserve">help from the sanctuary, and from </w:t>
      </w:r>
      <w:r w:rsidR="008C004B" w:rsidRPr="0032277F">
        <w:t>Sion</w:t>
      </w:r>
      <w:r w:rsidRPr="0032277F">
        <w:t xml:space="preserve"> may he help </w:t>
      </w:r>
      <w:r w:rsidR="0032277F" w:rsidRPr="0032277F">
        <w:t>thee</w:t>
      </w:r>
      <w:r w:rsidRPr="0032277F">
        <w:t xml:space="preserve">. </w:t>
      </w:r>
    </w:p>
    <w:p w14:paraId="51F7C007" w14:textId="436624D1" w:rsidR="00FE38E9" w:rsidRPr="0032277F" w:rsidRDefault="006057DE" w:rsidP="00F82D8A">
      <w:pPr>
        <w:pStyle w:val="Verse"/>
        <w:spacing w:after="240"/>
      </w:pPr>
      <w:r w:rsidRPr="0032277F">
        <w:lastRenderedPageBreak/>
        <w:t xml:space="preserve">May he </w:t>
      </w:r>
      <w:r w:rsidRPr="005819D3">
        <w:t xml:space="preserve">remember </w:t>
      </w:r>
      <w:r w:rsidR="0032277F" w:rsidRPr="005819D3">
        <w:t xml:space="preserve">all </w:t>
      </w:r>
      <w:del w:id="366" w:author="3-9" w:date="2020-03-12T22:19:00Z">
        <w:r w:rsidR="0032277F" w:rsidRPr="0095301D">
          <w:delText xml:space="preserve">thine </w:delText>
        </w:r>
        <w:r w:rsidRPr="0095301D">
          <w:delText>offerings,</w:delText>
        </w:r>
      </w:del>
      <w:ins w:id="367" w:author="3-9" w:date="2020-03-12T22:19:00Z">
        <w:r w:rsidR="0032277F" w:rsidRPr="005819D3">
          <w:t>th</w:t>
        </w:r>
        <w:r w:rsidR="00057F50">
          <w:t>y sacrifices;</w:t>
        </w:r>
      </w:ins>
      <w:r w:rsidRPr="005819D3">
        <w:t xml:space="preserve"> may </w:t>
      </w:r>
      <w:r w:rsidR="0032277F" w:rsidRPr="005819D3">
        <w:t xml:space="preserve">thy whole </w:t>
      </w:r>
      <w:r w:rsidRPr="005819D3">
        <w:t xml:space="preserve">burnt </w:t>
      </w:r>
      <w:del w:id="368" w:author="3-9" w:date="2020-03-12T22:19:00Z">
        <w:r w:rsidRPr="0095301D">
          <w:delText>sacrifice</w:delText>
        </w:r>
      </w:del>
      <w:ins w:id="369" w:author="3-9" w:date="2020-03-12T22:19:00Z">
        <w:r w:rsidR="00057F50">
          <w:t>offering</w:t>
        </w:r>
      </w:ins>
      <w:r w:rsidRPr="005819D3">
        <w:t xml:space="preserve"> be </w:t>
      </w:r>
      <w:del w:id="370" w:author="3-9" w:date="2020-03-12T22:19:00Z">
        <w:r w:rsidR="0032277F" w:rsidRPr="0095301D">
          <w:delText>fattened</w:delText>
        </w:r>
      </w:del>
      <w:ins w:id="371" w:author="3-9" w:date="2020-03-12T22:19:00Z">
        <w:r w:rsidR="00057F50">
          <w:t>increased</w:t>
        </w:r>
      </w:ins>
      <w:r w:rsidRPr="0032277F">
        <w:t xml:space="preserve">. </w:t>
      </w:r>
      <w:r w:rsidR="00FA3250" w:rsidRPr="0032277F">
        <w:t xml:space="preserve"> </w:t>
      </w:r>
      <w:proofErr w:type="spellStart"/>
      <w:r w:rsidR="00425D62" w:rsidRPr="0032277F">
        <w:rPr>
          <w:i/>
        </w:rPr>
        <w:t>Diapsalma</w:t>
      </w:r>
      <w:proofErr w:type="spellEnd"/>
      <w:r w:rsidRPr="0032277F">
        <w:t xml:space="preserve"> </w:t>
      </w:r>
    </w:p>
    <w:p w14:paraId="288E9C7E" w14:textId="362AAD39" w:rsidR="00FE38E9" w:rsidRPr="0032277F" w:rsidRDefault="006057DE" w:rsidP="00F82D8A">
      <w:pPr>
        <w:pStyle w:val="Verse"/>
        <w:spacing w:after="240"/>
      </w:pPr>
      <w:r w:rsidRPr="0032277F">
        <w:t xml:space="preserve">May he give </w:t>
      </w:r>
      <w:r w:rsidR="0032277F" w:rsidRPr="0032277F">
        <w:t xml:space="preserve">thee </w:t>
      </w:r>
      <w:del w:id="372" w:author="3-9" w:date="2020-03-12T22:19:00Z">
        <w:r w:rsidRPr="0032277F">
          <w:delText>according to</w:delText>
        </w:r>
      </w:del>
      <w:ins w:id="373" w:author="3-9" w:date="2020-03-12T22:19:00Z">
        <w:r w:rsidR="00501D18">
          <w:t>the desire of</w:t>
        </w:r>
      </w:ins>
      <w:r w:rsidR="00501D18">
        <w:t xml:space="preserve"> </w:t>
      </w:r>
      <w:r w:rsidR="0032277F" w:rsidRPr="0032277F">
        <w:t xml:space="preserve">thy </w:t>
      </w:r>
      <w:r w:rsidRPr="0032277F">
        <w:t>heart</w:t>
      </w:r>
      <w:del w:id="374" w:author="3-9" w:date="2020-03-12T22:19:00Z">
        <w:r w:rsidRPr="0032277F">
          <w:delText>,</w:delText>
        </w:r>
      </w:del>
      <w:ins w:id="375" w:author="3-9" w:date="2020-03-12T22:19:00Z">
        <w:r w:rsidR="00501D18">
          <w:t>;</w:t>
        </w:r>
      </w:ins>
      <w:r w:rsidR="00501D18">
        <w:t xml:space="preserve"> </w:t>
      </w:r>
      <w:r w:rsidRPr="0032277F">
        <w:t xml:space="preserve">may he fulfill all </w:t>
      </w:r>
      <w:r w:rsidR="0032277F" w:rsidRPr="0032277F">
        <w:t>thy purposes</w:t>
      </w:r>
      <w:r w:rsidRPr="0032277F">
        <w:t xml:space="preserve">. </w:t>
      </w:r>
    </w:p>
    <w:p w14:paraId="02166059" w14:textId="28024092" w:rsidR="00FE38E9" w:rsidRPr="00365881" w:rsidRDefault="006057DE" w:rsidP="00F82D8A">
      <w:pPr>
        <w:pStyle w:val="Verse"/>
        <w:spacing w:after="240"/>
      </w:pPr>
      <w:r w:rsidRPr="0032277F">
        <w:t xml:space="preserve">We will rejoice in </w:t>
      </w:r>
      <w:r w:rsidRPr="005819D3">
        <w:t xml:space="preserve">thy </w:t>
      </w:r>
      <w:r w:rsidRPr="0032277F">
        <w:t xml:space="preserve">salvation, and in the name of our God we will glory. May the Lord fulfill all </w:t>
      </w:r>
      <w:r w:rsidR="0032277F" w:rsidRPr="005819D3">
        <w:t>they requests</w:t>
      </w:r>
      <w:r w:rsidRPr="0032277F">
        <w:t>.</w:t>
      </w:r>
      <w:r>
        <w:t xml:space="preserve"> </w:t>
      </w:r>
    </w:p>
    <w:p w14:paraId="2F7AF041" w14:textId="1E443F32" w:rsidR="00FE38E9" w:rsidRPr="005819D3" w:rsidRDefault="006057DE" w:rsidP="00F82D8A">
      <w:pPr>
        <w:pStyle w:val="Verse"/>
        <w:spacing w:after="240"/>
      </w:pPr>
      <w:r w:rsidRPr="00365881">
        <w:t xml:space="preserve">Now I know that the Lord saves his </w:t>
      </w:r>
      <w:r w:rsidR="00365881" w:rsidRPr="005819D3">
        <w:t>a</w:t>
      </w:r>
      <w:r w:rsidR="00365881">
        <w:t>n</w:t>
      </w:r>
      <w:r w:rsidR="00365881" w:rsidRPr="005819D3">
        <w:t>ointed</w:t>
      </w:r>
      <w:del w:id="376" w:author="3-9" w:date="2020-03-12T22:19:00Z">
        <w:r w:rsidR="00365881" w:rsidRPr="0095301D">
          <w:delText xml:space="preserve"> one</w:delText>
        </w:r>
      </w:del>
      <w:r w:rsidRPr="00365881">
        <w:t xml:space="preserve">; he will </w:t>
      </w:r>
      <w:r w:rsidR="00365881" w:rsidRPr="00365881">
        <w:t xml:space="preserve">hear </w:t>
      </w:r>
      <w:r w:rsidRPr="00365881">
        <w:t xml:space="preserve">him from his holy heaven, </w:t>
      </w:r>
      <w:r w:rsidRPr="005819D3">
        <w:t>in</w:t>
      </w:r>
      <w:r w:rsidR="00365881" w:rsidRPr="005819D3">
        <w:t xml:space="preserve"> mighty deeds is the salvation </w:t>
      </w:r>
      <w:r w:rsidRPr="005819D3">
        <w:t>of his right</w:t>
      </w:r>
      <w:ins w:id="377" w:author="3-9" w:date="2020-03-12T22:19:00Z">
        <w:r w:rsidR="002967C0">
          <w:t xml:space="preserve"> hand</w:t>
        </w:r>
      </w:ins>
      <w:r w:rsidR="00365881" w:rsidRPr="005819D3">
        <w:t>.</w:t>
      </w:r>
      <w:r w:rsidRPr="005819D3">
        <w:t xml:space="preserve"> </w:t>
      </w:r>
    </w:p>
    <w:p w14:paraId="1A5FB0C1" w14:textId="3B3932B0" w:rsidR="00FE38E9" w:rsidRPr="00365881" w:rsidRDefault="006057DE" w:rsidP="00F82D8A">
      <w:pPr>
        <w:pStyle w:val="Verse"/>
        <w:spacing w:after="240"/>
      </w:pPr>
      <w:r w:rsidRPr="00365881">
        <w:t xml:space="preserve">Some </w:t>
      </w:r>
      <w:r w:rsidR="00FA1281" w:rsidRPr="00365881">
        <w:t>trust</w:t>
      </w:r>
      <w:r w:rsidRPr="00365881">
        <w:t xml:space="preserve"> in chariots, </w:t>
      </w:r>
      <w:r w:rsidR="00FA1281" w:rsidRPr="00365881">
        <w:t xml:space="preserve">and </w:t>
      </w:r>
      <w:r w:rsidRPr="00365881">
        <w:t>some in horses, but</w:t>
      </w:r>
      <w:r w:rsidR="00365881" w:rsidRPr="005819D3">
        <w:t xml:space="preserve"> we will call </w:t>
      </w:r>
      <w:del w:id="378" w:author="3-9" w:date="2020-03-12T22:19:00Z">
        <w:r w:rsidR="00365881" w:rsidRPr="0095301D">
          <w:delText>upon</w:delText>
        </w:r>
      </w:del>
      <w:ins w:id="379" w:author="3-9" w:date="2020-03-12T22:19:00Z">
        <w:r w:rsidR="00365881" w:rsidRPr="005819D3">
          <w:t>on</w:t>
        </w:r>
      </w:ins>
      <w:r w:rsidR="00365881" w:rsidRPr="005819D3">
        <w:t xml:space="preserve"> the name of the Lord our God.</w:t>
      </w:r>
    </w:p>
    <w:p w14:paraId="640C9D00" w14:textId="6BCBD2F0" w:rsidR="00FE38E9" w:rsidRPr="00365881" w:rsidRDefault="006057DE" w:rsidP="00F82D8A">
      <w:pPr>
        <w:pStyle w:val="Verse"/>
        <w:spacing w:after="240"/>
      </w:pPr>
      <w:r w:rsidRPr="00365881">
        <w:t xml:space="preserve">They were </w:t>
      </w:r>
      <w:r w:rsidR="00365881" w:rsidRPr="00365881">
        <w:t xml:space="preserve">fettered </w:t>
      </w:r>
      <w:r w:rsidRPr="00365881">
        <w:t xml:space="preserve">and have fallen, but we have risen and stand upright. </w:t>
      </w:r>
    </w:p>
    <w:p w14:paraId="52EFEE61" w14:textId="05682BAA" w:rsidR="00237B9C" w:rsidRDefault="006057DE" w:rsidP="00F82D8A">
      <w:pPr>
        <w:pStyle w:val="Verse"/>
        <w:spacing w:after="240"/>
      </w:pPr>
      <w:r w:rsidRPr="00365881">
        <w:t xml:space="preserve">O Lord, save </w:t>
      </w:r>
      <w:r w:rsidR="00365881" w:rsidRPr="005819D3">
        <w:t xml:space="preserve">the </w:t>
      </w:r>
      <w:r w:rsidRPr="00365881">
        <w:t>king</w:t>
      </w:r>
      <w:r w:rsidR="00365881">
        <w:t>,</w:t>
      </w:r>
      <w:r w:rsidRPr="00365881">
        <w:t xml:space="preserve"> and hear us in the day when we call</w:t>
      </w:r>
      <w:r w:rsidR="00365881" w:rsidRPr="00365881">
        <w:t xml:space="preserve"> on thee</w:t>
      </w:r>
      <w:r>
        <w:t xml:space="preserve">. </w:t>
      </w:r>
    </w:p>
    <w:p w14:paraId="5998CFDC" w14:textId="77777777" w:rsidR="006057DE" w:rsidRDefault="00FE38E9" w:rsidP="00FA3250">
      <w:pPr>
        <w:pStyle w:val="Heading3"/>
        <w:spacing w:after="240"/>
      </w:pPr>
      <w:r>
        <w:t>Psalm</w:t>
      </w:r>
      <w:r w:rsidR="006057DE">
        <w:t xml:space="preserve"> 20</w:t>
      </w:r>
    </w:p>
    <w:p w14:paraId="566B15D8" w14:textId="77777777" w:rsidR="006057DE" w:rsidRDefault="006057DE" w:rsidP="00161212">
      <w:pPr>
        <w:pStyle w:val="Rubric"/>
      </w:pPr>
      <w:r>
        <w:t xml:space="preserve">For the end of the struggle, a psalm of David </w:t>
      </w:r>
    </w:p>
    <w:p w14:paraId="6531E106" w14:textId="085FD095" w:rsidR="00FE38E9" w:rsidRPr="00365881" w:rsidRDefault="006057DE" w:rsidP="00F82D8A">
      <w:pPr>
        <w:pStyle w:val="Verse"/>
        <w:spacing w:after="240"/>
      </w:pPr>
      <w:r>
        <w:t xml:space="preserve">The king shall </w:t>
      </w:r>
      <w:r w:rsidR="00365881">
        <w:t xml:space="preserve">be gad </w:t>
      </w:r>
      <w:r>
        <w:t>in thy strength, O Lord,</w:t>
      </w:r>
      <w:r w:rsidRPr="00365881">
        <w:t xml:space="preserve"> and in thy salvation </w:t>
      </w:r>
      <w:r w:rsidR="00FA1281" w:rsidRPr="005819D3">
        <w:t>sha</w:t>
      </w:r>
      <w:r w:rsidR="00365881" w:rsidRPr="005819D3">
        <w:t>l</w:t>
      </w:r>
      <w:r w:rsidR="00FA1281" w:rsidRPr="005819D3">
        <w:t xml:space="preserve">l he </w:t>
      </w:r>
      <w:r w:rsidRPr="005819D3">
        <w:t xml:space="preserve">greatly rejoice. </w:t>
      </w:r>
    </w:p>
    <w:p w14:paraId="4592900D" w14:textId="1C5A5565" w:rsidR="00FE38E9" w:rsidRDefault="00365881" w:rsidP="00F82D8A">
      <w:pPr>
        <w:pStyle w:val="Verse"/>
        <w:spacing w:after="240"/>
      </w:pPr>
      <w:r w:rsidRPr="00365881">
        <w:t xml:space="preserve">The desire of his heart hast </w:t>
      </w:r>
      <w:del w:id="380" w:author="3-9" w:date="2020-03-12T22:19:00Z">
        <w:r w:rsidRPr="00365881">
          <w:delText>Thou</w:delText>
        </w:r>
      </w:del>
      <w:ins w:id="381" w:author="3-9" w:date="2020-03-12T22:19:00Z">
        <w:r w:rsidR="002967C0">
          <w:t>t</w:t>
        </w:r>
        <w:r w:rsidRPr="00365881">
          <w:t>hou</w:t>
        </w:r>
      </w:ins>
      <w:r w:rsidRPr="00365881">
        <w:t xml:space="preserve"> granted unto him, and hast not denied him the requests of his lips</w:t>
      </w:r>
      <w:r w:rsidR="006057DE">
        <w:t xml:space="preserve">. </w:t>
      </w:r>
      <w:r w:rsidR="00FA3250">
        <w:t xml:space="preserve"> </w:t>
      </w:r>
      <w:proofErr w:type="spellStart"/>
      <w:r w:rsidR="00425D62">
        <w:rPr>
          <w:i/>
        </w:rPr>
        <w:t>Diapsalma</w:t>
      </w:r>
      <w:proofErr w:type="spellEnd"/>
      <w:r w:rsidR="006057DE">
        <w:t xml:space="preserve"> </w:t>
      </w:r>
    </w:p>
    <w:p w14:paraId="22AD19A4" w14:textId="20FE4311" w:rsidR="00FE38E9" w:rsidRDefault="006057DE" w:rsidP="00F82D8A">
      <w:pPr>
        <w:pStyle w:val="Verse"/>
        <w:spacing w:after="240"/>
      </w:pPr>
      <w:r>
        <w:t xml:space="preserve">For thou hast gone before him with blessings of goodness, thou hast set </w:t>
      </w:r>
      <w:r w:rsidR="0064232B">
        <w:t>o</w:t>
      </w:r>
      <w:r>
        <w:t>n his head</w:t>
      </w:r>
      <w:r w:rsidR="0064232B">
        <w:t xml:space="preserve"> a crown of precious stones</w:t>
      </w:r>
      <w:r>
        <w:t xml:space="preserve">. </w:t>
      </w:r>
    </w:p>
    <w:p w14:paraId="65BD7707" w14:textId="4A840DF6" w:rsidR="00FE38E9" w:rsidRDefault="006057DE" w:rsidP="00F82D8A">
      <w:pPr>
        <w:pStyle w:val="Verse"/>
        <w:spacing w:after="240"/>
      </w:pPr>
      <w:r>
        <w:t xml:space="preserve">He asked life of thee, and thou </w:t>
      </w:r>
      <w:proofErr w:type="spellStart"/>
      <w:r>
        <w:t>gavest</w:t>
      </w:r>
      <w:proofErr w:type="spellEnd"/>
      <w:r>
        <w:t xml:space="preserve"> it </w:t>
      </w:r>
      <w:r w:rsidR="001E7ADD">
        <w:t xml:space="preserve">to </w:t>
      </w:r>
      <w:r>
        <w:t>him</w:t>
      </w:r>
      <w:r w:rsidR="00FA1281">
        <w:t xml:space="preserve">; </w:t>
      </w:r>
      <w:r>
        <w:t xml:space="preserve">length of days for ever and ever. </w:t>
      </w:r>
    </w:p>
    <w:p w14:paraId="308C2834" w14:textId="555F9FF1" w:rsidR="00FE38E9" w:rsidRDefault="006057DE" w:rsidP="00F82D8A">
      <w:pPr>
        <w:pStyle w:val="Verse"/>
        <w:spacing w:after="240"/>
      </w:pPr>
      <w:r>
        <w:lastRenderedPageBreak/>
        <w:t xml:space="preserve">Great is his glory in thy salvation; glory and majesty thou shalt </w:t>
      </w:r>
      <w:r w:rsidR="001E7ADD">
        <w:t xml:space="preserve">lay </w:t>
      </w:r>
      <w:r>
        <w:t xml:space="preserve">upon him. </w:t>
      </w:r>
    </w:p>
    <w:p w14:paraId="0BEF1282" w14:textId="03CF6B71" w:rsidR="00FE38E9" w:rsidRDefault="006057DE" w:rsidP="00F82D8A">
      <w:pPr>
        <w:pStyle w:val="Verse"/>
        <w:spacing w:after="240"/>
      </w:pPr>
      <w:r>
        <w:t>For thou shalt make him most blessed forever</w:t>
      </w:r>
      <w:r w:rsidR="001E7ADD">
        <w:t>;</w:t>
      </w:r>
      <w:r>
        <w:t xml:space="preserve"> </w:t>
      </w:r>
      <w:r w:rsidR="001E7ADD">
        <w:t>thou shalt gladden him with the joy of thy presence.</w:t>
      </w:r>
    </w:p>
    <w:p w14:paraId="6DA5C0DE" w14:textId="77777777" w:rsidR="00FE38E9" w:rsidRDefault="006057DE" w:rsidP="00F82D8A">
      <w:pPr>
        <w:pStyle w:val="Verse"/>
        <w:spacing w:after="240"/>
      </w:pPr>
      <w:r>
        <w:t xml:space="preserve">For the king hopes in the Lord, and in the mercy of the Most High he will not be shaken. </w:t>
      </w:r>
    </w:p>
    <w:p w14:paraId="0AE4F4F8" w14:textId="4F43CFCB" w:rsidR="00FE38E9" w:rsidRPr="002967C0" w:rsidRDefault="006057DE" w:rsidP="00F82D8A">
      <w:pPr>
        <w:pStyle w:val="Verse"/>
        <w:spacing w:after="240"/>
      </w:pPr>
      <w:r>
        <w:t xml:space="preserve">May thy hand be found on all thine enemies, </w:t>
      </w:r>
      <w:r w:rsidR="001E7ADD">
        <w:t xml:space="preserve">may </w:t>
      </w:r>
      <w:r>
        <w:t xml:space="preserve">thy right hand </w:t>
      </w:r>
      <w:r w:rsidR="001E7ADD" w:rsidRPr="002967C0">
        <w:t xml:space="preserve">find all </w:t>
      </w:r>
      <w:r w:rsidRPr="002967C0">
        <w:t xml:space="preserve">who hate thee. </w:t>
      </w:r>
    </w:p>
    <w:p w14:paraId="0C968C5D" w14:textId="508AB3CB" w:rsidR="00FE38E9" w:rsidRDefault="006057DE" w:rsidP="00F82D8A">
      <w:pPr>
        <w:pStyle w:val="Verse"/>
        <w:spacing w:after="240"/>
      </w:pPr>
      <w:r w:rsidRPr="002967C0">
        <w:t xml:space="preserve">Thou shalt make them </w:t>
      </w:r>
      <w:r w:rsidR="001E7ADD" w:rsidRPr="002967C0">
        <w:t>like an oven of fire</w:t>
      </w:r>
      <w:r w:rsidRPr="002967C0">
        <w:t xml:space="preserve"> in the </w:t>
      </w:r>
      <w:r w:rsidR="001E7ADD" w:rsidRPr="002967C0">
        <w:rPr>
          <w:rPrChange w:id="382" w:author="3-9" w:date="2020-03-12T22:19:00Z">
            <w:rPr>
              <w:color w:val="FF0000"/>
            </w:rPr>
          </w:rPrChange>
        </w:rPr>
        <w:t>time of thy presence</w:t>
      </w:r>
      <w:r w:rsidR="001E7ADD" w:rsidRPr="002967C0">
        <w:t>;</w:t>
      </w:r>
      <w:r w:rsidRPr="002967C0">
        <w:t xml:space="preserve"> the </w:t>
      </w:r>
      <w:r>
        <w:t xml:space="preserve">Lord in his wrath shall </w:t>
      </w:r>
      <w:r w:rsidR="001E7ADD">
        <w:t xml:space="preserve">trouble </w:t>
      </w:r>
      <w:r>
        <w:t xml:space="preserve">them, </w:t>
      </w:r>
      <w:del w:id="383" w:author="3-9" w:date="2020-03-12T22:19:00Z">
        <w:r>
          <w:delText>the</w:delText>
        </w:r>
      </w:del>
      <w:ins w:id="384" w:author="3-9" w:date="2020-03-12T22:19:00Z">
        <w:r w:rsidR="002967C0">
          <w:t>and</w:t>
        </w:r>
      </w:ins>
      <w:r>
        <w:t xml:space="preserve"> fire shall devour them. </w:t>
      </w:r>
    </w:p>
    <w:p w14:paraId="06937D18" w14:textId="4120C933" w:rsidR="00FE38E9" w:rsidRDefault="006057DE" w:rsidP="00F82D8A">
      <w:pPr>
        <w:pStyle w:val="Verse"/>
        <w:spacing w:after="240"/>
      </w:pPr>
      <w:r>
        <w:t xml:space="preserve">Their </w:t>
      </w:r>
      <w:r w:rsidR="001E7ADD">
        <w:t xml:space="preserve">descendants </w:t>
      </w:r>
      <w:r>
        <w:t xml:space="preserve">shalt </w:t>
      </w:r>
      <w:r w:rsidR="001E7ADD">
        <w:t xml:space="preserve">thou </w:t>
      </w:r>
      <w:r>
        <w:t>destroy from the earth,</w:t>
      </w:r>
      <w:ins w:id="385" w:author="3-9" w:date="2020-03-12T22:19:00Z">
        <w:r>
          <w:t xml:space="preserve"> </w:t>
        </w:r>
        <w:r w:rsidR="002967C0">
          <w:t>and</w:t>
        </w:r>
      </w:ins>
      <w:r w:rsidR="002967C0">
        <w:t xml:space="preserve"> </w:t>
      </w:r>
      <w:r>
        <w:t xml:space="preserve">their </w:t>
      </w:r>
      <w:r w:rsidR="001E7ADD">
        <w:t xml:space="preserve">seed </w:t>
      </w:r>
      <w:r>
        <w:t xml:space="preserve">from among the sons of men. </w:t>
      </w:r>
    </w:p>
    <w:p w14:paraId="6332A2C3" w14:textId="07B36FE8" w:rsidR="00FE38E9" w:rsidRPr="001E7ADD" w:rsidRDefault="001E7ADD" w:rsidP="00F82D8A">
      <w:pPr>
        <w:pStyle w:val="Verse"/>
        <w:spacing w:after="240"/>
      </w:pPr>
      <w:r w:rsidRPr="001E7ADD">
        <w:t xml:space="preserve">For they have intended evil against Thee, they have devised counsels which they shall not be able to establish. </w:t>
      </w:r>
      <w:r w:rsidR="006057DE" w:rsidRPr="001E7ADD">
        <w:t xml:space="preserve"> </w:t>
      </w:r>
    </w:p>
    <w:p w14:paraId="289AF0A7" w14:textId="19AD7F8F" w:rsidR="00FE38E9" w:rsidRPr="001E7ADD" w:rsidRDefault="006057DE" w:rsidP="00F82D8A">
      <w:pPr>
        <w:pStyle w:val="Verse"/>
        <w:spacing w:after="240"/>
      </w:pPr>
      <w:r w:rsidRPr="001E7ADD">
        <w:t xml:space="preserve">For thou shalt </w:t>
      </w:r>
      <w:ins w:id="386" w:author="3-9" w:date="2020-03-12T22:19:00Z">
        <w:r w:rsidR="002967C0">
          <w:t>put them to flight</w:t>
        </w:r>
        <w:r w:rsidRPr="001E7ADD">
          <w:t xml:space="preserve">; </w:t>
        </w:r>
        <w:r w:rsidR="002967C0">
          <w:t xml:space="preserve">thou shalt </w:t>
        </w:r>
      </w:ins>
      <w:r w:rsidR="002967C0">
        <w:t xml:space="preserve">make them </w:t>
      </w:r>
      <w:del w:id="387" w:author="3-9" w:date="2020-03-12T22:19:00Z">
        <w:r w:rsidRPr="001E7ADD">
          <w:delText>turn their back</w:delText>
        </w:r>
        <w:r w:rsidR="00D236E4" w:rsidRPr="001E7ADD">
          <w:delText>s</w:delText>
        </w:r>
        <w:r w:rsidRPr="001E7ADD">
          <w:delText>; among</w:delText>
        </w:r>
      </w:del>
      <w:ins w:id="388" w:author="3-9" w:date="2020-03-12T22:19:00Z">
        <w:r w:rsidR="002967C0">
          <w:t>to face</w:t>
        </w:r>
      </w:ins>
      <w:r w:rsidR="002967C0">
        <w:t xml:space="preserve"> thy remnant</w:t>
      </w:r>
      <w:del w:id="389" w:author="3-9" w:date="2020-03-12T22:19:00Z">
        <w:r w:rsidRPr="0095301D">
          <w:delText xml:space="preserve"> </w:delText>
        </w:r>
        <w:r w:rsidRPr="001E7ADD">
          <w:delText>thou shalt make ready their countenance.</w:delText>
        </w:r>
      </w:del>
      <w:ins w:id="390" w:author="3-9" w:date="2020-03-12T22:19:00Z">
        <w:r w:rsidRPr="001E7ADD">
          <w:t>.</w:t>
        </w:r>
      </w:ins>
      <w:r w:rsidRPr="001E7ADD">
        <w:t xml:space="preserve"> </w:t>
      </w:r>
    </w:p>
    <w:p w14:paraId="5B0EFA07" w14:textId="30034E51" w:rsidR="006057DE" w:rsidRDefault="006057DE" w:rsidP="00F82D8A">
      <w:pPr>
        <w:pStyle w:val="Verse"/>
        <w:spacing w:after="240"/>
      </w:pPr>
      <w:r w:rsidRPr="001E7ADD">
        <w:t xml:space="preserve">Be exalted, O Lord, in </w:t>
      </w:r>
      <w:del w:id="391" w:author="3-9" w:date="2020-03-12T22:19:00Z">
        <w:r w:rsidRPr="001E7ADD">
          <w:delText xml:space="preserve">thine </w:delText>
        </w:r>
        <w:r w:rsidRPr="0095301D">
          <w:delText>own</w:delText>
        </w:r>
      </w:del>
      <w:ins w:id="392" w:author="3-9" w:date="2020-03-12T22:19:00Z">
        <w:r w:rsidRPr="001E7ADD">
          <w:t>th</w:t>
        </w:r>
        <w:r w:rsidR="002967C0">
          <w:t>y</w:t>
        </w:r>
      </w:ins>
      <w:r w:rsidR="002967C0">
        <w:t xml:space="preserve"> </w:t>
      </w:r>
      <w:r w:rsidRPr="001E7ADD">
        <w:t>strength</w:t>
      </w:r>
      <w:r w:rsidR="001E7ADD" w:rsidRPr="001E7ADD">
        <w:t>; w</w:t>
      </w:r>
      <w:r>
        <w:t xml:space="preserve">e will sing and praise thy power. </w:t>
      </w:r>
    </w:p>
    <w:p w14:paraId="689AC3B2" w14:textId="77777777" w:rsidR="00B50629" w:rsidRDefault="00B50629" w:rsidP="0037394E">
      <w:pPr>
        <w:pStyle w:val="Rubric"/>
      </w:pPr>
      <w:r>
        <w:t>Glory. Both now. Alleluia.</w:t>
      </w:r>
    </w:p>
    <w:p w14:paraId="145265C0" w14:textId="77777777" w:rsidR="00237B9C" w:rsidRDefault="00B50629" w:rsidP="00B50629">
      <w:pPr>
        <w:pStyle w:val="Heading2"/>
        <w:spacing w:after="240"/>
      </w:pPr>
      <w:r>
        <w:t>Third Stasis</w:t>
      </w:r>
    </w:p>
    <w:p w14:paraId="3816214F" w14:textId="77777777" w:rsidR="006057DE" w:rsidRDefault="00FE38E9" w:rsidP="00FA3250">
      <w:pPr>
        <w:pStyle w:val="Heading3"/>
        <w:spacing w:after="240"/>
      </w:pPr>
      <w:r>
        <w:t>Psalm</w:t>
      </w:r>
      <w:r w:rsidR="006057DE">
        <w:t xml:space="preserve"> 21</w:t>
      </w:r>
    </w:p>
    <w:p w14:paraId="4408B422" w14:textId="77777777" w:rsidR="006057DE" w:rsidRDefault="006057DE" w:rsidP="00161212">
      <w:pPr>
        <w:pStyle w:val="Rubric"/>
      </w:pPr>
      <w:r>
        <w:t xml:space="preserve">For the end of the struggle, a psalm of David concerning the help that comes in the morning </w:t>
      </w:r>
    </w:p>
    <w:p w14:paraId="1CF34D6D" w14:textId="5DAD9D39" w:rsidR="00FE38E9" w:rsidRPr="00DE5850" w:rsidRDefault="006057DE" w:rsidP="00F82D8A">
      <w:pPr>
        <w:pStyle w:val="Verse"/>
        <w:spacing w:after="240"/>
      </w:pPr>
      <w:r w:rsidRPr="005819D3">
        <w:lastRenderedPageBreak/>
        <w:t xml:space="preserve">O God, my God, hear me: Why hast thou forsaken me? </w:t>
      </w:r>
      <w:r w:rsidR="00DE5850" w:rsidRPr="005819D3">
        <w:t>Far from my salvation are the words of my transgressions</w:t>
      </w:r>
      <w:r w:rsidRPr="00DE5850">
        <w:t xml:space="preserve">. </w:t>
      </w:r>
    </w:p>
    <w:p w14:paraId="3CEE169B" w14:textId="7F485F60" w:rsidR="00FE38E9" w:rsidRDefault="006057DE" w:rsidP="00F82D8A">
      <w:pPr>
        <w:pStyle w:val="Verse"/>
        <w:spacing w:after="240"/>
      </w:pPr>
      <w:r>
        <w:t xml:space="preserve">O my God, all day I cry out to thee and Thou dost not hear me; </w:t>
      </w:r>
      <w:r w:rsidR="004A7859">
        <w:t xml:space="preserve">by </w:t>
      </w:r>
      <w:r>
        <w:t>night, and in this</w:t>
      </w:r>
      <w:r w:rsidR="004A7859">
        <w:t xml:space="preserve"> I do no wrong</w:t>
      </w:r>
      <w:r>
        <w:t xml:space="preserve">. </w:t>
      </w:r>
    </w:p>
    <w:p w14:paraId="14E60124" w14:textId="45622B27" w:rsidR="00FE38E9" w:rsidRDefault="004A7859" w:rsidP="00F82D8A">
      <w:pPr>
        <w:pStyle w:val="Verse"/>
        <w:spacing w:after="240"/>
      </w:pPr>
      <w:r>
        <w:t>But t</w:t>
      </w:r>
      <w:r w:rsidR="006057DE">
        <w:t xml:space="preserve">hou dwellest in the sanctuary, O </w:t>
      </w:r>
      <w:r>
        <w:t>P</w:t>
      </w:r>
      <w:r w:rsidR="006057DE">
        <w:t xml:space="preserve">raise of Israel. </w:t>
      </w:r>
    </w:p>
    <w:p w14:paraId="56C68AD5" w14:textId="77777777" w:rsidR="00FE38E9" w:rsidRDefault="006057DE" w:rsidP="00F82D8A">
      <w:pPr>
        <w:pStyle w:val="Verse"/>
        <w:spacing w:after="240"/>
      </w:pPr>
      <w:r>
        <w:t xml:space="preserve">Our fathers hoped in thee, they hoped in thee and thou didst deliver them. </w:t>
      </w:r>
    </w:p>
    <w:p w14:paraId="19C8F588" w14:textId="621E3FD9" w:rsidR="00FE38E9" w:rsidRDefault="006057DE" w:rsidP="00F82D8A">
      <w:pPr>
        <w:pStyle w:val="Verse"/>
        <w:spacing w:after="240"/>
      </w:pPr>
      <w:r>
        <w:t xml:space="preserve">They cried </w:t>
      </w:r>
      <w:r w:rsidR="0015449D">
        <w:t xml:space="preserve">out </w:t>
      </w:r>
      <w:r>
        <w:t xml:space="preserve">to thee and they were saved, they hoped in thee and were not </w:t>
      </w:r>
      <w:r w:rsidR="00C56E26">
        <w:t>put to shame</w:t>
      </w:r>
      <w:r>
        <w:t xml:space="preserve">. </w:t>
      </w:r>
    </w:p>
    <w:p w14:paraId="4D802850" w14:textId="727AD186" w:rsidR="00FE38E9" w:rsidRDefault="006057DE" w:rsidP="00F82D8A">
      <w:pPr>
        <w:pStyle w:val="Verse"/>
        <w:spacing w:after="240"/>
      </w:pPr>
      <w:r>
        <w:t>But I am a worm, and no</w:t>
      </w:r>
      <w:r w:rsidR="0015449D">
        <w:t>t a</w:t>
      </w:r>
      <w:r>
        <w:t xml:space="preserve"> man; a reproach of men and despised by the people. </w:t>
      </w:r>
    </w:p>
    <w:p w14:paraId="489770F6" w14:textId="510B97D4" w:rsidR="00FE38E9" w:rsidRDefault="006057DE" w:rsidP="00F82D8A">
      <w:pPr>
        <w:pStyle w:val="Verse"/>
        <w:spacing w:after="240"/>
      </w:pPr>
      <w:r>
        <w:t xml:space="preserve">All who see me </w:t>
      </w:r>
      <w:r w:rsidR="0015449D">
        <w:t xml:space="preserve">laugh </w:t>
      </w:r>
      <w:r>
        <w:t>me</w:t>
      </w:r>
      <w:r w:rsidR="0015449D">
        <w:t xml:space="preserve"> to scorn. T</w:t>
      </w:r>
      <w:r w:rsidR="0015449D" w:rsidRPr="0015449D">
        <w:t>hey have spoken with their lips and have wagged their heads</w:t>
      </w:r>
      <w:r>
        <w:t xml:space="preserve">: </w:t>
      </w:r>
    </w:p>
    <w:p w14:paraId="74D5566B" w14:textId="7714AE11" w:rsidR="00FE38E9" w:rsidRDefault="006057DE" w:rsidP="00F82D8A">
      <w:pPr>
        <w:pStyle w:val="Verse"/>
        <w:spacing w:after="240"/>
      </w:pPr>
      <w:r>
        <w:t>He hoped in the Lord</w:t>
      </w:r>
      <w:r w:rsidR="0015449D">
        <w:t>;</w:t>
      </w:r>
      <w:r>
        <w:t xml:space="preserve"> let him rescue him</w:t>
      </w:r>
      <w:r w:rsidR="0015449D">
        <w:t>. L</w:t>
      </w:r>
      <w:r>
        <w:t xml:space="preserve">et him save him since he delights in him. </w:t>
      </w:r>
    </w:p>
    <w:p w14:paraId="37614AE5" w14:textId="540DD70E" w:rsidR="00FE38E9" w:rsidRDefault="006057DE" w:rsidP="00F82D8A">
      <w:pPr>
        <w:pStyle w:val="Verse"/>
        <w:spacing w:after="240"/>
      </w:pPr>
      <w:r>
        <w:t xml:space="preserve">For thou art he </w:t>
      </w:r>
      <w:r w:rsidR="0015449D">
        <w:t xml:space="preserve">who </w:t>
      </w:r>
      <w:r>
        <w:t>drew me out from the womb, my hope from</w:t>
      </w:r>
      <w:r w:rsidR="0015449D">
        <w:t xml:space="preserve"> the</w:t>
      </w:r>
      <w:r>
        <w:t xml:space="preserve"> breast</w:t>
      </w:r>
      <w:r w:rsidR="0015449D">
        <w:t xml:space="preserve"> of my mother</w:t>
      </w:r>
      <w:r>
        <w:t xml:space="preserve">, </w:t>
      </w:r>
    </w:p>
    <w:p w14:paraId="2A830F21" w14:textId="5E8F9B3F" w:rsidR="00FE38E9" w:rsidRDefault="0015449D" w:rsidP="00F82D8A">
      <w:pPr>
        <w:pStyle w:val="Verse"/>
        <w:spacing w:after="240"/>
      </w:pPr>
      <w:r w:rsidRPr="0015449D">
        <w:t xml:space="preserve">On </w:t>
      </w:r>
      <w:r>
        <w:t>t</w:t>
      </w:r>
      <w:r w:rsidRPr="0015449D">
        <w:t>hee was I cast from the womb</w:t>
      </w:r>
      <w:r w:rsidR="006057DE">
        <w:t>, from my mother</w:t>
      </w:r>
      <w:r w:rsidR="008635B2">
        <w:t>’</w:t>
      </w:r>
      <w:r w:rsidR="006057DE">
        <w:t xml:space="preserve">s womb thou art my God. </w:t>
      </w:r>
    </w:p>
    <w:p w14:paraId="00E839F6" w14:textId="46821603" w:rsidR="00FE38E9" w:rsidRDefault="006057DE" w:rsidP="00F82D8A">
      <w:pPr>
        <w:pStyle w:val="Verse"/>
        <w:spacing w:after="240"/>
      </w:pPr>
      <w:r>
        <w:t xml:space="preserve">Do not stand </w:t>
      </w:r>
      <w:r w:rsidR="0015449D">
        <w:t xml:space="preserve">far </w:t>
      </w:r>
      <w:r>
        <w:t xml:space="preserve">off from me, for </w:t>
      </w:r>
      <w:r w:rsidR="0015449D">
        <w:t xml:space="preserve">trouble </w:t>
      </w:r>
      <w:r>
        <w:t xml:space="preserve">is near and there is no one to help. </w:t>
      </w:r>
    </w:p>
    <w:p w14:paraId="68044517" w14:textId="77777777" w:rsidR="00FE38E9" w:rsidRDefault="006057DE" w:rsidP="00F82D8A">
      <w:pPr>
        <w:pStyle w:val="Verse"/>
        <w:spacing w:after="240"/>
      </w:pPr>
      <w:r>
        <w:t xml:space="preserve">Many young bulls have surrounded me, fat bulls have encircled me. </w:t>
      </w:r>
    </w:p>
    <w:p w14:paraId="06DB8270" w14:textId="38B41DE0" w:rsidR="00FE38E9" w:rsidRDefault="006057DE" w:rsidP="00F82D8A">
      <w:pPr>
        <w:pStyle w:val="Verse"/>
        <w:spacing w:after="240"/>
      </w:pPr>
      <w:r>
        <w:t xml:space="preserve">They open wide their mouths against me, like a </w:t>
      </w:r>
      <w:r w:rsidR="0015449D">
        <w:t xml:space="preserve">lion </w:t>
      </w:r>
      <w:r>
        <w:t>raging and roaring.</w:t>
      </w:r>
    </w:p>
    <w:p w14:paraId="2E27C407" w14:textId="7F5A42A7" w:rsidR="00FE38E9" w:rsidRDefault="006057DE" w:rsidP="00F82D8A">
      <w:pPr>
        <w:pStyle w:val="Verse"/>
        <w:spacing w:after="240"/>
      </w:pPr>
      <w:r>
        <w:t xml:space="preserve">I am poured out like water, my bones are all scattered, my heart is like wax melting in my </w:t>
      </w:r>
      <w:r w:rsidR="0015449D">
        <w:t>belly</w:t>
      </w:r>
      <w:r>
        <w:t xml:space="preserve">. </w:t>
      </w:r>
    </w:p>
    <w:p w14:paraId="46980301" w14:textId="77777777" w:rsidR="00FE38E9" w:rsidRDefault="006057DE" w:rsidP="00F82D8A">
      <w:pPr>
        <w:pStyle w:val="Verse"/>
        <w:spacing w:after="240"/>
      </w:pPr>
      <w:r>
        <w:lastRenderedPageBreak/>
        <w:t xml:space="preserve">My strength is dried up like a potsherd, my tongue cleaves to my throat; thou hast led me into the dust of death. </w:t>
      </w:r>
    </w:p>
    <w:p w14:paraId="50B81B9F" w14:textId="0D23293A" w:rsidR="00FE38E9" w:rsidRDefault="006057DE" w:rsidP="00F82D8A">
      <w:pPr>
        <w:pStyle w:val="Verse"/>
        <w:spacing w:after="240"/>
      </w:pPr>
      <w:r>
        <w:t xml:space="preserve">For many dogs have </w:t>
      </w:r>
      <w:r w:rsidR="0015449D">
        <w:t xml:space="preserve">encircled </w:t>
      </w:r>
      <w:r>
        <w:t xml:space="preserve">me, a </w:t>
      </w:r>
      <w:r w:rsidR="0015449D">
        <w:t xml:space="preserve">congregation </w:t>
      </w:r>
      <w:r>
        <w:t xml:space="preserve">of evildoers has </w:t>
      </w:r>
      <w:r w:rsidR="0015449D">
        <w:t xml:space="preserve">surrounded </w:t>
      </w:r>
      <w:r>
        <w:t>me</w:t>
      </w:r>
      <w:r w:rsidR="0015449D">
        <w:t>;</w:t>
      </w:r>
      <w:r>
        <w:t xml:space="preserve"> they have pierced my hands and my feet. </w:t>
      </w:r>
    </w:p>
    <w:p w14:paraId="42088FEF" w14:textId="2D76A890" w:rsidR="00FE38E9" w:rsidRDefault="006057DE" w:rsidP="00F82D8A">
      <w:pPr>
        <w:pStyle w:val="Verse"/>
        <w:spacing w:after="240"/>
      </w:pPr>
      <w:r>
        <w:t>They</w:t>
      </w:r>
      <w:r w:rsidR="0015449D">
        <w:t xml:space="preserve"> have</w:t>
      </w:r>
      <w:r>
        <w:t xml:space="preserve"> number</w:t>
      </w:r>
      <w:r w:rsidR="0015449D">
        <w:t>ed</w:t>
      </w:r>
      <w:r>
        <w:t xml:space="preserve"> all my bones, they</w:t>
      </w:r>
      <w:r w:rsidR="0015449D">
        <w:t xml:space="preserve"> have</w:t>
      </w:r>
      <w:r>
        <w:t xml:space="preserve"> look</w:t>
      </w:r>
      <w:r w:rsidR="0015449D">
        <w:t>ed</w:t>
      </w:r>
      <w:r>
        <w:t xml:space="preserve"> and stare</w:t>
      </w:r>
      <w:r w:rsidR="0015449D">
        <w:t>d</w:t>
      </w:r>
      <w:r>
        <w:t xml:space="preserve"> at me. </w:t>
      </w:r>
    </w:p>
    <w:p w14:paraId="5D869040" w14:textId="79D8940A" w:rsidR="00FE38E9" w:rsidRDefault="006057DE" w:rsidP="00F82D8A">
      <w:pPr>
        <w:pStyle w:val="Verse"/>
        <w:spacing w:after="240"/>
      </w:pPr>
      <w:r>
        <w:t>They divide</w:t>
      </w:r>
      <w:r w:rsidR="0015449D">
        <w:t>d</w:t>
      </w:r>
      <w:r>
        <w:t xml:space="preserve"> my garments among them, and for my clothing they cast lots. </w:t>
      </w:r>
    </w:p>
    <w:p w14:paraId="0E58CB95" w14:textId="77777777" w:rsidR="00FE38E9" w:rsidRDefault="006057DE" w:rsidP="00F82D8A">
      <w:pPr>
        <w:pStyle w:val="Verse"/>
        <w:spacing w:after="240"/>
      </w:pPr>
      <w:r>
        <w:t xml:space="preserve">But, O Lord, do not take thy help from me, attend to my aid. </w:t>
      </w:r>
    </w:p>
    <w:p w14:paraId="7F86CEEB" w14:textId="18F13E76" w:rsidR="00FE38E9" w:rsidRDefault="006057DE" w:rsidP="00F82D8A">
      <w:pPr>
        <w:pStyle w:val="Verse"/>
        <w:spacing w:after="240"/>
      </w:pPr>
      <w:r>
        <w:t>Free my soul from the sword, my only-begotten from the hand</w:t>
      </w:r>
      <w:r w:rsidR="0015449D">
        <w:t xml:space="preserve"> of the dog</w:t>
      </w:r>
      <w:r>
        <w:t xml:space="preserve">; </w:t>
      </w:r>
    </w:p>
    <w:p w14:paraId="71BD0B9F" w14:textId="2E4A19C1" w:rsidR="00FE38E9" w:rsidRDefault="006057DE" w:rsidP="00F82D8A">
      <w:pPr>
        <w:pStyle w:val="Verse"/>
        <w:spacing w:after="240"/>
      </w:pPr>
      <w:r>
        <w:t xml:space="preserve">Save me from the </w:t>
      </w:r>
      <w:r w:rsidR="0015449D">
        <w:t xml:space="preserve">mouth of the </w:t>
      </w:r>
      <w:r>
        <w:t>lio</w:t>
      </w:r>
      <w:r w:rsidR="0015449D">
        <w:t>n</w:t>
      </w:r>
      <w:r>
        <w:t xml:space="preserve">, </w:t>
      </w:r>
      <w:r w:rsidR="00BB2B9C">
        <w:t xml:space="preserve">and </w:t>
      </w:r>
      <w:r>
        <w:t xml:space="preserve">my </w:t>
      </w:r>
      <w:r w:rsidR="00BB2B9C">
        <w:t xml:space="preserve">lowliness </w:t>
      </w:r>
      <w:r>
        <w:t>from the ox</w:t>
      </w:r>
      <w:r w:rsidR="008635B2">
        <w:t>’</w:t>
      </w:r>
      <w:r>
        <w:t xml:space="preserve">s horns. </w:t>
      </w:r>
    </w:p>
    <w:p w14:paraId="7C73D582" w14:textId="546F0B41" w:rsidR="00FE38E9" w:rsidRDefault="006057DE" w:rsidP="00F82D8A">
      <w:pPr>
        <w:pStyle w:val="Verse"/>
        <w:spacing w:after="240"/>
      </w:pPr>
      <w:r>
        <w:t>I will declare thy name to my brethren</w:t>
      </w:r>
      <w:r w:rsidR="00BB2B9C">
        <w:t xml:space="preserve">; in the midst of </w:t>
      </w:r>
      <w:r>
        <w:t xml:space="preserve">the assembly I will sing to thee. </w:t>
      </w:r>
    </w:p>
    <w:p w14:paraId="02D2DB16" w14:textId="2EFE48A4" w:rsidR="00FE38E9" w:rsidRDefault="006057DE" w:rsidP="00F82D8A">
      <w:pPr>
        <w:pStyle w:val="Verse"/>
        <w:spacing w:after="240"/>
      </w:pPr>
      <w:r>
        <w:t>You who fear the Lord, praise him</w:t>
      </w:r>
      <w:r w:rsidR="00BB2B9C">
        <w:t>;</w:t>
      </w:r>
      <w:r>
        <w:t xml:space="preserve"> all you descendants of Jacob, glorify him</w:t>
      </w:r>
      <w:r w:rsidR="00BB2B9C">
        <w:t>,</w:t>
      </w:r>
      <w:r>
        <w:t xml:space="preserve"> and fear him, all you </w:t>
      </w:r>
      <w:r w:rsidR="00BB2B9C">
        <w:t xml:space="preserve">seed </w:t>
      </w:r>
      <w:r>
        <w:t xml:space="preserve">of Israel. </w:t>
      </w:r>
    </w:p>
    <w:p w14:paraId="6E2B7C08" w14:textId="6C358E4C" w:rsidR="00FE38E9" w:rsidRDefault="006057DE" w:rsidP="00F82D8A">
      <w:pPr>
        <w:pStyle w:val="Verse"/>
        <w:spacing w:after="240"/>
      </w:pPr>
      <w:r>
        <w:t>For he has not despised nor scorned the</w:t>
      </w:r>
      <w:r w:rsidR="00BB2B9C">
        <w:t xml:space="preserve"> </w:t>
      </w:r>
      <w:proofErr w:type="spellStart"/>
      <w:r w:rsidR="00BB2B9C">
        <w:t>ple</w:t>
      </w:r>
      <w:proofErr w:type="spellEnd"/>
      <w:r w:rsidR="00BB2B9C">
        <w:t>; of the</w:t>
      </w:r>
      <w:r>
        <w:t xml:space="preserve"> beggar, nor has he hid his face from me, and when I cried </w:t>
      </w:r>
      <w:r w:rsidR="00BB2B9C">
        <w:t xml:space="preserve">out </w:t>
      </w:r>
      <w:r>
        <w:t>to him, he heard</w:t>
      </w:r>
      <w:r w:rsidR="00BB2B9C">
        <w:t xml:space="preserve"> me</w:t>
      </w:r>
      <w:r>
        <w:t xml:space="preserve">. </w:t>
      </w:r>
    </w:p>
    <w:p w14:paraId="15424316" w14:textId="00EA915A" w:rsidR="00FE38E9" w:rsidRDefault="006057DE" w:rsidP="00F82D8A">
      <w:pPr>
        <w:pStyle w:val="Verse"/>
        <w:spacing w:after="240"/>
      </w:pPr>
      <w:r>
        <w:t xml:space="preserve">My praise is from thee in the great assembly, I will pay my vows before </w:t>
      </w:r>
      <w:r w:rsidR="00BB2B9C">
        <w:t xml:space="preserve">those who </w:t>
      </w:r>
      <w:r>
        <w:t xml:space="preserve">fear thee. </w:t>
      </w:r>
    </w:p>
    <w:p w14:paraId="2A145712" w14:textId="06B1E49B" w:rsidR="00FE38E9" w:rsidRDefault="006057DE" w:rsidP="00F82D8A">
      <w:pPr>
        <w:pStyle w:val="Verse"/>
        <w:spacing w:after="240"/>
      </w:pPr>
      <w:r>
        <w:t xml:space="preserve">The poor shall eat and be </w:t>
      </w:r>
      <w:r w:rsidR="00BB2B9C">
        <w:t>filled</w:t>
      </w:r>
      <w:r>
        <w:t>,</w:t>
      </w:r>
      <w:r w:rsidR="00BB2B9C">
        <w:t xml:space="preserve"> and</w:t>
      </w:r>
      <w:r>
        <w:t xml:space="preserve"> those who seek </w:t>
      </w:r>
      <w:r w:rsidR="00BB2B9C">
        <w:t xml:space="preserve">the Lord </w:t>
      </w:r>
      <w:r>
        <w:t xml:space="preserve">will praise </w:t>
      </w:r>
      <w:r w:rsidR="00BB2B9C">
        <w:t>him;</w:t>
      </w:r>
      <w:r>
        <w:t xml:space="preserve"> their hearts will live forever. </w:t>
      </w:r>
    </w:p>
    <w:p w14:paraId="695D0A3B" w14:textId="719BD4AA" w:rsidR="00FE38E9" w:rsidRDefault="006057DE" w:rsidP="00F82D8A">
      <w:pPr>
        <w:pStyle w:val="Verse"/>
        <w:spacing w:after="240"/>
      </w:pPr>
      <w:r>
        <w:lastRenderedPageBreak/>
        <w:t xml:space="preserve">All the ends of the </w:t>
      </w:r>
      <w:r w:rsidR="00BB2B9C">
        <w:t xml:space="preserve">earth </w:t>
      </w:r>
      <w:r>
        <w:t xml:space="preserve">shall remember and turn to the Lord, and all families of the nations shall worship before thee, </w:t>
      </w:r>
    </w:p>
    <w:p w14:paraId="315E5838" w14:textId="607251FC" w:rsidR="00FE38E9" w:rsidRDefault="006057DE" w:rsidP="00F82D8A">
      <w:pPr>
        <w:pStyle w:val="Verse"/>
        <w:spacing w:after="240"/>
      </w:pPr>
      <w:r>
        <w:t>For the kingdom is the Lord</w:t>
      </w:r>
      <w:r w:rsidR="008635B2">
        <w:t>’</w:t>
      </w:r>
      <w:r>
        <w:t xml:space="preserve">s, and he rules over the nations. </w:t>
      </w:r>
    </w:p>
    <w:p w14:paraId="3D4A2477" w14:textId="1678554A" w:rsidR="00BB2B9C" w:rsidRDefault="006057DE" w:rsidP="00F82D8A">
      <w:pPr>
        <w:pStyle w:val="Verse"/>
        <w:spacing w:after="240"/>
      </w:pPr>
      <w:r>
        <w:t>All the prosperous of the earth have eaten and worshiped; all those</w:t>
      </w:r>
      <w:r w:rsidR="00BB2B9C">
        <w:t xml:space="preserve"> who</w:t>
      </w:r>
      <w:r>
        <w:t xml:space="preserve"> go down into the earth shall bow down before him.</w:t>
      </w:r>
    </w:p>
    <w:p w14:paraId="29BFE99F" w14:textId="74900A3E" w:rsidR="00FE38E9" w:rsidRDefault="006057DE">
      <w:pPr>
        <w:pStyle w:val="Verse"/>
        <w:spacing w:after="240"/>
      </w:pPr>
      <w:r>
        <w:t xml:space="preserve">My soul lives </w:t>
      </w:r>
      <w:r w:rsidR="00BB2B9C">
        <w:t>for</w:t>
      </w:r>
      <w:r>
        <w:t xml:space="preserve"> him</w:t>
      </w:r>
      <w:r w:rsidR="00BB2B9C">
        <w:t>, a</w:t>
      </w:r>
      <w:r>
        <w:t>nd my seed shall serve him</w:t>
      </w:r>
      <w:r w:rsidR="00BB2B9C">
        <w:t>;</w:t>
      </w:r>
      <w:r>
        <w:t xml:space="preserve"> the generation</w:t>
      </w:r>
      <w:r w:rsidR="00BB2B9C">
        <w:t xml:space="preserve"> to come</w:t>
      </w:r>
      <w:r>
        <w:t xml:space="preserve"> shall be told of the Lord</w:t>
      </w:r>
      <w:r w:rsidR="00BB2B9C">
        <w:t>,</w:t>
      </w:r>
      <w:r>
        <w:t xml:space="preserve"> </w:t>
      </w:r>
    </w:p>
    <w:p w14:paraId="4272395A" w14:textId="54E5E36F" w:rsidR="00237B9C" w:rsidRDefault="006057DE" w:rsidP="00F82D8A">
      <w:pPr>
        <w:pStyle w:val="Verse"/>
        <w:spacing w:after="240"/>
      </w:pPr>
      <w:r>
        <w:t xml:space="preserve">And they will declare his righteousness to a people who will be born, </w:t>
      </w:r>
      <w:r w:rsidR="00BB2B9C">
        <w:t xml:space="preserve">which </w:t>
      </w:r>
      <w:r>
        <w:t xml:space="preserve">the Lord has made. </w:t>
      </w:r>
    </w:p>
    <w:p w14:paraId="330EFB33" w14:textId="77777777" w:rsidR="006057DE" w:rsidRDefault="00FE38E9" w:rsidP="00FA3250">
      <w:pPr>
        <w:pStyle w:val="Heading3"/>
        <w:spacing w:after="240"/>
      </w:pPr>
      <w:r>
        <w:t>Psalm</w:t>
      </w:r>
      <w:r w:rsidR="006057DE">
        <w:t xml:space="preserve"> 22</w:t>
      </w:r>
    </w:p>
    <w:p w14:paraId="60C7B4A2" w14:textId="77777777" w:rsidR="006057DE" w:rsidRDefault="006057DE" w:rsidP="00161212">
      <w:pPr>
        <w:pStyle w:val="Rubric"/>
      </w:pPr>
      <w:r>
        <w:t xml:space="preserve">A psalm of David </w:t>
      </w:r>
    </w:p>
    <w:p w14:paraId="68699446" w14:textId="77777777" w:rsidR="00FE38E9" w:rsidRDefault="006057DE" w:rsidP="00F82D8A">
      <w:pPr>
        <w:pStyle w:val="Verse"/>
        <w:spacing w:after="240"/>
      </w:pPr>
      <w:r>
        <w:t xml:space="preserve">The Lord is my shepherd, I shall not want. </w:t>
      </w:r>
    </w:p>
    <w:p w14:paraId="356A3113" w14:textId="1252FD5B" w:rsidR="00FE38E9" w:rsidRDefault="006057DE" w:rsidP="00F82D8A">
      <w:pPr>
        <w:pStyle w:val="Verse"/>
        <w:spacing w:after="240"/>
      </w:pPr>
      <w:r>
        <w:t xml:space="preserve">In green pastures he makes me </w:t>
      </w:r>
      <w:r w:rsidR="0065199A">
        <w:t>to dwell</w:t>
      </w:r>
      <w:r>
        <w:t xml:space="preserve">, he nourishes me beside the still water. </w:t>
      </w:r>
    </w:p>
    <w:p w14:paraId="45E9721B" w14:textId="0EABC605" w:rsidR="00FE38E9" w:rsidRDefault="006057DE" w:rsidP="00F82D8A">
      <w:pPr>
        <w:pStyle w:val="Verse"/>
        <w:spacing w:after="240"/>
      </w:pPr>
      <w:r>
        <w:t xml:space="preserve">He </w:t>
      </w:r>
      <w:r w:rsidR="0065199A">
        <w:t xml:space="preserve">has restored </w:t>
      </w:r>
      <w:r>
        <w:t>my soul, he leads me in the paths of righteousness for his name</w:t>
      </w:r>
      <w:r w:rsidR="008635B2">
        <w:t>’</w:t>
      </w:r>
      <w:r>
        <w:t xml:space="preserve">s sake. </w:t>
      </w:r>
    </w:p>
    <w:p w14:paraId="27CB453C" w14:textId="23ED6700" w:rsidR="00FE38E9" w:rsidRDefault="006057DE" w:rsidP="00F82D8A">
      <w:pPr>
        <w:pStyle w:val="Verse"/>
        <w:spacing w:after="240"/>
      </w:pPr>
      <w:r>
        <w:t>Though I walk in</w:t>
      </w:r>
      <w:ins w:id="393" w:author="3-9" w:date="2020-03-12T22:19:00Z">
        <w:r>
          <w:t xml:space="preserve"> </w:t>
        </w:r>
        <w:r w:rsidR="00792BAD">
          <w:t>midst of</w:t>
        </w:r>
      </w:ins>
      <w:r w:rsidR="00792BAD">
        <w:t xml:space="preserve"> </w:t>
      </w:r>
      <w:r>
        <w:t>the shadow of death, I will fear no evil, for thou art with me</w:t>
      </w:r>
      <w:r w:rsidR="0065199A">
        <w:t xml:space="preserve">; </w:t>
      </w:r>
      <w:r>
        <w:t xml:space="preserve">thy rod and thy staff, they comfort me. </w:t>
      </w:r>
    </w:p>
    <w:p w14:paraId="6E379CC0" w14:textId="6595242B" w:rsidR="0065199A" w:rsidRDefault="006057DE" w:rsidP="00F82D8A">
      <w:pPr>
        <w:pStyle w:val="Verse"/>
        <w:spacing w:after="240"/>
      </w:pPr>
      <w:r>
        <w:t xml:space="preserve">Thou preparest me a table in </w:t>
      </w:r>
      <w:r w:rsidR="0065199A">
        <w:t>the</w:t>
      </w:r>
      <w:r>
        <w:t xml:space="preserve"> presence</w:t>
      </w:r>
      <w:r w:rsidR="0065199A">
        <w:t xml:space="preserve"> of my persecutors.</w:t>
      </w:r>
    </w:p>
    <w:p w14:paraId="3C2BD6F4" w14:textId="57B12DE6" w:rsidR="00FE38E9" w:rsidRDefault="0065199A" w:rsidP="00F82D8A">
      <w:pPr>
        <w:pStyle w:val="Verse"/>
        <w:spacing w:after="240"/>
      </w:pPr>
      <w:r>
        <w:t>T</w:t>
      </w:r>
      <w:r w:rsidR="006057DE">
        <w:t xml:space="preserve">hou </w:t>
      </w:r>
      <w:proofErr w:type="spellStart"/>
      <w:r w:rsidR="006057DE">
        <w:t>anointest</w:t>
      </w:r>
      <w:proofErr w:type="spellEnd"/>
      <w:r w:rsidR="006057DE">
        <w:t xml:space="preserve"> my head with oil, and th</w:t>
      </w:r>
      <w:r>
        <w:t>y</w:t>
      </w:r>
      <w:r w:rsidR="006057DE">
        <w:t xml:space="preserve"> cup </w:t>
      </w:r>
      <w:r>
        <w:t xml:space="preserve">that fills me, </w:t>
      </w:r>
      <w:r w:rsidR="006057DE">
        <w:t xml:space="preserve">how </w:t>
      </w:r>
      <w:r>
        <w:t>excellent</w:t>
      </w:r>
      <w:r w:rsidR="006057DE">
        <w:t xml:space="preserve"> it is! </w:t>
      </w:r>
    </w:p>
    <w:p w14:paraId="78E22568" w14:textId="0A7656D1" w:rsidR="00237B9C" w:rsidRDefault="006057DE" w:rsidP="00F82D8A">
      <w:pPr>
        <w:pStyle w:val="Verse"/>
        <w:spacing w:after="240"/>
      </w:pPr>
      <w:r>
        <w:lastRenderedPageBreak/>
        <w:t xml:space="preserve">And thy mercy shall pursue me all the days of my life, and I shall dwell in the </w:t>
      </w:r>
      <w:r w:rsidR="0065199A">
        <w:t xml:space="preserve">house of the </w:t>
      </w:r>
      <w:r>
        <w:t xml:space="preserve">Lord house </w:t>
      </w:r>
      <w:r w:rsidR="0065199A">
        <w:t>unto</w:t>
      </w:r>
      <w:r>
        <w:t xml:space="preserve"> length of days. </w:t>
      </w:r>
    </w:p>
    <w:p w14:paraId="16C1EDA9" w14:textId="77777777" w:rsidR="006057DE" w:rsidRDefault="00FE38E9" w:rsidP="00FA3250">
      <w:pPr>
        <w:pStyle w:val="Heading3"/>
        <w:spacing w:after="240"/>
      </w:pPr>
      <w:r>
        <w:t>Psalm</w:t>
      </w:r>
      <w:r w:rsidR="006057DE">
        <w:t xml:space="preserve"> 23</w:t>
      </w:r>
    </w:p>
    <w:p w14:paraId="28C72F02" w14:textId="77777777" w:rsidR="006057DE" w:rsidRDefault="006057DE" w:rsidP="00161212">
      <w:pPr>
        <w:pStyle w:val="Rubric"/>
      </w:pPr>
      <w:r>
        <w:t xml:space="preserve">A psalm of David, concerning the first day of the week </w:t>
      </w:r>
    </w:p>
    <w:p w14:paraId="7C63258E" w14:textId="7DFC8D35" w:rsidR="00FE38E9" w:rsidRDefault="006057DE" w:rsidP="00F82D8A">
      <w:pPr>
        <w:pStyle w:val="Verse"/>
        <w:spacing w:after="240"/>
      </w:pPr>
      <w:r>
        <w:t>The earth is the Lord</w:t>
      </w:r>
      <w:r w:rsidR="008635B2">
        <w:t>’</w:t>
      </w:r>
      <w:r>
        <w:t xml:space="preserve">s, and all its fullness, the world and all who dwell in it. </w:t>
      </w:r>
    </w:p>
    <w:p w14:paraId="02A4C3E2" w14:textId="77777777" w:rsidR="00FE38E9" w:rsidRDefault="006057DE" w:rsidP="00F82D8A">
      <w:pPr>
        <w:pStyle w:val="Verse"/>
        <w:spacing w:after="240"/>
      </w:pPr>
      <w:r>
        <w:t xml:space="preserve">For he has founded it upon the seas and established it upon the waters. </w:t>
      </w:r>
    </w:p>
    <w:p w14:paraId="05FB5BFE" w14:textId="09E04A34" w:rsidR="00FE38E9" w:rsidRDefault="006057DE" w:rsidP="00F82D8A">
      <w:pPr>
        <w:pStyle w:val="Verse"/>
        <w:spacing w:after="240"/>
      </w:pPr>
      <w:r>
        <w:t xml:space="preserve">Who shall ascend the mountain of the Lord? </w:t>
      </w:r>
      <w:del w:id="394" w:author="3-9" w:date="2020-03-12T22:19:00Z">
        <w:r>
          <w:delText>Who</w:delText>
        </w:r>
      </w:del>
      <w:ins w:id="395" w:author="3-9" w:date="2020-03-12T22:19:00Z">
        <w:r w:rsidR="002D0EB5">
          <w:t>And w</w:t>
        </w:r>
        <w:r>
          <w:t>ho</w:t>
        </w:r>
      </w:ins>
      <w:r>
        <w:t xml:space="preserve"> shall stand in his holy place? </w:t>
      </w:r>
    </w:p>
    <w:p w14:paraId="1704DD2B" w14:textId="3979C9B3" w:rsidR="00FE38E9" w:rsidRDefault="006057DE" w:rsidP="00F82D8A">
      <w:pPr>
        <w:pStyle w:val="Verse"/>
        <w:spacing w:after="240"/>
      </w:pPr>
      <w:r>
        <w:t xml:space="preserve">He who has clean hands and a pure heart, who has not </w:t>
      </w:r>
      <w:r w:rsidR="00CC6D5B">
        <w:t xml:space="preserve">lifted up </w:t>
      </w:r>
      <w:r>
        <w:t xml:space="preserve">his soul to vanity, who has not sworn falsely to his neighbor. </w:t>
      </w:r>
    </w:p>
    <w:p w14:paraId="30A58671" w14:textId="77777777" w:rsidR="00FE38E9" w:rsidRDefault="006057DE" w:rsidP="00F82D8A">
      <w:pPr>
        <w:pStyle w:val="Verse"/>
        <w:spacing w:after="240"/>
      </w:pPr>
      <w:r>
        <w:t xml:space="preserve">He shall receive blessing from the Lord, great mercy from the God of his salvation. </w:t>
      </w:r>
    </w:p>
    <w:p w14:paraId="592360BF" w14:textId="103BADD3" w:rsidR="00FE38E9" w:rsidRDefault="006057DE" w:rsidP="00F82D8A">
      <w:pPr>
        <w:pStyle w:val="Verse"/>
        <w:spacing w:after="240"/>
      </w:pPr>
      <w:r>
        <w:t xml:space="preserve">This is the generation of those who seek him, who seek the face of </w:t>
      </w:r>
      <w:r w:rsidR="00CC6D5B">
        <w:t xml:space="preserve">the God of </w:t>
      </w:r>
      <w:r>
        <w:t xml:space="preserve">Jacob. </w:t>
      </w:r>
      <w:r w:rsidR="00FA3250">
        <w:t xml:space="preserve"> </w:t>
      </w:r>
      <w:proofErr w:type="spellStart"/>
      <w:r w:rsidR="00425D62">
        <w:rPr>
          <w:i/>
        </w:rPr>
        <w:t>Diapsalma</w:t>
      </w:r>
      <w:proofErr w:type="spellEnd"/>
      <w:r>
        <w:t xml:space="preserve"> </w:t>
      </w:r>
    </w:p>
    <w:p w14:paraId="3D4370B7" w14:textId="1A2E39FD" w:rsidR="00FE38E9" w:rsidRDefault="00CC6D5B" w:rsidP="00F82D8A">
      <w:pPr>
        <w:pStyle w:val="Verse"/>
        <w:spacing w:after="240"/>
      </w:pPr>
      <w:r>
        <w:t xml:space="preserve">Lift </w:t>
      </w:r>
      <w:r w:rsidR="006057DE">
        <w:t xml:space="preserve">up </w:t>
      </w:r>
      <w:r>
        <w:t xml:space="preserve">your </w:t>
      </w:r>
      <w:r w:rsidR="006057DE">
        <w:t xml:space="preserve">gates, O you princes, and be </w:t>
      </w:r>
      <w:r>
        <w:t>lifted up</w:t>
      </w:r>
      <w:r w:rsidR="006057DE">
        <w:t xml:space="preserve">, you everlasting doors, </w:t>
      </w:r>
      <w:r>
        <w:t xml:space="preserve">and </w:t>
      </w:r>
      <w:r w:rsidR="006057DE">
        <w:t xml:space="preserve">the King of glory shall come in. </w:t>
      </w:r>
    </w:p>
    <w:p w14:paraId="5F47FF3C" w14:textId="77777777" w:rsidR="00FE38E9" w:rsidRDefault="006057DE" w:rsidP="00F82D8A">
      <w:pPr>
        <w:pStyle w:val="Verse"/>
        <w:spacing w:after="240"/>
      </w:pPr>
      <w:r>
        <w:t xml:space="preserve">Who is this King of glory? The Lord strong and mighty, the Lord mighty in battle. </w:t>
      </w:r>
    </w:p>
    <w:p w14:paraId="68178A12" w14:textId="78AE1283" w:rsidR="00FE38E9" w:rsidRDefault="00CC6D5B" w:rsidP="00F82D8A">
      <w:pPr>
        <w:pStyle w:val="Verse"/>
        <w:spacing w:after="240"/>
      </w:pPr>
      <w:r>
        <w:t xml:space="preserve">Lift up your gates, </w:t>
      </w:r>
      <w:r w:rsidR="006057DE">
        <w:t xml:space="preserve">O you princes, and be </w:t>
      </w:r>
      <w:r>
        <w:t>lifted up</w:t>
      </w:r>
      <w:r w:rsidR="006057DE">
        <w:t xml:space="preserve">, you everlasting doors, and the King of glory shall come in. </w:t>
      </w:r>
    </w:p>
    <w:p w14:paraId="6A18B63E" w14:textId="49092CEA" w:rsidR="006057DE" w:rsidRDefault="006057DE" w:rsidP="00F82D8A">
      <w:pPr>
        <w:pStyle w:val="Verse"/>
        <w:spacing w:after="240"/>
      </w:pPr>
      <w:r>
        <w:t>Who is this King of glory? The Lord of hosts</w:t>
      </w:r>
      <w:r w:rsidR="00CC6D5B">
        <w:t>,</w:t>
      </w:r>
      <w:r>
        <w:t xml:space="preserve"> he is the King of glory. </w:t>
      </w:r>
    </w:p>
    <w:p w14:paraId="51146355" w14:textId="77777777" w:rsidR="00B50629" w:rsidRDefault="00B50629" w:rsidP="0037394E">
      <w:pPr>
        <w:pStyle w:val="Rubric"/>
      </w:pPr>
      <w:r>
        <w:lastRenderedPageBreak/>
        <w:t>Glory. Both now. Alleluia.</w:t>
      </w:r>
    </w:p>
    <w:p w14:paraId="1633828E" w14:textId="77777777" w:rsidR="00AA594A" w:rsidRPr="009131F8" w:rsidRDefault="00AA594A" w:rsidP="00E406BF">
      <w:pPr>
        <w:pStyle w:val="Heading1"/>
        <w:spacing w:after="240"/>
      </w:pPr>
      <w:r w:rsidRPr="009131F8">
        <w:br w:type="page"/>
      </w:r>
      <w:r w:rsidR="00D218B4" w:rsidRPr="00E406BF">
        <w:lastRenderedPageBreak/>
        <w:t>Kathisma</w:t>
      </w:r>
      <w:r w:rsidR="006057DE" w:rsidRPr="009131F8">
        <w:t xml:space="preserve"> </w:t>
      </w:r>
      <w:r w:rsidR="00D218B4" w:rsidRPr="009131F8">
        <w:t>Four</w:t>
      </w:r>
    </w:p>
    <w:p w14:paraId="512450C9" w14:textId="77777777" w:rsidR="009131F8" w:rsidRPr="009131F8" w:rsidRDefault="009131F8" w:rsidP="009131F8">
      <w:pPr>
        <w:pStyle w:val="Heading2"/>
        <w:spacing w:after="240"/>
      </w:pPr>
      <w:r w:rsidRPr="009131F8">
        <w:t>First Stasis</w:t>
      </w:r>
    </w:p>
    <w:p w14:paraId="793C08A1" w14:textId="77777777" w:rsidR="006057DE" w:rsidRDefault="00FE38E9" w:rsidP="00FA3250">
      <w:pPr>
        <w:pStyle w:val="Heading3"/>
        <w:spacing w:after="240"/>
      </w:pPr>
      <w:r>
        <w:t>Psalm</w:t>
      </w:r>
      <w:r w:rsidR="006057DE">
        <w:t xml:space="preserve"> 24</w:t>
      </w:r>
    </w:p>
    <w:p w14:paraId="0F2411FC" w14:textId="77777777" w:rsidR="006057DE" w:rsidRDefault="006057DE" w:rsidP="00161212">
      <w:pPr>
        <w:pStyle w:val="Rubric"/>
      </w:pPr>
      <w:r>
        <w:t xml:space="preserve">A psalm of David </w:t>
      </w:r>
    </w:p>
    <w:p w14:paraId="75D2B002" w14:textId="77777777" w:rsidR="00FE38E9" w:rsidRDefault="006057DE" w:rsidP="00F82D8A">
      <w:pPr>
        <w:pStyle w:val="Verse"/>
        <w:spacing w:after="240"/>
      </w:pPr>
      <w:r>
        <w:t xml:space="preserve">To thee, O Lord, I lift up my soul. </w:t>
      </w:r>
    </w:p>
    <w:p w14:paraId="2EB73729" w14:textId="7C8B5905" w:rsidR="00FE38E9" w:rsidRDefault="006057DE" w:rsidP="00F82D8A">
      <w:pPr>
        <w:pStyle w:val="Verse"/>
        <w:spacing w:after="240"/>
      </w:pPr>
      <w:r>
        <w:t xml:space="preserve">O my God, I trust in thee, let me not be put to shame, let not my enemies </w:t>
      </w:r>
      <w:del w:id="396" w:author="3-9" w:date="2020-03-12T22:19:00Z">
        <w:r>
          <w:delText>laugh at</w:delText>
        </w:r>
      </w:del>
      <w:ins w:id="397" w:author="3-9" w:date="2020-03-12T22:19:00Z">
        <w:r w:rsidR="00617CA7">
          <w:t>triumph over</w:t>
        </w:r>
      </w:ins>
      <w:r>
        <w:t xml:space="preserve"> me. </w:t>
      </w:r>
    </w:p>
    <w:p w14:paraId="45CBF23E" w14:textId="17E83564" w:rsidR="00FE38E9" w:rsidRDefault="00CD7C00" w:rsidP="00F82D8A">
      <w:pPr>
        <w:pStyle w:val="Verse"/>
        <w:spacing w:after="240"/>
      </w:pPr>
      <w:r>
        <w:t xml:space="preserve">Let none </w:t>
      </w:r>
      <w:r w:rsidR="006057DE">
        <w:t xml:space="preserve">who wait upon thee be put to shame; let those be ashamed who work </w:t>
      </w:r>
      <w:r>
        <w:t>lawlessness</w:t>
      </w:r>
      <w:r w:rsidR="006057DE">
        <w:t xml:space="preserve">. </w:t>
      </w:r>
    </w:p>
    <w:p w14:paraId="3C18FFE7" w14:textId="77777777" w:rsidR="00FE38E9" w:rsidRDefault="006057DE" w:rsidP="00F82D8A">
      <w:pPr>
        <w:pStyle w:val="Verse"/>
        <w:spacing w:after="240"/>
      </w:pPr>
      <w:r>
        <w:t xml:space="preserve">Make known thy ways to me, O Lord, and teach me thy paths. </w:t>
      </w:r>
    </w:p>
    <w:p w14:paraId="261E106B" w14:textId="42550906" w:rsidR="00FE38E9" w:rsidRDefault="006057DE" w:rsidP="00F82D8A">
      <w:pPr>
        <w:pStyle w:val="Verse"/>
        <w:spacing w:after="240"/>
      </w:pPr>
      <w:r>
        <w:t>Lead me in thy truth and teach me, for thou art the God of my salvation</w:t>
      </w:r>
      <w:r w:rsidR="00CD7C00">
        <w:t>;</w:t>
      </w:r>
      <w:r>
        <w:t xml:space="preserve"> on thee I wait all the day. </w:t>
      </w:r>
    </w:p>
    <w:p w14:paraId="6A68A7FE" w14:textId="22D226D3" w:rsidR="00FE38E9" w:rsidRDefault="006057DE" w:rsidP="00F82D8A">
      <w:pPr>
        <w:pStyle w:val="Verse"/>
        <w:spacing w:after="240"/>
      </w:pPr>
      <w:r>
        <w:t>Remember thy compassion</w:t>
      </w:r>
      <w:r w:rsidR="00CD7C00">
        <w:t>s</w:t>
      </w:r>
      <w:r>
        <w:t xml:space="preserve">, O Lord, and thy mercy, for they are from of old. </w:t>
      </w:r>
    </w:p>
    <w:p w14:paraId="4C01B448" w14:textId="0E68E9C2" w:rsidR="00FE38E9" w:rsidRDefault="00CD7C00" w:rsidP="00F82D8A">
      <w:pPr>
        <w:pStyle w:val="Verse"/>
        <w:spacing w:after="240"/>
      </w:pPr>
      <w:r>
        <w:t>R</w:t>
      </w:r>
      <w:r w:rsidR="006057DE">
        <w:t xml:space="preserve">emember </w:t>
      </w:r>
      <w:r>
        <w:t xml:space="preserve">not </w:t>
      </w:r>
      <w:r w:rsidR="006057DE">
        <w:t xml:space="preserve">the sins of my youth, nor my ignorance, but remember me according to thy mercy, because of thy lovingkindness, O Lord. </w:t>
      </w:r>
    </w:p>
    <w:p w14:paraId="786E1568" w14:textId="69DC6D33" w:rsidR="00FE38E9" w:rsidRDefault="006057DE" w:rsidP="00F82D8A">
      <w:pPr>
        <w:pStyle w:val="Verse"/>
        <w:spacing w:after="240"/>
      </w:pPr>
      <w:r>
        <w:t xml:space="preserve">Merciful and upright is the Lord, therefore he will establish </w:t>
      </w:r>
      <w:r w:rsidR="00CD7C00">
        <w:t xml:space="preserve">a </w:t>
      </w:r>
      <w:r>
        <w:t xml:space="preserve">law to guide sinners in the way. </w:t>
      </w:r>
    </w:p>
    <w:p w14:paraId="32381C29" w14:textId="08E3147F" w:rsidR="00FE38E9" w:rsidRDefault="006057DE" w:rsidP="00F82D8A">
      <w:pPr>
        <w:pStyle w:val="Verse"/>
        <w:spacing w:after="240"/>
      </w:pPr>
      <w:r>
        <w:t xml:space="preserve">The gentle he will guide in justice, </w:t>
      </w:r>
      <w:del w:id="398" w:author="3-9" w:date="2020-03-12T22:19:00Z">
        <w:r>
          <w:delText>the meek</w:delText>
        </w:r>
      </w:del>
      <w:ins w:id="399" w:author="3-9" w:date="2020-03-12T22:19:00Z">
        <w:r w:rsidR="00617CA7">
          <w:t>and</w:t>
        </w:r>
      </w:ins>
      <w:r w:rsidR="00617CA7">
        <w:t xml:space="preserve"> </w:t>
      </w:r>
      <w:r>
        <w:t>he will teach</w:t>
      </w:r>
      <w:r w:rsidR="00617CA7">
        <w:t xml:space="preserve"> </w:t>
      </w:r>
      <w:ins w:id="400" w:author="3-9" w:date="2020-03-12T22:19:00Z">
        <w:r w:rsidR="00617CA7">
          <w:t>the meek</w:t>
        </w:r>
        <w:r>
          <w:t xml:space="preserve"> </w:t>
        </w:r>
      </w:ins>
      <w:r>
        <w:t xml:space="preserve">his ways. </w:t>
      </w:r>
    </w:p>
    <w:p w14:paraId="2D9D2198" w14:textId="4856206F" w:rsidR="00FE38E9" w:rsidRDefault="006057DE" w:rsidP="00F82D8A">
      <w:pPr>
        <w:pStyle w:val="Verse"/>
        <w:spacing w:after="240"/>
      </w:pPr>
      <w:r>
        <w:t xml:space="preserve">All the ways of the Lord are mercy and truth for those </w:t>
      </w:r>
      <w:r w:rsidR="00CD7C00">
        <w:t xml:space="preserve">who seek </w:t>
      </w:r>
      <w:r>
        <w:t xml:space="preserve">his covenant and his testimonies. </w:t>
      </w:r>
    </w:p>
    <w:p w14:paraId="001E8FC0" w14:textId="203F981D" w:rsidR="00FE38E9" w:rsidRDefault="006057DE" w:rsidP="00F82D8A">
      <w:pPr>
        <w:pStyle w:val="Verse"/>
        <w:spacing w:after="240"/>
      </w:pPr>
      <w:r>
        <w:lastRenderedPageBreak/>
        <w:t>For thy name</w:t>
      </w:r>
      <w:r w:rsidR="008635B2">
        <w:t>’</w:t>
      </w:r>
      <w:r>
        <w:t xml:space="preserve">s sake, O Lord, pardon my iniquity, for it is great. </w:t>
      </w:r>
    </w:p>
    <w:p w14:paraId="2F7D6FD3" w14:textId="3A72D991" w:rsidR="00FE38E9" w:rsidRDefault="006057DE" w:rsidP="00F82D8A">
      <w:pPr>
        <w:pStyle w:val="Verse"/>
        <w:spacing w:after="240"/>
      </w:pPr>
      <w:r>
        <w:t xml:space="preserve">Who is the man that fears the Lord? Him shall God </w:t>
      </w:r>
      <w:del w:id="401" w:author="3-9" w:date="2020-03-12T22:19:00Z">
        <w:r>
          <w:delText>teach</w:delText>
        </w:r>
      </w:del>
      <w:ins w:id="402" w:author="3-9" w:date="2020-03-12T22:19:00Z">
        <w:r w:rsidR="00BD0A09">
          <w:t>instruct</w:t>
        </w:r>
      </w:ins>
      <w:r>
        <w:t xml:space="preserve"> in the way he</w:t>
      </w:r>
      <w:r w:rsidR="00BD0A09">
        <w:t xml:space="preserve"> </w:t>
      </w:r>
      <w:del w:id="403" w:author="3-9" w:date="2020-03-12T22:19:00Z">
        <w:r>
          <w:delText>has chosen</w:delText>
        </w:r>
      </w:del>
      <w:ins w:id="404" w:author="3-9" w:date="2020-03-12T22:19:00Z">
        <w:r w:rsidR="00BD0A09">
          <w:t>should choose</w:t>
        </w:r>
      </w:ins>
      <w:r>
        <w:t xml:space="preserve">. </w:t>
      </w:r>
    </w:p>
    <w:p w14:paraId="7A37B888" w14:textId="2B27132C" w:rsidR="00FE38E9" w:rsidRDefault="006057DE" w:rsidP="00F82D8A">
      <w:pPr>
        <w:pStyle w:val="Verse"/>
        <w:spacing w:after="240"/>
      </w:pPr>
      <w:r>
        <w:t xml:space="preserve">His soul shall dwell amid good things, </w:t>
      </w:r>
      <w:r w:rsidR="00CD7C00">
        <w:t xml:space="preserve">and </w:t>
      </w:r>
      <w:r>
        <w:t xml:space="preserve">his seed shall inherit the earth. </w:t>
      </w:r>
    </w:p>
    <w:p w14:paraId="46AF418D" w14:textId="77777777" w:rsidR="00FE38E9" w:rsidRDefault="006057DE" w:rsidP="00F82D8A">
      <w:pPr>
        <w:pStyle w:val="Verse"/>
        <w:spacing w:after="240"/>
      </w:pPr>
      <w:r>
        <w:t xml:space="preserve">The Lord is the strength of those who fear him, and he will show them his covenant. </w:t>
      </w:r>
    </w:p>
    <w:p w14:paraId="4C7299B6" w14:textId="15175874" w:rsidR="00FE38E9" w:rsidRDefault="006057DE" w:rsidP="00F82D8A">
      <w:pPr>
        <w:pStyle w:val="Verse"/>
        <w:spacing w:after="240"/>
      </w:pPr>
      <w:r>
        <w:t xml:space="preserve">My eyes are ever toward the Lord, for he shall pluck my feet out of the </w:t>
      </w:r>
      <w:r w:rsidR="00CD7C00">
        <w:t>snare</w:t>
      </w:r>
      <w:r>
        <w:t xml:space="preserve">. </w:t>
      </w:r>
    </w:p>
    <w:p w14:paraId="637FACA3" w14:textId="77777777" w:rsidR="00FE38E9" w:rsidRDefault="006057DE" w:rsidP="00F82D8A">
      <w:pPr>
        <w:pStyle w:val="Verse"/>
        <w:spacing w:after="240"/>
      </w:pPr>
      <w:r>
        <w:t xml:space="preserve">Look upon me and have mercy on me, for I am an only child and poor. </w:t>
      </w:r>
    </w:p>
    <w:p w14:paraId="340EDB08" w14:textId="67DC831D" w:rsidR="00FE38E9" w:rsidRDefault="00CD7C00" w:rsidP="00F82D8A">
      <w:pPr>
        <w:pStyle w:val="Verse"/>
        <w:spacing w:after="240"/>
      </w:pPr>
      <w:r>
        <w:t>The afflictions of m</w:t>
      </w:r>
      <w:r w:rsidR="006057DE">
        <w:t>y heart have multiplied</w:t>
      </w:r>
      <w:r>
        <w:t>;</w:t>
      </w:r>
      <w:r w:rsidR="006057DE">
        <w:t xml:space="preserve"> bring me out of my distresses. </w:t>
      </w:r>
    </w:p>
    <w:p w14:paraId="38F59860" w14:textId="77777777" w:rsidR="00FE38E9" w:rsidRDefault="006057DE" w:rsidP="00F82D8A">
      <w:pPr>
        <w:pStyle w:val="Verse"/>
        <w:spacing w:after="240"/>
      </w:pPr>
      <w:r>
        <w:t xml:space="preserve">Look on my lowliness and my pain, and forgive all my sins. </w:t>
      </w:r>
    </w:p>
    <w:p w14:paraId="40E365E1" w14:textId="2BE79733" w:rsidR="00FE38E9" w:rsidRDefault="006057DE" w:rsidP="00F82D8A">
      <w:pPr>
        <w:pStyle w:val="Verse"/>
        <w:spacing w:after="240"/>
      </w:pPr>
      <w:r>
        <w:t>Look on my enemies</w:t>
      </w:r>
      <w:del w:id="405" w:author="3-9" w:date="2020-03-12T22:19:00Z">
        <w:r w:rsidR="00013A8B">
          <w:delText>;</w:delText>
        </w:r>
      </w:del>
      <w:ins w:id="406" w:author="3-9" w:date="2020-03-12T22:19:00Z">
        <w:r w:rsidR="00BD0A09">
          <w:t>, for</w:t>
        </w:r>
      </w:ins>
      <w:r w:rsidR="00013A8B">
        <w:t xml:space="preserve"> </w:t>
      </w:r>
      <w:r>
        <w:t>they have multiplied</w:t>
      </w:r>
      <w:del w:id="407" w:author="3-9" w:date="2020-03-12T22:19:00Z">
        <w:r>
          <w:delText>,</w:delText>
        </w:r>
      </w:del>
      <w:ins w:id="408" w:author="3-9" w:date="2020-03-12T22:19:00Z">
        <w:r w:rsidR="00BD0A09">
          <w:t>;</w:t>
        </w:r>
      </w:ins>
      <w:r>
        <w:t xml:space="preserve"> they hate me with</w:t>
      </w:r>
      <w:r w:rsidR="00013A8B">
        <w:t xml:space="preserve"> an</w:t>
      </w:r>
      <w:r>
        <w:t xml:space="preserve"> unjust hatred. </w:t>
      </w:r>
    </w:p>
    <w:p w14:paraId="6EC83BC2" w14:textId="6EA04249" w:rsidR="00FE38E9" w:rsidRDefault="006057DE" w:rsidP="00F82D8A">
      <w:pPr>
        <w:pStyle w:val="Verse"/>
        <w:spacing w:after="240"/>
      </w:pPr>
      <w:r>
        <w:t xml:space="preserve">Keep my soul and deliver me, let me not be put to shame, for I </w:t>
      </w:r>
      <w:del w:id="409" w:author="3-9" w:date="2020-03-12T22:19:00Z">
        <w:r>
          <w:delText>put my hope</w:delText>
        </w:r>
      </w:del>
      <w:ins w:id="410" w:author="3-9" w:date="2020-03-12T22:19:00Z">
        <w:r w:rsidR="00BD0A09">
          <w:t xml:space="preserve">have </w:t>
        </w:r>
        <w:r>
          <w:t>hope</w:t>
        </w:r>
        <w:r w:rsidR="00BD0A09">
          <w:t>d</w:t>
        </w:r>
      </w:ins>
      <w:r>
        <w:t xml:space="preserve"> in thee. </w:t>
      </w:r>
    </w:p>
    <w:p w14:paraId="12A96536" w14:textId="6A1FB780" w:rsidR="00FE38E9" w:rsidRDefault="006057DE" w:rsidP="00F82D8A">
      <w:pPr>
        <w:pStyle w:val="Verse"/>
        <w:spacing w:after="240"/>
      </w:pPr>
      <w:r>
        <w:t xml:space="preserve">The innocent and the upright </w:t>
      </w:r>
      <w:del w:id="411" w:author="3-9" w:date="2020-03-12T22:19:00Z">
        <w:r>
          <w:delText>cleave to</w:delText>
        </w:r>
      </w:del>
      <w:ins w:id="412" w:author="3-9" w:date="2020-03-12T22:19:00Z">
        <w:r w:rsidR="00BD0A09">
          <w:t>join together with</w:t>
        </w:r>
      </w:ins>
      <w:r>
        <w:t xml:space="preserve"> me, for I </w:t>
      </w:r>
      <w:r w:rsidR="00BD0A09">
        <w:t xml:space="preserve">wait </w:t>
      </w:r>
      <w:del w:id="413" w:author="3-9" w:date="2020-03-12T22:19:00Z">
        <w:r>
          <w:delText>upon</w:delText>
        </w:r>
      </w:del>
      <w:ins w:id="414" w:author="3-9" w:date="2020-03-12T22:19:00Z">
        <w:r w:rsidR="00BD0A09">
          <w:t>for</w:t>
        </w:r>
      </w:ins>
      <w:r>
        <w:t xml:space="preserve"> thee. </w:t>
      </w:r>
    </w:p>
    <w:p w14:paraId="079C731B" w14:textId="77777777" w:rsidR="00237B9C" w:rsidRDefault="006057DE" w:rsidP="00F82D8A">
      <w:pPr>
        <w:pStyle w:val="Verse"/>
        <w:spacing w:after="240"/>
      </w:pPr>
      <w:r>
        <w:t xml:space="preserve">Redeem Israel, O God, out of all his troubles. </w:t>
      </w:r>
    </w:p>
    <w:p w14:paraId="17F885EA" w14:textId="77777777" w:rsidR="006B28D9" w:rsidRDefault="00FE38E9" w:rsidP="00FA3250">
      <w:pPr>
        <w:pStyle w:val="Heading3"/>
        <w:spacing w:after="240"/>
      </w:pPr>
      <w:r>
        <w:t>Psalm</w:t>
      </w:r>
      <w:r w:rsidR="006057DE">
        <w:t xml:space="preserve"> 25</w:t>
      </w:r>
    </w:p>
    <w:p w14:paraId="343610D7" w14:textId="77777777" w:rsidR="006057DE" w:rsidRDefault="006B28D9" w:rsidP="00161212">
      <w:pPr>
        <w:pStyle w:val="Rubric"/>
      </w:pPr>
      <w:r>
        <w:t>Of David</w:t>
      </w:r>
      <w:r w:rsidR="006057DE">
        <w:t xml:space="preserve"> </w:t>
      </w:r>
    </w:p>
    <w:p w14:paraId="1930CFBD" w14:textId="10E3DA41" w:rsidR="00FE38E9" w:rsidRDefault="006057DE" w:rsidP="00F82D8A">
      <w:pPr>
        <w:pStyle w:val="Verse"/>
        <w:spacing w:after="240"/>
      </w:pPr>
      <w:r>
        <w:lastRenderedPageBreak/>
        <w:t xml:space="preserve">Judge me, O Lord, for I have walked in my innocence; </w:t>
      </w:r>
      <w:del w:id="415" w:author="3-9" w:date="2020-03-12T22:19:00Z">
        <w:r w:rsidR="00013A8B">
          <w:delText xml:space="preserve">and </w:delText>
        </w:r>
        <w:r>
          <w:delText>hoping</w:delText>
        </w:r>
      </w:del>
      <w:ins w:id="416" w:author="3-9" w:date="2020-03-12T22:19:00Z">
        <w:r w:rsidR="00BD0A09" w:rsidRPr="00BD0A09">
          <w:t>I have hoped</w:t>
        </w:r>
      </w:ins>
      <w:r w:rsidR="00BD0A09" w:rsidRPr="00BD0A09">
        <w:t xml:space="preserve"> in the Lord</w:t>
      </w:r>
      <w:del w:id="417" w:author="3-9" w:date="2020-03-12T22:19:00Z">
        <w:r>
          <w:delText>, I</w:delText>
        </w:r>
      </w:del>
      <w:ins w:id="418" w:author="3-9" w:date="2020-03-12T22:19:00Z">
        <w:r w:rsidR="00BD0A09" w:rsidRPr="00BD0A09">
          <w:t xml:space="preserve"> and</w:t>
        </w:r>
      </w:ins>
      <w:r w:rsidR="00BD0A09" w:rsidRPr="00BD0A09">
        <w:t xml:space="preserve"> shall not </w:t>
      </w:r>
      <w:del w:id="419" w:author="3-9" w:date="2020-03-12T22:19:00Z">
        <w:r w:rsidR="00013A8B">
          <w:delText>grow weak</w:delText>
        </w:r>
      </w:del>
      <w:ins w:id="420" w:author="3-9" w:date="2020-03-12T22:19:00Z">
        <w:r w:rsidR="00BD0A09" w:rsidRPr="00BD0A09">
          <w:t>be moved</w:t>
        </w:r>
      </w:ins>
      <w:r>
        <w:t xml:space="preserve">. </w:t>
      </w:r>
    </w:p>
    <w:p w14:paraId="009E5204" w14:textId="1038A199" w:rsidR="00FE38E9" w:rsidRDefault="006057DE" w:rsidP="00F82D8A">
      <w:pPr>
        <w:pStyle w:val="Verse"/>
        <w:spacing w:after="240"/>
      </w:pPr>
      <w:r>
        <w:t xml:space="preserve">Prove me, O Lord, and </w:t>
      </w:r>
      <w:del w:id="421" w:author="3-9" w:date="2020-03-12T22:19:00Z">
        <w:r>
          <w:delText>test</w:delText>
        </w:r>
      </w:del>
      <w:ins w:id="422" w:author="3-9" w:date="2020-03-12T22:19:00Z">
        <w:r w:rsidR="00BD0A09">
          <w:t>examine</w:t>
        </w:r>
      </w:ins>
      <w:r>
        <w:t xml:space="preserve"> me; purify my mind and my heart. </w:t>
      </w:r>
    </w:p>
    <w:p w14:paraId="54BD1A73" w14:textId="77777777" w:rsidR="00FE38E9" w:rsidRDefault="006057DE" w:rsidP="00F82D8A">
      <w:pPr>
        <w:pStyle w:val="Verse"/>
        <w:spacing w:after="240"/>
      </w:pPr>
      <w:r>
        <w:t xml:space="preserve">For thy mercy is before my eyes and I have delighted in thy truth. </w:t>
      </w:r>
    </w:p>
    <w:p w14:paraId="75AC940D" w14:textId="59362C22" w:rsidR="00FE38E9" w:rsidRDefault="006057DE" w:rsidP="00F82D8A">
      <w:pPr>
        <w:pStyle w:val="Verse"/>
        <w:spacing w:after="240"/>
      </w:pPr>
      <w:r>
        <w:t xml:space="preserve">I have not sat down with </w:t>
      </w:r>
      <w:r w:rsidR="00013A8B">
        <w:t xml:space="preserve">the </w:t>
      </w:r>
      <w:r>
        <w:t>councils</w:t>
      </w:r>
      <w:r w:rsidR="00013A8B">
        <w:t xml:space="preserve"> of vanity</w:t>
      </w:r>
      <w:r>
        <w:t xml:space="preserve">, nor will I go in with those </w:t>
      </w:r>
      <w:r w:rsidR="00013A8B">
        <w:t xml:space="preserve">who </w:t>
      </w:r>
      <w:r>
        <w:t xml:space="preserve">transgress the law. </w:t>
      </w:r>
    </w:p>
    <w:p w14:paraId="78B8C010" w14:textId="77777777" w:rsidR="00FE38E9" w:rsidRDefault="006057DE" w:rsidP="00F82D8A">
      <w:pPr>
        <w:pStyle w:val="Verse"/>
        <w:spacing w:after="240"/>
      </w:pPr>
      <w:r>
        <w:t xml:space="preserve">I have hated the assembly of evildoers and will not sit with the wicked. </w:t>
      </w:r>
    </w:p>
    <w:p w14:paraId="62AD2411" w14:textId="0E47FD54" w:rsidR="00FE38E9" w:rsidRDefault="006057DE" w:rsidP="00F82D8A">
      <w:pPr>
        <w:pStyle w:val="Verse"/>
        <w:spacing w:after="240"/>
      </w:pPr>
      <w:r>
        <w:t xml:space="preserve">I will wash my hands in innocence, </w:t>
      </w:r>
      <w:r w:rsidR="00013A8B">
        <w:t xml:space="preserve">and </w:t>
      </w:r>
      <w:r>
        <w:t xml:space="preserve">I will go about thine altar, O Lord, </w:t>
      </w:r>
    </w:p>
    <w:p w14:paraId="274D7C90" w14:textId="77777777" w:rsidR="00FE38E9" w:rsidRDefault="006057DE" w:rsidP="00F82D8A">
      <w:pPr>
        <w:pStyle w:val="Verse"/>
        <w:spacing w:after="240"/>
      </w:pPr>
      <w:r>
        <w:t xml:space="preserve">That I may hear the voice of thy praise and tell of all thy wondrous works. </w:t>
      </w:r>
    </w:p>
    <w:p w14:paraId="62B078BA" w14:textId="7ACE4558" w:rsidR="00FE38E9" w:rsidRDefault="00BD0A09" w:rsidP="00F82D8A">
      <w:pPr>
        <w:pStyle w:val="Verse"/>
        <w:spacing w:after="240"/>
      </w:pPr>
      <w:ins w:id="423" w:author="3-9" w:date="2020-03-12T22:19:00Z">
        <w:r>
          <w:t xml:space="preserve">O </w:t>
        </w:r>
      </w:ins>
      <w:r w:rsidR="006057DE">
        <w:t xml:space="preserve">Lord, I have loved the </w:t>
      </w:r>
      <w:r w:rsidR="00013A8B">
        <w:t xml:space="preserve">beauty </w:t>
      </w:r>
      <w:r w:rsidR="006057DE">
        <w:t xml:space="preserve">of thy house, the place where thy glory dwells. </w:t>
      </w:r>
    </w:p>
    <w:p w14:paraId="27145E4D" w14:textId="08457398" w:rsidR="00FE38E9" w:rsidRDefault="006057DE" w:rsidP="00F82D8A">
      <w:pPr>
        <w:pStyle w:val="Verse"/>
        <w:spacing w:after="240"/>
      </w:pPr>
      <w:r>
        <w:t>Do not destroy my soul with sinful</w:t>
      </w:r>
      <w:r w:rsidR="00013A8B">
        <w:t xml:space="preserve"> men</w:t>
      </w:r>
      <w:r>
        <w:t>, nor my life with bloodthirsty men</w:t>
      </w:r>
      <w:r w:rsidR="00013A8B">
        <w:t>,</w:t>
      </w:r>
    </w:p>
    <w:p w14:paraId="53726492" w14:textId="77777777" w:rsidR="00FE38E9" w:rsidRDefault="006057DE" w:rsidP="00F82D8A">
      <w:pPr>
        <w:pStyle w:val="Verse"/>
        <w:spacing w:after="240"/>
      </w:pPr>
      <w:r>
        <w:t xml:space="preserve">In whose hands are iniquities, whose right hand is full of bribes. </w:t>
      </w:r>
    </w:p>
    <w:p w14:paraId="66892282" w14:textId="679C149D" w:rsidR="00FE38E9" w:rsidRDefault="006057DE" w:rsidP="00F82D8A">
      <w:pPr>
        <w:pStyle w:val="Verse"/>
        <w:spacing w:after="240"/>
      </w:pPr>
      <w:r>
        <w:t xml:space="preserve">But as for me, I have walked </w:t>
      </w:r>
      <w:del w:id="424" w:author="3-9" w:date="2020-03-12T22:19:00Z">
        <w:r>
          <w:delText>in my innocence</w:delText>
        </w:r>
      </w:del>
      <w:ins w:id="425" w:author="3-9" w:date="2020-03-12T22:19:00Z">
        <w:r w:rsidR="00BD0A09">
          <w:t>without guile</w:t>
        </w:r>
      </w:ins>
      <w:r>
        <w:t xml:space="preserve">; </w:t>
      </w:r>
      <w:r w:rsidR="00013A8B">
        <w:t xml:space="preserve">O Lord, </w:t>
      </w:r>
      <w:r>
        <w:t xml:space="preserve">redeem me and have mercy on me. </w:t>
      </w:r>
    </w:p>
    <w:p w14:paraId="35FDBD87" w14:textId="69CFC76A" w:rsidR="00237B9C" w:rsidRDefault="006057DE" w:rsidP="00F82D8A">
      <w:pPr>
        <w:pStyle w:val="Verse"/>
        <w:spacing w:after="240"/>
      </w:pPr>
      <w:r>
        <w:t xml:space="preserve">For my foot stands in uprightness; in the </w:t>
      </w:r>
      <w:del w:id="426" w:author="3-9" w:date="2020-03-12T22:19:00Z">
        <w:r>
          <w:delText>congregations</w:delText>
        </w:r>
      </w:del>
      <w:ins w:id="427" w:author="3-9" w:date="2020-03-12T22:19:00Z">
        <w:r w:rsidR="00BD0A09">
          <w:t>assembly</w:t>
        </w:r>
      </w:ins>
      <w:r>
        <w:t xml:space="preserve"> I will bless thee, O Lord. </w:t>
      </w:r>
    </w:p>
    <w:p w14:paraId="625CB7E3" w14:textId="77777777" w:rsidR="006B28D9" w:rsidRDefault="00FE38E9" w:rsidP="00FA3250">
      <w:pPr>
        <w:pStyle w:val="Heading3"/>
        <w:spacing w:after="240"/>
      </w:pPr>
      <w:r>
        <w:t>Psalm</w:t>
      </w:r>
      <w:r w:rsidR="006057DE">
        <w:t xml:space="preserve"> 26</w:t>
      </w:r>
    </w:p>
    <w:p w14:paraId="1A07631F" w14:textId="77777777" w:rsidR="006057DE" w:rsidRDefault="006B28D9" w:rsidP="00161212">
      <w:pPr>
        <w:pStyle w:val="Rubric"/>
      </w:pPr>
      <w:r>
        <w:t>Of David</w:t>
      </w:r>
      <w:r w:rsidR="006057DE">
        <w:t xml:space="preserve">, before his anointing </w:t>
      </w:r>
    </w:p>
    <w:p w14:paraId="28726611" w14:textId="63221B6D" w:rsidR="00FE38E9" w:rsidRPr="0066223E" w:rsidRDefault="006057DE" w:rsidP="00F82D8A">
      <w:pPr>
        <w:pStyle w:val="Verse"/>
        <w:spacing w:after="240"/>
      </w:pPr>
      <w:r>
        <w:lastRenderedPageBreak/>
        <w:t>The Lord is my light and my savior</w:t>
      </w:r>
      <w:r w:rsidR="0066223E">
        <w:t>;</w:t>
      </w:r>
      <w:r>
        <w:t xml:space="preserve"> whom shall I fear? The </w:t>
      </w:r>
      <w:r w:rsidRPr="0066223E">
        <w:t>Lord is the defender of my life</w:t>
      </w:r>
      <w:r w:rsidR="0066223E" w:rsidRPr="0066223E">
        <w:t xml:space="preserve">; of </w:t>
      </w:r>
      <w:del w:id="428" w:author="3-9" w:date="2020-03-12T22:19:00Z">
        <w:r w:rsidR="0066223E" w:rsidRPr="0066223E">
          <w:delText>wom</w:delText>
        </w:r>
      </w:del>
      <w:ins w:id="429" w:author="3-9" w:date="2020-03-12T22:19:00Z">
        <w:r w:rsidR="0066223E" w:rsidRPr="0066223E">
          <w:t>w</w:t>
        </w:r>
        <w:r w:rsidR="00C930A2">
          <w:t>h</w:t>
        </w:r>
        <w:r w:rsidR="0066223E" w:rsidRPr="0066223E">
          <w:t>om</w:t>
        </w:r>
      </w:ins>
      <w:r w:rsidR="0066223E" w:rsidRPr="0066223E">
        <w:t xml:space="preserve"> shall I be afraid</w:t>
      </w:r>
      <w:r w:rsidRPr="0066223E">
        <w:t xml:space="preserve">? </w:t>
      </w:r>
    </w:p>
    <w:p w14:paraId="47C270CB" w14:textId="4843E933" w:rsidR="00FE38E9" w:rsidRPr="0066223E" w:rsidRDefault="006057DE" w:rsidP="00F82D8A">
      <w:pPr>
        <w:pStyle w:val="Verse"/>
        <w:spacing w:after="240"/>
      </w:pPr>
      <w:r w:rsidRPr="0066223E">
        <w:t xml:space="preserve">When the wicked came to eat up my flesh, </w:t>
      </w:r>
      <w:r w:rsidR="0066223E" w:rsidRPr="0066223E">
        <w:t xml:space="preserve">my </w:t>
      </w:r>
      <w:r w:rsidRPr="0066223E">
        <w:t>enemies and foes</w:t>
      </w:r>
      <w:r w:rsidR="0066223E" w:rsidRPr="0066223E">
        <w:t xml:space="preserve"> </w:t>
      </w:r>
      <w:r w:rsidRPr="0066223E">
        <w:t xml:space="preserve">stumbled and fell. </w:t>
      </w:r>
    </w:p>
    <w:p w14:paraId="096DF4B1" w14:textId="338C1F57" w:rsidR="00FE38E9" w:rsidRPr="0066223E" w:rsidRDefault="006057DE" w:rsidP="00F82D8A">
      <w:pPr>
        <w:pStyle w:val="Verse"/>
        <w:spacing w:after="240"/>
      </w:pPr>
      <w:r w:rsidRPr="0066223E">
        <w:t xml:space="preserve">Though an army </w:t>
      </w:r>
      <w:r w:rsidR="0066223E" w:rsidRPr="005819D3">
        <w:t>encamp</w:t>
      </w:r>
      <w:r w:rsidR="0066223E" w:rsidRPr="0066223E">
        <w:t xml:space="preserve"> </w:t>
      </w:r>
      <w:r w:rsidRPr="0066223E">
        <w:t xml:space="preserve">round about me, my heart shall not fear; though war </w:t>
      </w:r>
      <w:r w:rsidR="0066223E" w:rsidRPr="005819D3">
        <w:t xml:space="preserve">rise up </w:t>
      </w:r>
      <w:r w:rsidRPr="0066223E">
        <w:t xml:space="preserve">against me, still shall I have hope. </w:t>
      </w:r>
    </w:p>
    <w:p w14:paraId="5A50CEB7" w14:textId="09BD8A8D" w:rsidR="00FE38E9" w:rsidRPr="0066223E" w:rsidRDefault="006057DE" w:rsidP="00F82D8A">
      <w:pPr>
        <w:pStyle w:val="Verse"/>
        <w:spacing w:after="240"/>
      </w:pPr>
      <w:r w:rsidRPr="0066223E">
        <w:t>One thing</w:t>
      </w:r>
      <w:ins w:id="430" w:author="3-9" w:date="2020-03-12T22:19:00Z">
        <w:r w:rsidRPr="0066223E">
          <w:t xml:space="preserve"> </w:t>
        </w:r>
        <w:r w:rsidR="00C930A2">
          <w:t>have</w:t>
        </w:r>
      </w:ins>
      <w:r w:rsidR="00C930A2">
        <w:t xml:space="preserve"> </w:t>
      </w:r>
      <w:r w:rsidRPr="0066223E">
        <w:t>I asked of the Lord</w:t>
      </w:r>
      <w:r w:rsidR="0066223E" w:rsidRPr="005819D3">
        <w:t>; that will I seek after:</w:t>
      </w:r>
      <w:r w:rsidRPr="0066223E">
        <w:t xml:space="preserve"> that I may dwell in the</w:t>
      </w:r>
      <w:r w:rsidR="0066223E" w:rsidRPr="005819D3">
        <w:t xml:space="preserve"> house of the</w:t>
      </w:r>
      <w:r w:rsidRPr="0066223E">
        <w:t xml:space="preserve"> Lord all the days of my life, </w:t>
      </w:r>
      <w:r w:rsidR="0066223E" w:rsidRPr="005819D3">
        <w:t>to behold</w:t>
      </w:r>
      <w:r w:rsidR="0066223E" w:rsidRPr="0066223E">
        <w:t xml:space="preserve"> </w:t>
      </w:r>
      <w:r w:rsidRPr="0066223E">
        <w:t xml:space="preserve">the </w:t>
      </w:r>
      <w:r w:rsidR="0066223E" w:rsidRPr="005819D3">
        <w:t>beauty</w:t>
      </w:r>
      <w:r w:rsidR="0066223E" w:rsidRPr="0066223E">
        <w:t xml:space="preserve"> </w:t>
      </w:r>
      <w:r w:rsidRPr="0066223E">
        <w:t xml:space="preserve">of the Lord and </w:t>
      </w:r>
      <w:r w:rsidR="0066223E" w:rsidRPr="005819D3">
        <w:t xml:space="preserve">to </w:t>
      </w:r>
      <w:r w:rsidRPr="0066223E">
        <w:t xml:space="preserve">visit his holy temple. </w:t>
      </w:r>
    </w:p>
    <w:p w14:paraId="691726F5" w14:textId="77777777" w:rsidR="00FE38E9" w:rsidRPr="0066223E" w:rsidRDefault="006057DE" w:rsidP="00F82D8A">
      <w:pPr>
        <w:pStyle w:val="Verse"/>
        <w:spacing w:after="240"/>
      </w:pPr>
      <w:r w:rsidRPr="0066223E">
        <w:t xml:space="preserve">For he hid me in his tabernacle in the day of my troubles, he sheltered me in the secret place of his tabernacle, he set me high upon a rock. </w:t>
      </w:r>
    </w:p>
    <w:p w14:paraId="383E7519" w14:textId="317B9EC2" w:rsidR="00FE38E9" w:rsidRPr="0066223E" w:rsidRDefault="006057DE" w:rsidP="00F82D8A">
      <w:pPr>
        <w:pStyle w:val="Verse"/>
        <w:spacing w:after="240"/>
      </w:pPr>
      <w:r w:rsidRPr="0066223E">
        <w:t>And now, behold, he has lifted up my head above my enemies</w:t>
      </w:r>
      <w:r w:rsidR="0066223E" w:rsidRPr="005819D3">
        <w:t>;</w:t>
      </w:r>
      <w:r w:rsidRPr="0066223E">
        <w:t xml:space="preserve"> I went round</w:t>
      </w:r>
      <w:r w:rsidR="0066223E" w:rsidRPr="005819D3">
        <w:t xml:space="preserve"> about</w:t>
      </w:r>
      <w:r w:rsidRPr="0066223E">
        <w:t xml:space="preserve"> and offered sacrifices of </w:t>
      </w:r>
      <w:r w:rsidR="0066223E" w:rsidRPr="005819D3">
        <w:t>praise and rejoicing</w:t>
      </w:r>
      <w:r w:rsidR="0066223E" w:rsidRPr="0066223E">
        <w:t xml:space="preserve"> </w:t>
      </w:r>
      <w:r w:rsidRPr="0066223E">
        <w:t xml:space="preserve">in his tabernacle; I will sing </w:t>
      </w:r>
      <w:r w:rsidR="0066223E" w:rsidRPr="005819D3">
        <w:t>and make</w:t>
      </w:r>
      <w:r w:rsidRPr="0066223E">
        <w:t xml:space="preserve"> melody to the Lord. </w:t>
      </w:r>
    </w:p>
    <w:p w14:paraId="4F1F0FBB" w14:textId="7516E173" w:rsidR="00FE38E9" w:rsidRPr="0066223E" w:rsidRDefault="006057DE" w:rsidP="00F82D8A">
      <w:pPr>
        <w:pStyle w:val="Verse"/>
        <w:spacing w:after="240"/>
      </w:pPr>
      <w:del w:id="431" w:author="3-9" w:date="2020-03-12T22:19:00Z">
        <w:r w:rsidRPr="0066223E">
          <w:delText>Hear</w:delText>
        </w:r>
      </w:del>
      <w:ins w:id="432" w:author="3-9" w:date="2020-03-12T22:19:00Z">
        <w:r w:rsidR="00323564">
          <w:t>Give ear to</w:t>
        </w:r>
      </w:ins>
      <w:r w:rsidRPr="0066223E">
        <w:t xml:space="preserve"> my voice, O Lord, when I cry</w:t>
      </w:r>
      <w:del w:id="433" w:author="3-9" w:date="2020-03-12T22:19:00Z">
        <w:r w:rsidRPr="0066223E">
          <w:delText>,</w:delText>
        </w:r>
      </w:del>
      <w:ins w:id="434" w:author="3-9" w:date="2020-03-12T22:19:00Z">
        <w:r w:rsidR="00323564">
          <w:t>;</w:t>
        </w:r>
      </w:ins>
      <w:r w:rsidRPr="0066223E">
        <w:t xml:space="preserve"> have mercy on me and hear me. </w:t>
      </w:r>
    </w:p>
    <w:p w14:paraId="75AB55FE" w14:textId="09D3DEAF" w:rsidR="00FE38E9" w:rsidRPr="0066223E" w:rsidRDefault="006057DE" w:rsidP="00F82D8A">
      <w:pPr>
        <w:pStyle w:val="Verse"/>
        <w:spacing w:after="240"/>
      </w:pPr>
      <w:r w:rsidRPr="0066223E">
        <w:t>My heart said: I will seek thee, O Lord</w:t>
      </w:r>
      <w:del w:id="435" w:author="3-9" w:date="2020-03-12T22:19:00Z">
        <w:r w:rsidR="0066223E" w:rsidRPr="0095301D">
          <w:delText>. T</w:delText>
        </w:r>
        <w:r w:rsidRPr="0066223E">
          <w:delText>hy</w:delText>
        </w:r>
      </w:del>
      <w:ins w:id="436" w:author="3-9" w:date="2020-03-12T22:19:00Z">
        <w:r w:rsidR="0097606C">
          <w:t>; t</w:t>
        </w:r>
        <w:r w:rsidRPr="0066223E">
          <w:t>hy</w:t>
        </w:r>
      </w:ins>
      <w:r w:rsidRPr="0066223E">
        <w:t xml:space="preserve"> face, Lord, I will seek. </w:t>
      </w:r>
    </w:p>
    <w:p w14:paraId="490EE20A" w14:textId="20129440" w:rsidR="00FE38E9" w:rsidRDefault="006057DE" w:rsidP="00F82D8A">
      <w:pPr>
        <w:pStyle w:val="Verse"/>
        <w:spacing w:after="240"/>
      </w:pPr>
      <w:r w:rsidRPr="0066223E">
        <w:t xml:space="preserve">Do not hide thy face from me, do not turn away from thy servant in anger; be my </w:t>
      </w:r>
      <w:r>
        <w:t xml:space="preserve">helper, do not leave </w:t>
      </w:r>
      <w:del w:id="437" w:author="3-9" w:date="2020-03-12T22:19:00Z">
        <w:r>
          <w:delText>me nor</w:delText>
        </w:r>
      </w:del>
      <w:ins w:id="438" w:author="3-9" w:date="2020-03-12T22:19:00Z">
        <w:r>
          <w:t>or</w:t>
        </w:r>
      </w:ins>
      <w:r>
        <w:t xml:space="preserve"> forsake me, O God my savior. </w:t>
      </w:r>
    </w:p>
    <w:p w14:paraId="5B0281B5" w14:textId="77777777" w:rsidR="00FE38E9" w:rsidRDefault="006057DE" w:rsidP="00F82D8A">
      <w:pPr>
        <w:pStyle w:val="Verse"/>
        <w:spacing w:after="240"/>
      </w:pPr>
      <w:r>
        <w:t xml:space="preserve">When my father and my mother forsook me, then the Lord took me up. </w:t>
      </w:r>
    </w:p>
    <w:p w14:paraId="0A36E210" w14:textId="03CE2954" w:rsidR="00FE38E9" w:rsidRDefault="006057DE" w:rsidP="00F82D8A">
      <w:pPr>
        <w:pStyle w:val="Verse"/>
        <w:spacing w:after="240"/>
      </w:pPr>
      <w:r>
        <w:lastRenderedPageBreak/>
        <w:t>Guide me, O Lord, in the way of thy law</w:t>
      </w:r>
      <w:r w:rsidR="0066223E">
        <w:t xml:space="preserve">; lead </w:t>
      </w:r>
      <w:r>
        <w:t xml:space="preserve">me on the </w:t>
      </w:r>
      <w:del w:id="439" w:author="3-9" w:date="2020-03-12T22:19:00Z">
        <w:r w:rsidR="0066223E">
          <w:delText>righ</w:delText>
        </w:r>
        <w:r>
          <w:delText>t</w:delText>
        </w:r>
      </w:del>
      <w:ins w:id="440" w:author="3-9" w:date="2020-03-12T22:19:00Z">
        <w:r w:rsidR="0097606C">
          <w:t>straight</w:t>
        </w:r>
      </w:ins>
      <w:r>
        <w:t xml:space="preserve"> path because of my enemies. </w:t>
      </w:r>
    </w:p>
    <w:p w14:paraId="768B231A" w14:textId="0920F8C2" w:rsidR="00FE38E9" w:rsidRDefault="006057DE" w:rsidP="00F82D8A">
      <w:pPr>
        <w:pStyle w:val="Verse"/>
        <w:spacing w:after="240"/>
      </w:pPr>
      <w:r>
        <w:t xml:space="preserve">Do not deliver me to </w:t>
      </w:r>
      <w:r w:rsidR="0066223E">
        <w:t xml:space="preserve">the will of </w:t>
      </w:r>
      <w:r>
        <w:t>my adversaries</w:t>
      </w:r>
      <w:r w:rsidR="0066223E">
        <w:t>;</w:t>
      </w:r>
      <w:r>
        <w:t xml:space="preserve"> for false witnesses have risen against me and injustice </w:t>
      </w:r>
      <w:r w:rsidR="0066223E">
        <w:t xml:space="preserve">has </w:t>
      </w:r>
      <w:r>
        <w:t>lie</w:t>
      </w:r>
      <w:r w:rsidR="0066223E">
        <w:t>d</w:t>
      </w:r>
      <w:r>
        <w:t xml:space="preserve"> to itself. </w:t>
      </w:r>
    </w:p>
    <w:p w14:paraId="52CE8B7D" w14:textId="50F3CF6A" w:rsidR="00FE38E9" w:rsidRDefault="006057DE" w:rsidP="00F82D8A">
      <w:pPr>
        <w:pStyle w:val="Verse"/>
        <w:spacing w:after="240"/>
      </w:pPr>
      <w:r>
        <w:t>I believe</w:t>
      </w:r>
      <w:ins w:id="441" w:author="3-9" w:date="2020-03-12T22:19:00Z">
        <w:r>
          <w:t xml:space="preserve"> </w:t>
        </w:r>
        <w:r w:rsidR="0097606C">
          <w:t>that</w:t>
        </w:r>
      </w:ins>
      <w:r w:rsidR="0097606C">
        <w:t xml:space="preserve"> </w:t>
      </w:r>
      <w:r>
        <w:t xml:space="preserve">I shall see the </w:t>
      </w:r>
      <w:r w:rsidR="0066223E">
        <w:t xml:space="preserve">goodness of the </w:t>
      </w:r>
      <w:r>
        <w:t xml:space="preserve">Lord in the land of the living. </w:t>
      </w:r>
    </w:p>
    <w:p w14:paraId="58CA1BBE" w14:textId="509E6A07" w:rsidR="006057DE" w:rsidRDefault="006057DE" w:rsidP="00F82D8A">
      <w:pPr>
        <w:pStyle w:val="Verse"/>
        <w:spacing w:after="240"/>
      </w:pPr>
      <w:r>
        <w:t>Wait on the Lord</w:t>
      </w:r>
      <w:r w:rsidR="0066223E">
        <w:t xml:space="preserve">; </w:t>
      </w:r>
      <w:r>
        <w:t>take courage and strengthen your hear</w:t>
      </w:r>
      <w:r w:rsidR="0066223E">
        <w:t>t. W</w:t>
      </w:r>
      <w:r>
        <w:t xml:space="preserve">ait on the Lord. </w:t>
      </w:r>
    </w:p>
    <w:p w14:paraId="5C971FFD" w14:textId="77777777" w:rsidR="00B50629" w:rsidRDefault="00B50629" w:rsidP="0037394E">
      <w:pPr>
        <w:pStyle w:val="Rubric"/>
      </w:pPr>
      <w:r>
        <w:t>Glory. Both now. Alleluia.</w:t>
      </w:r>
    </w:p>
    <w:p w14:paraId="2CB31031" w14:textId="77777777" w:rsidR="00237B9C" w:rsidRDefault="00B50629" w:rsidP="00B50629">
      <w:pPr>
        <w:pStyle w:val="Heading2"/>
        <w:spacing w:after="240"/>
      </w:pPr>
      <w:r>
        <w:t>Second Stasis</w:t>
      </w:r>
    </w:p>
    <w:p w14:paraId="6C80F520" w14:textId="77777777" w:rsidR="006B28D9" w:rsidRDefault="00FE38E9" w:rsidP="00FA3250">
      <w:pPr>
        <w:pStyle w:val="Heading3"/>
        <w:spacing w:after="240"/>
      </w:pPr>
      <w:r>
        <w:t>Psalm</w:t>
      </w:r>
      <w:r w:rsidR="006057DE">
        <w:t xml:space="preserve"> 27</w:t>
      </w:r>
    </w:p>
    <w:p w14:paraId="2A48B7D9" w14:textId="77777777" w:rsidR="006057DE" w:rsidRDefault="006B28D9" w:rsidP="00161212">
      <w:pPr>
        <w:pStyle w:val="Rubric"/>
      </w:pPr>
      <w:r>
        <w:t>Of David</w:t>
      </w:r>
      <w:r w:rsidR="006057DE">
        <w:t xml:space="preserve"> </w:t>
      </w:r>
    </w:p>
    <w:p w14:paraId="42C1D6F9" w14:textId="5878EC0B" w:rsidR="00FE38E9" w:rsidRDefault="00717E88" w:rsidP="00F82D8A">
      <w:pPr>
        <w:pStyle w:val="Verse"/>
        <w:spacing w:after="240"/>
      </w:pPr>
      <w:r>
        <w:t>Unt</w:t>
      </w:r>
      <w:r w:rsidR="006057DE">
        <w:t xml:space="preserve">o thee, O Lord, I cry out: Be not silent to me; lest I become like those who go down into the pit. </w:t>
      </w:r>
    </w:p>
    <w:p w14:paraId="2160F1D0" w14:textId="28E5A0AA" w:rsidR="00FE38E9" w:rsidRDefault="006057DE" w:rsidP="00F82D8A">
      <w:pPr>
        <w:pStyle w:val="Verse"/>
        <w:spacing w:after="240"/>
      </w:pPr>
      <w:r>
        <w:t>Hear the voice of my supplication</w:t>
      </w:r>
      <w:r w:rsidR="00717E88">
        <w:t xml:space="preserve"> when I cry un</w:t>
      </w:r>
      <w:r>
        <w:t xml:space="preserve">to thee, </w:t>
      </w:r>
      <w:r w:rsidR="00717E88">
        <w:t xml:space="preserve">when I </w:t>
      </w:r>
      <w:r>
        <w:t>lif</w:t>
      </w:r>
      <w:r w:rsidR="00717E88">
        <w:t>t</w:t>
      </w:r>
      <w:r>
        <w:t xml:space="preserve"> up of my hands toward thy holy temple. </w:t>
      </w:r>
    </w:p>
    <w:p w14:paraId="1F298CDC" w14:textId="7DE84618" w:rsidR="00FE38E9" w:rsidRDefault="006057DE" w:rsidP="00F82D8A">
      <w:pPr>
        <w:pStyle w:val="Verse"/>
        <w:spacing w:after="240"/>
      </w:pPr>
      <w:del w:id="442" w:author="3-9" w:date="2020-03-12T22:19:00Z">
        <w:r>
          <w:delText>Do</w:delText>
        </w:r>
      </w:del>
      <w:ins w:id="443" w:author="3-9" w:date="2020-03-12T22:19:00Z">
        <w:r w:rsidR="006162EA">
          <w:t>Take</w:t>
        </w:r>
      </w:ins>
      <w:r w:rsidR="006162EA">
        <w:t xml:space="preserve"> not</w:t>
      </w:r>
      <w:del w:id="444" w:author="3-9" w:date="2020-03-12T22:19:00Z">
        <w:r>
          <w:delText xml:space="preserve"> draw</w:delText>
        </w:r>
      </w:del>
      <w:r>
        <w:t xml:space="preserve"> my soul </w:t>
      </w:r>
      <w:r w:rsidR="00717E88">
        <w:t xml:space="preserve">away </w:t>
      </w:r>
      <w:r>
        <w:t xml:space="preserve">with the wicked, </w:t>
      </w:r>
      <w:r w:rsidR="00717E88">
        <w:t>nor</w:t>
      </w:r>
      <w:r>
        <w:t xml:space="preserve"> destroy me with the workers of iniquity, who speak peace to their neighbors, but evil is in their hearts. </w:t>
      </w:r>
    </w:p>
    <w:p w14:paraId="180D94AA" w14:textId="52D60D37" w:rsidR="00FE38E9" w:rsidRDefault="006057DE" w:rsidP="00F82D8A">
      <w:pPr>
        <w:pStyle w:val="Verse"/>
        <w:spacing w:after="240"/>
      </w:pPr>
      <w:r>
        <w:t xml:space="preserve">Give them according to their deeds, according to the wickedness of their works. </w:t>
      </w:r>
      <w:del w:id="445" w:author="3-9" w:date="2020-03-12T22:19:00Z">
        <w:r>
          <w:delText>Give</w:delText>
        </w:r>
      </w:del>
      <w:ins w:id="446" w:author="3-9" w:date="2020-03-12T22:19:00Z">
        <w:r w:rsidR="00720912">
          <w:t>Repay</w:t>
        </w:r>
      </w:ins>
      <w:r>
        <w:t xml:space="preserve"> them according to the work of their hands, </w:t>
      </w:r>
      <w:r w:rsidR="00717E88">
        <w:t>render to the</w:t>
      </w:r>
      <w:r>
        <w:t xml:space="preserve">m their due reward. </w:t>
      </w:r>
    </w:p>
    <w:p w14:paraId="5C0CEED6" w14:textId="6696FBC9" w:rsidR="00FE38E9" w:rsidRDefault="00717E88" w:rsidP="00F82D8A">
      <w:pPr>
        <w:pStyle w:val="Verse"/>
        <w:spacing w:after="240"/>
      </w:pPr>
      <w:r>
        <w:lastRenderedPageBreak/>
        <w:t xml:space="preserve">For </w:t>
      </w:r>
      <w:r w:rsidR="006057DE">
        <w:t xml:space="preserve">they </w:t>
      </w:r>
      <w:r>
        <w:t xml:space="preserve">have </w:t>
      </w:r>
      <w:r w:rsidR="006057DE">
        <w:t xml:space="preserve">not </w:t>
      </w:r>
      <w:r>
        <w:t xml:space="preserve">understood </w:t>
      </w:r>
      <w:r w:rsidR="006057DE">
        <w:t>the works of the Lord, nor the acts of his hands</w:t>
      </w:r>
      <w:r w:rsidR="007A07FB">
        <w:t>. T</w:t>
      </w:r>
      <w:r w:rsidR="006057DE">
        <w:t xml:space="preserve">hou shalt destroy them and never rebuild them. </w:t>
      </w:r>
    </w:p>
    <w:p w14:paraId="7733609B" w14:textId="4946484D" w:rsidR="00FE38E9" w:rsidRDefault="006057DE" w:rsidP="00F82D8A">
      <w:pPr>
        <w:pStyle w:val="Verse"/>
        <w:spacing w:after="240"/>
      </w:pPr>
      <w:r>
        <w:t xml:space="preserve">Blessed be the Lord, </w:t>
      </w:r>
      <w:r w:rsidR="007A07FB">
        <w:t xml:space="preserve">for </w:t>
      </w:r>
      <w:r>
        <w:t xml:space="preserve">he has heard the voice of my supplications. </w:t>
      </w:r>
    </w:p>
    <w:p w14:paraId="090E047C" w14:textId="6C30A414" w:rsidR="00FE38E9" w:rsidRDefault="006057DE" w:rsidP="00F82D8A">
      <w:pPr>
        <w:pStyle w:val="Verse"/>
        <w:spacing w:after="240"/>
      </w:pPr>
      <w:r>
        <w:t xml:space="preserve">The Lord is my helper and my defender, my heart </w:t>
      </w:r>
      <w:r w:rsidR="007A07FB">
        <w:t xml:space="preserve">has </w:t>
      </w:r>
      <w:r>
        <w:t>hope</w:t>
      </w:r>
      <w:r w:rsidR="007A07FB">
        <w:t>d in him</w:t>
      </w:r>
      <w:r>
        <w:t xml:space="preserve"> and I am helped, and my flesh </w:t>
      </w:r>
      <w:r w:rsidR="007A07FB">
        <w:t>is refreshed</w:t>
      </w:r>
      <w:r>
        <w:t xml:space="preserve">; with my whole will I shall confess him. </w:t>
      </w:r>
    </w:p>
    <w:p w14:paraId="79CECB5B" w14:textId="0774AFB0" w:rsidR="00FE38E9" w:rsidRDefault="006057DE" w:rsidP="00F82D8A">
      <w:pPr>
        <w:pStyle w:val="Verse"/>
        <w:spacing w:after="240"/>
      </w:pPr>
      <w:r>
        <w:t>The Lord is the</w:t>
      </w:r>
      <w:r w:rsidR="007A07FB">
        <w:t xml:space="preserve"> s</w:t>
      </w:r>
      <w:r>
        <w:t>trength</w:t>
      </w:r>
      <w:r w:rsidR="007A07FB">
        <w:t xml:space="preserve"> of his people</w:t>
      </w:r>
      <w:r>
        <w:t>, and he is the saving refuge of his</w:t>
      </w:r>
      <w:r w:rsidR="007A07FB">
        <w:t xml:space="preserve"> anointed</w:t>
      </w:r>
      <w:r>
        <w:t xml:space="preserve">. </w:t>
      </w:r>
    </w:p>
    <w:p w14:paraId="0D5C58C0" w14:textId="78C5D29D" w:rsidR="00237B9C" w:rsidRDefault="006057DE" w:rsidP="00F82D8A">
      <w:pPr>
        <w:pStyle w:val="Verse"/>
        <w:spacing w:after="240"/>
      </w:pPr>
      <w:r>
        <w:t>Save thy people and bless thine inheritance</w:t>
      </w:r>
      <w:r w:rsidR="007A07FB">
        <w:t>;</w:t>
      </w:r>
      <w:r>
        <w:t xml:space="preserve"> shepherd them, and </w:t>
      </w:r>
      <w:del w:id="447" w:author="3-9" w:date="2020-03-12T22:19:00Z">
        <w:r>
          <w:delText>bear</w:delText>
        </w:r>
      </w:del>
      <w:ins w:id="448" w:author="3-9" w:date="2020-03-12T22:19:00Z">
        <w:r w:rsidR="00720912">
          <w:t>lift</w:t>
        </w:r>
      </w:ins>
      <w:r>
        <w:t xml:space="preserve"> them up forever. </w:t>
      </w:r>
    </w:p>
    <w:p w14:paraId="2AC56670" w14:textId="77777777" w:rsidR="006057DE" w:rsidRDefault="00FE38E9" w:rsidP="00FA3250">
      <w:pPr>
        <w:pStyle w:val="Heading3"/>
        <w:spacing w:after="240"/>
      </w:pPr>
      <w:r>
        <w:t>Psalm</w:t>
      </w:r>
      <w:r w:rsidR="006057DE">
        <w:t xml:space="preserve"> 28</w:t>
      </w:r>
    </w:p>
    <w:p w14:paraId="71F7A25D" w14:textId="77777777" w:rsidR="006057DE" w:rsidRDefault="006057DE" w:rsidP="00161212">
      <w:pPr>
        <w:pStyle w:val="Rubric"/>
      </w:pPr>
      <w:r>
        <w:t xml:space="preserve">A psalm of David, a processional of the tabernacle </w:t>
      </w:r>
    </w:p>
    <w:p w14:paraId="441CB528" w14:textId="4559DB19" w:rsidR="00FE38E9" w:rsidRPr="00D67596" w:rsidRDefault="006057DE" w:rsidP="00F82D8A">
      <w:pPr>
        <w:pStyle w:val="Verse"/>
        <w:spacing w:after="240"/>
      </w:pPr>
      <w:r w:rsidRPr="00D67596">
        <w:t>Giv</w:t>
      </w:r>
      <w:r w:rsidR="00D67596" w:rsidRPr="005819D3">
        <w:t xml:space="preserve">e </w:t>
      </w:r>
      <w:r w:rsidRPr="00D67596">
        <w:t xml:space="preserve">to the Lord, O you sons of God, give to the Lord glory and honor. </w:t>
      </w:r>
    </w:p>
    <w:p w14:paraId="1C5EA49D" w14:textId="2337376F" w:rsidR="00FE38E9" w:rsidRPr="00D67596" w:rsidRDefault="006057DE" w:rsidP="00F82D8A">
      <w:pPr>
        <w:pStyle w:val="Verse"/>
        <w:spacing w:after="240"/>
      </w:pPr>
      <w:r w:rsidRPr="00D67596">
        <w:t xml:space="preserve">Give to the Lord the glory due his name, worship the Lord in his holy court. </w:t>
      </w:r>
    </w:p>
    <w:p w14:paraId="75DDCFC8" w14:textId="77777777" w:rsidR="00FE38E9" w:rsidRPr="00D67596" w:rsidRDefault="006057DE" w:rsidP="00F82D8A">
      <w:pPr>
        <w:pStyle w:val="Verse"/>
        <w:spacing w:after="240"/>
      </w:pPr>
      <w:r w:rsidRPr="00D67596">
        <w:t xml:space="preserve">The voice of the Lord is upon the waters, the God of glory thunders, the Lord is upon the many waters. </w:t>
      </w:r>
    </w:p>
    <w:p w14:paraId="59792710" w14:textId="18565FA3" w:rsidR="00FE38E9" w:rsidRPr="00D67596" w:rsidRDefault="006057DE" w:rsidP="00F82D8A">
      <w:pPr>
        <w:pStyle w:val="Verse"/>
        <w:spacing w:after="240"/>
      </w:pPr>
      <w:r w:rsidRPr="00D67596">
        <w:t xml:space="preserve">The voice of the Lord is </w:t>
      </w:r>
      <w:r w:rsidR="00D67596" w:rsidRPr="005819D3">
        <w:t>mighty</w:t>
      </w:r>
      <w:r w:rsidRPr="00D67596">
        <w:t xml:space="preserve">, the voice of the Lord is full of majesty. </w:t>
      </w:r>
    </w:p>
    <w:p w14:paraId="17DC70F3" w14:textId="449FC08A" w:rsidR="00FE38E9" w:rsidRPr="00D67596" w:rsidRDefault="006057DE" w:rsidP="00F82D8A">
      <w:pPr>
        <w:pStyle w:val="Verse"/>
        <w:spacing w:after="240"/>
      </w:pPr>
      <w:r w:rsidRPr="00D67596">
        <w:t xml:space="preserve">The voice of the Lord who </w:t>
      </w:r>
      <w:r w:rsidR="00D67596" w:rsidRPr="005819D3">
        <w:t>breaks the</w:t>
      </w:r>
      <w:r w:rsidR="00D67596" w:rsidRPr="00D67596">
        <w:t xml:space="preserve"> </w:t>
      </w:r>
      <w:r w:rsidRPr="00D67596">
        <w:t xml:space="preserve">cedars, the Lord shall shatter the cedars of Lebanon, </w:t>
      </w:r>
    </w:p>
    <w:p w14:paraId="7EE5CF79" w14:textId="71987948" w:rsidR="00FE38E9" w:rsidRDefault="006057DE" w:rsidP="00F82D8A">
      <w:pPr>
        <w:pStyle w:val="Verse"/>
        <w:spacing w:after="240"/>
      </w:pPr>
      <w:r w:rsidRPr="00D67596">
        <w:t xml:space="preserve">He shall </w:t>
      </w:r>
      <w:del w:id="449" w:author="3-9" w:date="2020-03-12T22:19:00Z">
        <w:r w:rsidRPr="00D67596">
          <w:delText>grind</w:delText>
        </w:r>
      </w:del>
      <w:ins w:id="450" w:author="3-9" w:date="2020-03-12T22:19:00Z">
        <w:r w:rsidR="00720912">
          <w:t>break</w:t>
        </w:r>
      </w:ins>
      <w:r w:rsidRPr="00D67596">
        <w:t xml:space="preserve"> them</w:t>
      </w:r>
      <w:ins w:id="451" w:author="3-9" w:date="2020-03-12T22:19:00Z">
        <w:r w:rsidR="00720912">
          <w:t xml:space="preserve"> in pieces</w:t>
        </w:r>
      </w:ins>
      <w:r>
        <w:t>,</w:t>
      </w:r>
      <w:r w:rsidR="00D67596">
        <w:t xml:space="preserve"> even</w:t>
      </w:r>
      <w:r>
        <w:t xml:space="preserve"> Lebanon, </w:t>
      </w:r>
      <w:r w:rsidR="00D67596">
        <w:t>like a young bull</w:t>
      </w:r>
      <w:del w:id="452" w:author="3-9" w:date="2020-03-12T22:19:00Z">
        <w:r w:rsidR="00D67596">
          <w:delText>,</w:delText>
        </w:r>
      </w:del>
      <w:ins w:id="453" w:author="3-9" w:date="2020-03-12T22:19:00Z">
        <w:r w:rsidR="00720912">
          <w:t>;</w:t>
        </w:r>
      </w:ins>
      <w:r w:rsidR="00D67596">
        <w:t xml:space="preserve"> </w:t>
      </w:r>
      <w:r>
        <w:t xml:space="preserve">but his beloved shall be like the </w:t>
      </w:r>
      <w:r w:rsidR="00D67596">
        <w:t xml:space="preserve">sons of a </w:t>
      </w:r>
      <w:r>
        <w:t xml:space="preserve">unicorn. </w:t>
      </w:r>
    </w:p>
    <w:p w14:paraId="515553CF" w14:textId="71D93778" w:rsidR="00FE38E9" w:rsidRDefault="006057DE" w:rsidP="00F82D8A">
      <w:pPr>
        <w:pStyle w:val="Verse"/>
        <w:spacing w:after="240"/>
      </w:pPr>
      <w:r>
        <w:lastRenderedPageBreak/>
        <w:t xml:space="preserve">The voice of the Lord </w:t>
      </w:r>
      <w:r w:rsidR="00D67596">
        <w:t>divides the</w:t>
      </w:r>
      <w:r>
        <w:t xml:space="preserve"> flame</w:t>
      </w:r>
      <w:r w:rsidR="00D67596">
        <w:t xml:space="preserve"> of fire</w:t>
      </w:r>
      <w:r>
        <w:t xml:space="preserve">, </w:t>
      </w:r>
    </w:p>
    <w:p w14:paraId="517D19F8" w14:textId="58432860" w:rsidR="00FE38E9" w:rsidRPr="00EC42E3" w:rsidRDefault="006057DE" w:rsidP="00F82D8A">
      <w:pPr>
        <w:pStyle w:val="Verse"/>
        <w:spacing w:after="240"/>
      </w:pPr>
      <w:r>
        <w:t xml:space="preserve">The </w:t>
      </w:r>
      <w:r w:rsidR="00D67596">
        <w:t xml:space="preserve">voice of the </w:t>
      </w:r>
      <w:r>
        <w:t>Lord shake</w:t>
      </w:r>
      <w:r w:rsidR="00D67596">
        <w:t>s the wilderness</w:t>
      </w:r>
      <w:r>
        <w:t xml:space="preserve">; the Lord </w:t>
      </w:r>
      <w:r w:rsidR="00D67596">
        <w:t xml:space="preserve">will </w:t>
      </w:r>
      <w:r>
        <w:t xml:space="preserve">shake </w:t>
      </w:r>
      <w:r w:rsidRPr="00EC42E3">
        <w:t xml:space="preserve">the desert of Kadesh. </w:t>
      </w:r>
    </w:p>
    <w:p w14:paraId="475A1CE7" w14:textId="312312C6" w:rsidR="00FE38E9" w:rsidRDefault="006057DE" w:rsidP="00F82D8A">
      <w:pPr>
        <w:pStyle w:val="Verse"/>
        <w:spacing w:after="240"/>
      </w:pPr>
      <w:r w:rsidRPr="00EC42E3">
        <w:t xml:space="preserve">The </w:t>
      </w:r>
      <w:r w:rsidR="00D67596" w:rsidRPr="00EC42E3">
        <w:t xml:space="preserve">voice of the </w:t>
      </w:r>
      <w:r w:rsidRPr="00EC42E3">
        <w:t xml:space="preserve">Lord </w:t>
      </w:r>
      <w:r w:rsidR="00EC42E3" w:rsidRPr="005819D3">
        <w:t>causes</w:t>
      </w:r>
      <w:r w:rsidR="00EC42E3" w:rsidRPr="00EC42E3">
        <w:t xml:space="preserve"> </w:t>
      </w:r>
      <w:r w:rsidRPr="00EC42E3">
        <w:t xml:space="preserve">the deer to </w:t>
      </w:r>
      <w:r w:rsidR="00EC42E3" w:rsidRPr="005819D3">
        <w:t>calve</w:t>
      </w:r>
      <w:r w:rsidRPr="00EC42E3">
        <w:t>, and it strips bare the forest</w:t>
      </w:r>
      <w:r w:rsidR="00EC42E3" w:rsidRPr="005819D3">
        <w:t>;</w:t>
      </w:r>
      <w:r w:rsidRPr="00EC42E3">
        <w:t xml:space="preserve"> and </w:t>
      </w:r>
      <w:r>
        <w:t>in his temple</w:t>
      </w:r>
      <w:r w:rsidR="00D67596">
        <w:t xml:space="preserve"> every man speaks of</w:t>
      </w:r>
      <w:r>
        <w:t xml:space="preserve"> glory. </w:t>
      </w:r>
    </w:p>
    <w:p w14:paraId="6713B3A4" w14:textId="348D9E65" w:rsidR="00FE38E9" w:rsidRDefault="006057DE" w:rsidP="00F82D8A">
      <w:pPr>
        <w:pStyle w:val="Verse"/>
        <w:spacing w:after="240"/>
      </w:pPr>
      <w:r>
        <w:t>The Lord dwell</w:t>
      </w:r>
      <w:r w:rsidR="00D67596">
        <w:t>s</w:t>
      </w:r>
      <w:r>
        <w:t xml:space="preserve"> in the </w:t>
      </w:r>
      <w:r w:rsidR="00D67596">
        <w:t>flood;</w:t>
      </w:r>
      <w:r>
        <w:t xml:space="preserve"> the Lord shall sit as King forever. </w:t>
      </w:r>
    </w:p>
    <w:p w14:paraId="79DF7FBA" w14:textId="38024D2D" w:rsidR="00237B9C" w:rsidRDefault="006057DE" w:rsidP="00F82D8A">
      <w:pPr>
        <w:pStyle w:val="Verse"/>
        <w:spacing w:after="240"/>
      </w:pPr>
      <w:r>
        <w:t>The Lord will give strength to his people</w:t>
      </w:r>
      <w:r w:rsidR="00D67596">
        <w:t>;</w:t>
      </w:r>
      <w:r>
        <w:t xml:space="preserve"> the Lord will bless his people with peace. </w:t>
      </w:r>
    </w:p>
    <w:p w14:paraId="0E340B05" w14:textId="77777777" w:rsidR="006057DE" w:rsidRDefault="00FE38E9" w:rsidP="00FA3250">
      <w:pPr>
        <w:pStyle w:val="Heading3"/>
        <w:spacing w:after="240"/>
      </w:pPr>
      <w:r>
        <w:t>Psalm</w:t>
      </w:r>
      <w:r w:rsidR="006057DE">
        <w:t xml:space="preserve"> 29</w:t>
      </w:r>
    </w:p>
    <w:p w14:paraId="7D976972" w14:textId="77777777" w:rsidR="006057DE" w:rsidRDefault="006057DE" w:rsidP="00161212">
      <w:pPr>
        <w:pStyle w:val="Rubric"/>
      </w:pPr>
      <w:r>
        <w:t xml:space="preserve">For the end of the struggle, a psalm sung for the dedication of the house of David </w:t>
      </w:r>
    </w:p>
    <w:p w14:paraId="34B5482E" w14:textId="0171A450" w:rsidR="00FE38E9" w:rsidRDefault="006057DE" w:rsidP="00F82D8A">
      <w:pPr>
        <w:pStyle w:val="Verse"/>
        <w:spacing w:after="240"/>
      </w:pPr>
      <w:r>
        <w:t xml:space="preserve">I will exalt thee, O Lord, for thou hast </w:t>
      </w:r>
      <w:del w:id="454" w:author="3-9" w:date="2020-03-12T22:19:00Z">
        <w:r>
          <w:delText>upheld</w:delText>
        </w:r>
      </w:del>
      <w:ins w:id="455" w:author="3-9" w:date="2020-03-12T22:19:00Z">
        <w:r w:rsidR="001605BB">
          <w:t>raised</w:t>
        </w:r>
      </w:ins>
      <w:r>
        <w:t xml:space="preserve"> me</w:t>
      </w:r>
      <w:ins w:id="456" w:author="3-9" w:date="2020-03-12T22:19:00Z">
        <w:r w:rsidR="001605BB">
          <w:t xml:space="preserve"> up</w:t>
        </w:r>
      </w:ins>
      <w:r>
        <w:t xml:space="preserve">, </w:t>
      </w:r>
      <w:r w:rsidR="00024CFA">
        <w:t xml:space="preserve">and hast </w:t>
      </w:r>
      <w:r>
        <w:t xml:space="preserve">not </w:t>
      </w:r>
      <w:r w:rsidR="00024CFA">
        <w:t xml:space="preserve">let </w:t>
      </w:r>
      <w:r>
        <w:t xml:space="preserve">my foes rejoice over me. </w:t>
      </w:r>
    </w:p>
    <w:p w14:paraId="299ED9AA" w14:textId="77777777" w:rsidR="00FE38E9" w:rsidRDefault="006057DE" w:rsidP="00F82D8A">
      <w:pPr>
        <w:pStyle w:val="Verse"/>
        <w:spacing w:after="240"/>
      </w:pPr>
      <w:r>
        <w:t xml:space="preserve">O Lord my God, I cried out to thee and thou didst heal me. </w:t>
      </w:r>
    </w:p>
    <w:p w14:paraId="4E111723" w14:textId="7FB94CED" w:rsidR="00FE38E9" w:rsidRDefault="006057DE" w:rsidP="00F82D8A">
      <w:pPr>
        <w:pStyle w:val="Verse"/>
        <w:spacing w:after="240"/>
      </w:pPr>
      <w:r>
        <w:t xml:space="preserve">O Lord, thou hast </w:t>
      </w:r>
      <w:del w:id="457" w:author="3-9" w:date="2020-03-12T22:19:00Z">
        <w:r>
          <w:delText>led</w:delText>
        </w:r>
      </w:del>
      <w:ins w:id="458" w:author="3-9" w:date="2020-03-12T22:19:00Z">
        <w:r w:rsidR="001605BB">
          <w:t>brought</w:t>
        </w:r>
      </w:ins>
      <w:r>
        <w:t xml:space="preserve"> my soul out of Hades, thou hast saved me from those </w:t>
      </w:r>
      <w:r w:rsidR="00024CFA">
        <w:t xml:space="preserve">who </w:t>
      </w:r>
      <w:r>
        <w:t xml:space="preserve">go down </w:t>
      </w:r>
      <w:r w:rsidR="00024CFA">
        <w:t>in</w:t>
      </w:r>
      <w:r>
        <w:t xml:space="preserve">to the pit. </w:t>
      </w:r>
    </w:p>
    <w:p w14:paraId="00B18564" w14:textId="02C92553" w:rsidR="00FE38E9" w:rsidRPr="002E29B7" w:rsidRDefault="006057DE" w:rsidP="00F82D8A">
      <w:pPr>
        <w:pStyle w:val="Verse"/>
        <w:spacing w:after="240"/>
      </w:pPr>
      <w:r>
        <w:t>Sing praises to the Lord, you saints of his, and give thanks at</w:t>
      </w:r>
      <w:r w:rsidRPr="002E29B7">
        <w:t xml:space="preserve"> the </w:t>
      </w:r>
      <w:del w:id="459" w:author="3-9" w:date="2020-03-12T22:19:00Z">
        <w:r w:rsidRPr="002E29B7">
          <w:delText>memory</w:delText>
        </w:r>
      </w:del>
      <w:ins w:id="460" w:author="3-9" w:date="2020-03-12T22:19:00Z">
        <w:r w:rsidR="001605BB">
          <w:t>remembrance</w:t>
        </w:r>
      </w:ins>
      <w:r w:rsidRPr="002E29B7">
        <w:t xml:space="preserve"> of his holiness. </w:t>
      </w:r>
    </w:p>
    <w:p w14:paraId="3557017B" w14:textId="2D6307AF" w:rsidR="00FE38E9" w:rsidRPr="002E29B7" w:rsidRDefault="006057DE" w:rsidP="00F82D8A">
      <w:pPr>
        <w:pStyle w:val="Verse"/>
        <w:spacing w:after="240"/>
      </w:pPr>
      <w:r w:rsidRPr="002E29B7">
        <w:t xml:space="preserve">For </w:t>
      </w:r>
      <w:r w:rsidR="00024CFA" w:rsidRPr="002E29B7">
        <w:t xml:space="preserve">wrath </w:t>
      </w:r>
      <w:r w:rsidRPr="002E29B7">
        <w:t>is in his anger, but in his will there is life</w:t>
      </w:r>
      <w:r w:rsidR="002E29B7" w:rsidRPr="002E29B7">
        <w:t xml:space="preserve">. Weeping may endure for a night, but joy </w:t>
      </w:r>
      <w:r w:rsidR="002E29B7" w:rsidRPr="005819D3">
        <w:t>comes</w:t>
      </w:r>
      <w:r w:rsidR="002E29B7" w:rsidRPr="002E29B7">
        <w:t xml:space="preserve"> in the morning.</w:t>
      </w:r>
    </w:p>
    <w:p w14:paraId="65E08F58" w14:textId="3493510E" w:rsidR="00FE38E9" w:rsidRDefault="006057DE" w:rsidP="00F82D8A">
      <w:pPr>
        <w:pStyle w:val="Verse"/>
        <w:spacing w:after="240"/>
      </w:pPr>
      <w:r>
        <w:t>As for me, I said in my prosperity</w:t>
      </w:r>
      <w:r w:rsidR="00CD3447">
        <w:t>,</w:t>
      </w:r>
      <w:r>
        <w:t xml:space="preserve"> I shall never be shaken. </w:t>
      </w:r>
    </w:p>
    <w:p w14:paraId="72E80921" w14:textId="4B2A7EF1" w:rsidR="00FE38E9" w:rsidRDefault="006057DE" w:rsidP="00F82D8A">
      <w:pPr>
        <w:pStyle w:val="Verse"/>
        <w:spacing w:after="240"/>
      </w:pPr>
      <w:r>
        <w:t xml:space="preserve">Lord, by thy will thou </w:t>
      </w:r>
      <w:proofErr w:type="spellStart"/>
      <w:r>
        <w:t>gavest</w:t>
      </w:r>
      <w:proofErr w:type="spellEnd"/>
      <w:r>
        <w:t xml:space="preserve"> strength to my beauty; thou didst hide thy </w:t>
      </w:r>
      <w:r w:rsidR="00CD3447">
        <w:t xml:space="preserve">face </w:t>
      </w:r>
      <w:r>
        <w:t xml:space="preserve">and I was troubled. </w:t>
      </w:r>
    </w:p>
    <w:p w14:paraId="4AB33D8F" w14:textId="79A99E84" w:rsidR="00FE38E9" w:rsidRDefault="00CD3447" w:rsidP="00F82D8A">
      <w:pPr>
        <w:pStyle w:val="Verse"/>
        <w:spacing w:after="240"/>
      </w:pPr>
      <w:del w:id="461" w:author="3-9" w:date="2020-03-12T22:19:00Z">
        <w:r>
          <w:lastRenderedPageBreak/>
          <w:delText>Unto</w:delText>
        </w:r>
      </w:del>
      <w:ins w:id="462" w:author="3-9" w:date="2020-03-12T22:19:00Z">
        <w:r w:rsidR="001605BB">
          <w:t>T</w:t>
        </w:r>
        <w:r>
          <w:t>o</w:t>
        </w:r>
      </w:ins>
      <w:r>
        <w:t xml:space="preserve"> thee, O Lord, will I cry;</w:t>
      </w:r>
      <w:r w:rsidR="006057DE">
        <w:t xml:space="preserve"> to </w:t>
      </w:r>
      <w:r>
        <w:t xml:space="preserve">my God </w:t>
      </w:r>
      <w:r w:rsidR="006057DE">
        <w:t xml:space="preserve">I shall make supplication: </w:t>
      </w:r>
    </w:p>
    <w:p w14:paraId="594D797B" w14:textId="363AF242" w:rsidR="00FE38E9" w:rsidRDefault="006057DE" w:rsidP="00F82D8A">
      <w:pPr>
        <w:pStyle w:val="Verse"/>
        <w:spacing w:after="240"/>
      </w:pPr>
      <w:r>
        <w:t xml:space="preserve">What profit is there in my blood when I go down </w:t>
      </w:r>
      <w:r w:rsidR="00310D92">
        <w:t>into destruction</w:t>
      </w:r>
      <w:r>
        <w:t xml:space="preserve">? Will the dust praise thee? Will it declare thy truth? </w:t>
      </w:r>
    </w:p>
    <w:p w14:paraId="0C3A380E" w14:textId="7AB95FB9" w:rsidR="00FE38E9" w:rsidRDefault="006057DE" w:rsidP="00F82D8A">
      <w:pPr>
        <w:pStyle w:val="Verse"/>
        <w:spacing w:after="240"/>
      </w:pPr>
      <w:r>
        <w:t xml:space="preserve">The Lord </w:t>
      </w:r>
      <w:r w:rsidR="00310D92">
        <w:t xml:space="preserve">has </w:t>
      </w:r>
      <w:r>
        <w:t>heard and</w:t>
      </w:r>
      <w:ins w:id="463" w:author="3-9" w:date="2020-03-12T22:19:00Z">
        <w:r w:rsidR="001605BB">
          <w:t xml:space="preserve"> has</w:t>
        </w:r>
      </w:ins>
      <w:r>
        <w:t xml:space="preserve"> </w:t>
      </w:r>
      <w:r w:rsidR="00310D92">
        <w:t xml:space="preserve">shown </w:t>
      </w:r>
      <w:r>
        <w:t>mercy on me</w:t>
      </w:r>
      <w:r w:rsidR="00310D92">
        <w:t>;</w:t>
      </w:r>
      <w:r>
        <w:t xml:space="preserve"> the Lord became my helper. </w:t>
      </w:r>
    </w:p>
    <w:p w14:paraId="308538CB" w14:textId="2A2EDBBC" w:rsidR="00FE38E9" w:rsidRDefault="006057DE" w:rsidP="00F82D8A">
      <w:pPr>
        <w:pStyle w:val="Verse"/>
        <w:spacing w:after="240"/>
      </w:pPr>
      <w:r>
        <w:t xml:space="preserve">Thou hast turned my </w:t>
      </w:r>
      <w:r w:rsidR="00310D92">
        <w:t>mourning in</w:t>
      </w:r>
      <w:r>
        <w:t xml:space="preserve">to </w:t>
      </w:r>
      <w:r w:rsidR="00310D92">
        <w:t>dancing for me; thou hast put off my sackcloth and girded me with</w:t>
      </w:r>
      <w:r>
        <w:t xml:space="preserve"> gladness</w:t>
      </w:r>
      <w:r w:rsidR="00310D92">
        <w:t>,</w:t>
      </w:r>
      <w:r>
        <w:t xml:space="preserve"> </w:t>
      </w:r>
    </w:p>
    <w:p w14:paraId="57A48AAA" w14:textId="2A2E1EB5" w:rsidR="00310D92" w:rsidRDefault="006057DE" w:rsidP="00F82D8A">
      <w:pPr>
        <w:pStyle w:val="Verse"/>
        <w:spacing w:after="240"/>
      </w:pPr>
      <w:r>
        <w:t xml:space="preserve">That my glory may sing praise to thee, </w:t>
      </w:r>
      <w:r w:rsidR="00310D92">
        <w:t>and not be silent</w:t>
      </w:r>
      <w:r>
        <w:t>.</w:t>
      </w:r>
    </w:p>
    <w:p w14:paraId="01E09712" w14:textId="465CE19E" w:rsidR="006057DE" w:rsidRDefault="006057DE" w:rsidP="00F82D8A">
      <w:pPr>
        <w:pStyle w:val="Verse"/>
        <w:spacing w:after="240"/>
      </w:pPr>
      <w:r>
        <w:t xml:space="preserve">O Lord my God, I will give thanks to thee forever. </w:t>
      </w:r>
    </w:p>
    <w:p w14:paraId="2010406B" w14:textId="77777777" w:rsidR="00B50629" w:rsidRDefault="00B50629" w:rsidP="0037394E">
      <w:pPr>
        <w:pStyle w:val="Rubric"/>
      </w:pPr>
      <w:r>
        <w:t>Glory. Both now. Alleluia.</w:t>
      </w:r>
    </w:p>
    <w:p w14:paraId="2A84092A" w14:textId="77777777" w:rsidR="00237B9C" w:rsidRDefault="00B50629" w:rsidP="00B50629">
      <w:pPr>
        <w:pStyle w:val="Heading2"/>
        <w:spacing w:after="240"/>
      </w:pPr>
      <w:r>
        <w:t>Third Stasis</w:t>
      </w:r>
    </w:p>
    <w:p w14:paraId="266054E5" w14:textId="77777777" w:rsidR="006057DE" w:rsidRDefault="00FE38E9" w:rsidP="00FA3250">
      <w:pPr>
        <w:pStyle w:val="Heading3"/>
        <w:spacing w:after="240"/>
      </w:pPr>
      <w:r>
        <w:t>Psalm</w:t>
      </w:r>
      <w:r w:rsidR="006057DE">
        <w:t xml:space="preserve"> 30</w:t>
      </w:r>
    </w:p>
    <w:p w14:paraId="58A5975A" w14:textId="77777777" w:rsidR="006057DE" w:rsidRDefault="006057DE" w:rsidP="00161212">
      <w:pPr>
        <w:pStyle w:val="Rubric"/>
      </w:pPr>
      <w:r>
        <w:t xml:space="preserve">For the end of the struggle, a psalm of David in a time of terror </w:t>
      </w:r>
    </w:p>
    <w:p w14:paraId="0D032709" w14:textId="11A87E45" w:rsidR="00B8354F" w:rsidRDefault="00DD51AD" w:rsidP="00F82D8A">
      <w:pPr>
        <w:pStyle w:val="Verse"/>
        <w:spacing w:after="240"/>
      </w:pPr>
      <w:r w:rsidRPr="00DD51AD">
        <w:t xml:space="preserve">In Thee, O Lord, have I hoped, let me not be put to shame in the age to come; in </w:t>
      </w:r>
      <w:r w:rsidR="00E17D42">
        <w:t>t</w:t>
      </w:r>
      <w:r w:rsidRPr="00DD51AD">
        <w:t>hy righteousness deliver me, and rescue me.</w:t>
      </w:r>
    </w:p>
    <w:p w14:paraId="62312CB4" w14:textId="45B8A242" w:rsidR="00FE38E9" w:rsidRDefault="006057DE" w:rsidP="00F82D8A">
      <w:pPr>
        <w:pStyle w:val="Verse"/>
        <w:spacing w:after="240"/>
      </w:pPr>
      <w:r>
        <w:t xml:space="preserve">Bow down thine ear to me, </w:t>
      </w:r>
      <w:r w:rsidR="00E17D42" w:rsidRPr="00E17D42">
        <w:t>make haste to rescue me</w:t>
      </w:r>
      <w:r w:rsidR="00E17D42">
        <w:t>. B</w:t>
      </w:r>
      <w:r>
        <w:t xml:space="preserve">e </w:t>
      </w:r>
      <w:r w:rsidR="00E17D42">
        <w:t>my defender, O</w:t>
      </w:r>
      <w:r>
        <w:t xml:space="preserve"> God, a house of refuge to save me. </w:t>
      </w:r>
    </w:p>
    <w:p w14:paraId="138CE6AF" w14:textId="2962E844" w:rsidR="00FE38E9" w:rsidRDefault="006057DE" w:rsidP="00F82D8A">
      <w:pPr>
        <w:pStyle w:val="Verse"/>
        <w:spacing w:after="240"/>
      </w:pPr>
      <w:r>
        <w:t>For thou art my strength and my refuge, and for thy name</w:t>
      </w:r>
      <w:r w:rsidR="008635B2">
        <w:t>’</w:t>
      </w:r>
      <w:r>
        <w:t xml:space="preserve">s sake thou wilt guide me and nourish me. </w:t>
      </w:r>
    </w:p>
    <w:p w14:paraId="1F7A93A1" w14:textId="14943FE3" w:rsidR="00FE38E9" w:rsidRDefault="006057DE" w:rsidP="00F82D8A">
      <w:pPr>
        <w:pStyle w:val="Verse"/>
        <w:spacing w:after="240"/>
      </w:pPr>
      <w:r>
        <w:t xml:space="preserve">For thou wilt </w:t>
      </w:r>
      <w:r w:rsidR="00E17D42">
        <w:t>bring me out of the</w:t>
      </w:r>
      <w:r>
        <w:t xml:space="preserve"> snare they have hid for me, for thou</w:t>
      </w:r>
      <w:r w:rsidR="00E17D42">
        <w:t xml:space="preserve"> art my defender, </w:t>
      </w:r>
      <w:r>
        <w:t>O Lord</w:t>
      </w:r>
      <w:r w:rsidR="00E17D42">
        <w:t>.</w:t>
      </w:r>
      <w:r>
        <w:t xml:space="preserve"> </w:t>
      </w:r>
    </w:p>
    <w:p w14:paraId="3C7E48FA" w14:textId="0A74B09A" w:rsidR="00FE38E9" w:rsidRDefault="006057DE" w:rsidP="00F82D8A">
      <w:pPr>
        <w:pStyle w:val="Verse"/>
        <w:spacing w:after="240"/>
      </w:pPr>
      <w:r>
        <w:lastRenderedPageBreak/>
        <w:t xml:space="preserve">Into thy hands </w:t>
      </w:r>
      <w:r w:rsidR="00B8354F">
        <w:t>I</w:t>
      </w:r>
      <w:r w:rsidR="00E17D42">
        <w:t xml:space="preserve"> will</w:t>
      </w:r>
      <w:r w:rsidR="00B8354F">
        <w:t xml:space="preserve"> </w:t>
      </w:r>
      <w:r>
        <w:t xml:space="preserve">commit my spirit; thou hast redeemed me, O Lord God of truth. </w:t>
      </w:r>
    </w:p>
    <w:p w14:paraId="53C26F38" w14:textId="25D91732" w:rsidR="00FE38E9" w:rsidRDefault="006057DE" w:rsidP="00F82D8A">
      <w:pPr>
        <w:pStyle w:val="Verse"/>
        <w:spacing w:after="240"/>
      </w:pPr>
      <w:r>
        <w:t xml:space="preserve">Thou hast hated those who </w:t>
      </w:r>
      <w:r w:rsidR="00B8354F">
        <w:t>cling to empty</w:t>
      </w:r>
      <w:r>
        <w:t xml:space="preserve"> </w:t>
      </w:r>
      <w:r w:rsidR="00B8354F">
        <w:t>vanities</w:t>
      </w:r>
      <w:r>
        <w:t xml:space="preserve">, but I have hoped in the Lord. </w:t>
      </w:r>
    </w:p>
    <w:p w14:paraId="65318D5C" w14:textId="78503E79" w:rsidR="00FE38E9" w:rsidRDefault="006057DE" w:rsidP="00F82D8A">
      <w:pPr>
        <w:pStyle w:val="Verse"/>
        <w:spacing w:after="240"/>
      </w:pPr>
      <w:r>
        <w:t>I will be rejoice</w:t>
      </w:r>
      <w:r w:rsidR="00B8354F">
        <w:t xml:space="preserve"> and be glad</w:t>
      </w:r>
      <w:r>
        <w:t xml:space="preserve"> in thy mercy, for thou hast </w:t>
      </w:r>
      <w:r w:rsidR="00E17D42">
        <w:t xml:space="preserve">regarded </w:t>
      </w:r>
      <w:r>
        <w:t>my lowliness</w:t>
      </w:r>
      <w:r w:rsidR="00B8354F">
        <w:t>;</w:t>
      </w:r>
      <w:r>
        <w:t xml:space="preserve"> thou hast saved my soul from </w:t>
      </w:r>
      <w:r w:rsidR="00E17D42">
        <w:t>tribulation</w:t>
      </w:r>
      <w:r w:rsidR="00B8354F">
        <w:t>,</w:t>
      </w:r>
    </w:p>
    <w:p w14:paraId="3908F058" w14:textId="08C53AC9" w:rsidR="00FE38E9" w:rsidRDefault="006057DE" w:rsidP="00F82D8A">
      <w:pPr>
        <w:pStyle w:val="Verse"/>
        <w:spacing w:after="240"/>
      </w:pPr>
      <w:r>
        <w:t xml:space="preserve">And </w:t>
      </w:r>
      <w:r w:rsidR="00B8354F">
        <w:t xml:space="preserve">hast </w:t>
      </w:r>
      <w:r>
        <w:t>not imprison</w:t>
      </w:r>
      <w:r w:rsidR="00B8354F">
        <w:t>ed</w:t>
      </w:r>
      <w:r>
        <w:t xml:space="preserve"> me in </w:t>
      </w:r>
      <w:r w:rsidR="00B8354F">
        <w:t xml:space="preserve">the hands of </w:t>
      </w:r>
      <w:r>
        <w:t>my enem</w:t>
      </w:r>
      <w:r w:rsidR="00B8354F">
        <w:t>y;</w:t>
      </w:r>
      <w:r>
        <w:t xml:space="preserve"> thou hast set my feet in a wide place. </w:t>
      </w:r>
    </w:p>
    <w:p w14:paraId="26F9255B" w14:textId="4DEBB700" w:rsidR="00FE38E9" w:rsidRDefault="006057DE" w:rsidP="00F82D8A">
      <w:pPr>
        <w:pStyle w:val="Verse"/>
        <w:spacing w:after="240"/>
      </w:pPr>
      <w:r>
        <w:t xml:space="preserve">Have mercy on me, O Lord, for I am afflicted, my eye is </w:t>
      </w:r>
      <w:r w:rsidR="00E17D42">
        <w:t>troubled with anger</w:t>
      </w:r>
      <w:r>
        <w:t xml:space="preserve">, </w:t>
      </w:r>
      <w:r w:rsidR="00A47320">
        <w:t>as also</w:t>
      </w:r>
      <w:r>
        <w:t xml:space="preserve"> my soul and my </w:t>
      </w:r>
      <w:r w:rsidR="00A47320">
        <w:t>belly</w:t>
      </w:r>
      <w:r>
        <w:t xml:space="preserve">. </w:t>
      </w:r>
    </w:p>
    <w:p w14:paraId="3F1ACF2D" w14:textId="1611ADEE" w:rsidR="00FE38E9" w:rsidRDefault="006057DE" w:rsidP="00F82D8A">
      <w:pPr>
        <w:pStyle w:val="Verse"/>
        <w:spacing w:after="240"/>
      </w:pPr>
      <w:r>
        <w:t>For my life is wasted with grief and my years with groaning</w:t>
      </w:r>
      <w:r w:rsidR="00E17D42">
        <w:t>;</w:t>
      </w:r>
      <w:r>
        <w:t xml:space="preserve"> my strength is weakened with poverty, </w:t>
      </w:r>
      <w:r w:rsidR="00E17D42">
        <w:t xml:space="preserve">all </w:t>
      </w:r>
      <w:r>
        <w:t xml:space="preserve">my bones are </w:t>
      </w:r>
      <w:r w:rsidR="00A47320">
        <w:t>troubled</w:t>
      </w:r>
      <w:r>
        <w:t xml:space="preserve">. </w:t>
      </w:r>
    </w:p>
    <w:p w14:paraId="028AD741" w14:textId="330E4885" w:rsidR="00FE38E9" w:rsidRDefault="00D57BF9" w:rsidP="00F82D8A">
      <w:pPr>
        <w:pStyle w:val="Verse"/>
        <w:spacing w:after="240"/>
      </w:pPr>
      <w:r w:rsidRPr="00D57BF9">
        <w:t xml:space="preserve">I </w:t>
      </w:r>
      <w:r>
        <w:t>have</w:t>
      </w:r>
      <w:r w:rsidRPr="00D57BF9">
        <w:t xml:space="preserve"> become a reproach among mine enemies</w:t>
      </w:r>
      <w:r w:rsidR="00AC43CE">
        <w:t>,</w:t>
      </w:r>
      <w:r w:rsidR="006057DE">
        <w:t xml:space="preserve"> and </w:t>
      </w:r>
      <w:r>
        <w:t>to</w:t>
      </w:r>
      <w:r w:rsidR="006057DE">
        <w:t xml:space="preserve"> all my neighbors</w:t>
      </w:r>
      <w:r w:rsidR="00AC43CE">
        <w:t xml:space="preserve"> exceedingly</w:t>
      </w:r>
      <w:r>
        <w:t xml:space="preserve">. </w:t>
      </w:r>
      <w:r w:rsidR="006057DE">
        <w:t xml:space="preserve">I </w:t>
      </w:r>
      <w:r w:rsidR="00AC43CE">
        <w:t xml:space="preserve">am a </w:t>
      </w:r>
      <w:r w:rsidR="006057DE">
        <w:t xml:space="preserve">fear </w:t>
      </w:r>
      <w:r w:rsidR="00AC43CE">
        <w:t>t</w:t>
      </w:r>
      <w:r>
        <w:t xml:space="preserve">o </w:t>
      </w:r>
      <w:r w:rsidR="006057DE">
        <w:t>my acquaintances</w:t>
      </w:r>
      <w:r>
        <w:t>;</w:t>
      </w:r>
      <w:r w:rsidR="006057DE">
        <w:t xml:space="preserve"> those </w:t>
      </w:r>
      <w:r>
        <w:t xml:space="preserve">who </w:t>
      </w:r>
      <w:r w:rsidR="006057DE">
        <w:t xml:space="preserve">see me outside flee from me. </w:t>
      </w:r>
    </w:p>
    <w:p w14:paraId="23708D4A" w14:textId="4600EC42" w:rsidR="00FE38E9" w:rsidRDefault="006057DE" w:rsidP="00F82D8A">
      <w:pPr>
        <w:pStyle w:val="Verse"/>
        <w:spacing w:after="240"/>
      </w:pPr>
      <w:r>
        <w:t xml:space="preserve">I am forgotten as a dead man, I am like a broken vessel. </w:t>
      </w:r>
    </w:p>
    <w:p w14:paraId="2FE91DF6" w14:textId="280CB82B" w:rsidR="00FE38E9" w:rsidRDefault="006057DE" w:rsidP="00F82D8A">
      <w:pPr>
        <w:pStyle w:val="Verse"/>
        <w:spacing w:after="240"/>
      </w:pPr>
      <w:r>
        <w:t xml:space="preserve">For I hear the </w:t>
      </w:r>
      <w:r w:rsidR="00D57BF9">
        <w:t xml:space="preserve">reproach </w:t>
      </w:r>
      <w:r>
        <w:t xml:space="preserve">of </w:t>
      </w:r>
      <w:r w:rsidR="00D57BF9">
        <w:t xml:space="preserve">many </w:t>
      </w:r>
      <w:r>
        <w:t xml:space="preserve">who dwell </w:t>
      </w:r>
      <w:r w:rsidR="00D57BF9">
        <w:t>round about</w:t>
      </w:r>
      <w:r>
        <w:t xml:space="preserve"> me; when they gather together against me, they scheme to take away my life. </w:t>
      </w:r>
    </w:p>
    <w:p w14:paraId="1B375F8B" w14:textId="224CE018" w:rsidR="00623BFA" w:rsidRDefault="006057DE">
      <w:pPr>
        <w:pStyle w:val="Verse"/>
        <w:spacing w:after="240"/>
      </w:pPr>
      <w:r>
        <w:t>But as for me, I have hoped in thee, O Lord</w:t>
      </w:r>
      <w:r w:rsidR="00623BFA">
        <w:t>.</w:t>
      </w:r>
      <w:r>
        <w:t xml:space="preserve"> I said: Thou art my God</w:t>
      </w:r>
      <w:r w:rsidR="00623BFA">
        <w:t>; m</w:t>
      </w:r>
      <w:r>
        <w:t>y times are in thy hands</w:t>
      </w:r>
      <w:r w:rsidR="00623BFA">
        <w:t>.</w:t>
      </w:r>
    </w:p>
    <w:p w14:paraId="37FE6B97" w14:textId="7A3DCF7C" w:rsidR="00FE38E9" w:rsidRDefault="00623BFA" w:rsidP="00F82D8A">
      <w:pPr>
        <w:pStyle w:val="Verse"/>
        <w:spacing w:after="240"/>
      </w:pPr>
      <w:r>
        <w:t>D</w:t>
      </w:r>
      <w:r w:rsidR="006057DE">
        <w:t xml:space="preserve">eliver me from the hand of my enemies and from those who persecute me. </w:t>
      </w:r>
    </w:p>
    <w:p w14:paraId="367260D0" w14:textId="2F3C7CB6" w:rsidR="00FE38E9" w:rsidRDefault="006057DE" w:rsidP="00F82D8A">
      <w:pPr>
        <w:pStyle w:val="Verse"/>
        <w:spacing w:after="240"/>
      </w:pPr>
      <w:r>
        <w:t xml:space="preserve">Make thy </w:t>
      </w:r>
      <w:r w:rsidR="00623BFA">
        <w:t xml:space="preserve">face </w:t>
      </w:r>
      <w:r>
        <w:t xml:space="preserve">shine on thy servant, save me in thy mercy. </w:t>
      </w:r>
    </w:p>
    <w:p w14:paraId="5CF8E70C" w14:textId="66602532" w:rsidR="00FE38E9" w:rsidRDefault="006057DE" w:rsidP="00F82D8A">
      <w:pPr>
        <w:pStyle w:val="Verse"/>
        <w:spacing w:after="240"/>
      </w:pPr>
      <w:r>
        <w:lastRenderedPageBreak/>
        <w:t>Le</w:t>
      </w:r>
      <w:r w:rsidR="00623BFA">
        <w:t>t me not be put to shame</w:t>
      </w:r>
      <w:r>
        <w:t xml:space="preserve">, O Lord, for I have called upon thee; let the ungodly be </w:t>
      </w:r>
      <w:r w:rsidR="00623BFA">
        <w:t>put to shame and</w:t>
      </w:r>
      <w:r>
        <w:t xml:space="preserve"> </w:t>
      </w:r>
      <w:r w:rsidR="00623BFA">
        <w:t xml:space="preserve">bring </w:t>
      </w:r>
      <w:r>
        <w:t xml:space="preserve">them down into Hades. </w:t>
      </w:r>
    </w:p>
    <w:p w14:paraId="53C4AF3E" w14:textId="3DE80909" w:rsidR="00FE38E9" w:rsidRDefault="006057DE" w:rsidP="00F82D8A">
      <w:pPr>
        <w:pStyle w:val="Verse"/>
        <w:spacing w:after="240"/>
      </w:pPr>
      <w:r>
        <w:t>Let lying lips be put to silence</w:t>
      </w:r>
      <w:r w:rsidR="00623BFA">
        <w:t>, which</w:t>
      </w:r>
      <w:r>
        <w:t xml:space="preserve"> speak</w:t>
      </w:r>
      <w:r w:rsidR="00623BFA">
        <w:t xml:space="preserve"> </w:t>
      </w:r>
      <w:r>
        <w:t>evil against the righteous with arrogan</w:t>
      </w:r>
      <w:r w:rsidR="00623BFA">
        <w:t>ce and</w:t>
      </w:r>
      <w:r>
        <w:t xml:space="preserve"> contempt. </w:t>
      </w:r>
    </w:p>
    <w:p w14:paraId="3B83CF57" w14:textId="7FD07692" w:rsidR="00FE38E9" w:rsidRDefault="006057DE" w:rsidP="00F82D8A">
      <w:pPr>
        <w:pStyle w:val="Verse"/>
        <w:spacing w:after="240"/>
      </w:pPr>
      <w:r>
        <w:t xml:space="preserve">How great is thy lovingkindness, O Lord, which thou </w:t>
      </w:r>
      <w:r w:rsidR="00623BFA">
        <w:t xml:space="preserve">hast </w:t>
      </w:r>
      <w:r>
        <w:t>hid</w:t>
      </w:r>
      <w:r w:rsidR="00623BFA">
        <w:t>den</w:t>
      </w:r>
      <w:r>
        <w:t xml:space="preserve"> for those who fear thee, which thou hast wrought for those who hope in thee</w:t>
      </w:r>
      <w:r w:rsidR="00623BFA">
        <w:t xml:space="preserve"> before</w:t>
      </w:r>
      <w:r>
        <w:t xml:space="preserve"> the sons of men. </w:t>
      </w:r>
    </w:p>
    <w:p w14:paraId="4AB61313" w14:textId="52329E7C" w:rsidR="00FE38E9" w:rsidRDefault="00623BFA" w:rsidP="00F82D8A">
      <w:pPr>
        <w:pStyle w:val="Verse"/>
        <w:spacing w:after="240"/>
      </w:pPr>
      <w:r w:rsidRPr="00623BFA">
        <w:t>Thou shalt hide them in the secrecy of Thy presence from the disturbance of men</w:t>
      </w:r>
      <w:r>
        <w:t>;</w:t>
      </w:r>
      <w:r w:rsidR="006057DE">
        <w:t xml:space="preserve"> thou shalt shelter them in thy tabernacle from the </w:t>
      </w:r>
      <w:r>
        <w:t xml:space="preserve">contradiction </w:t>
      </w:r>
      <w:r w:rsidR="006057DE">
        <w:t xml:space="preserve">of tongues. </w:t>
      </w:r>
    </w:p>
    <w:p w14:paraId="46068AE8" w14:textId="77777777" w:rsidR="00FE38E9" w:rsidRDefault="006057DE" w:rsidP="00F82D8A">
      <w:pPr>
        <w:pStyle w:val="Verse"/>
        <w:spacing w:after="240"/>
      </w:pPr>
      <w:r>
        <w:t xml:space="preserve">Blessed be the Lord, for he has made wondrous his mercy in a city under siege. </w:t>
      </w:r>
    </w:p>
    <w:p w14:paraId="040BB94E" w14:textId="23E49385" w:rsidR="00FE38E9" w:rsidRDefault="006057DE" w:rsidP="00F82D8A">
      <w:pPr>
        <w:pStyle w:val="Verse"/>
        <w:spacing w:after="240"/>
      </w:pPr>
      <w:r>
        <w:t>But I said in my terror, I am cut off from thy sight</w:t>
      </w:r>
      <w:r w:rsidR="00623BFA">
        <w:t>. T</w:t>
      </w:r>
      <w:r>
        <w:t xml:space="preserve">herefore thou </w:t>
      </w:r>
      <w:r w:rsidR="00623BFA">
        <w:t xml:space="preserve">hast </w:t>
      </w:r>
      <w:r>
        <w:t>hear</w:t>
      </w:r>
      <w:r w:rsidR="00623BFA">
        <w:t>d</w:t>
      </w:r>
      <w:r>
        <w:t xml:space="preserve"> the voice of my prayer when I cried out to thee. </w:t>
      </w:r>
    </w:p>
    <w:p w14:paraId="50D0A2B4" w14:textId="6CB8C516" w:rsidR="00FE38E9" w:rsidRDefault="00623BFA" w:rsidP="00F82D8A">
      <w:pPr>
        <w:pStyle w:val="Verse"/>
        <w:spacing w:after="240"/>
      </w:pPr>
      <w:r>
        <w:t>L</w:t>
      </w:r>
      <w:r w:rsidR="006057DE">
        <w:t>ove the Lord, all you his saints, for the Lord seeks out the truth, and those who act</w:t>
      </w:r>
      <w:r>
        <w:t xml:space="preserve"> with exceeding pride </w:t>
      </w:r>
      <w:r w:rsidR="006057DE">
        <w:t xml:space="preserve">he repays in full. </w:t>
      </w:r>
    </w:p>
    <w:p w14:paraId="6EFEA429" w14:textId="77777777" w:rsidR="00237B9C" w:rsidRDefault="006057DE" w:rsidP="00F82D8A">
      <w:pPr>
        <w:pStyle w:val="Verse"/>
        <w:spacing w:after="240"/>
      </w:pPr>
      <w:r>
        <w:t xml:space="preserve">Be of good courage and let your heart be strengthened, all you who hope in the Lord. </w:t>
      </w:r>
    </w:p>
    <w:p w14:paraId="39ECB1C1" w14:textId="77777777" w:rsidR="006B28D9" w:rsidRDefault="00FE38E9" w:rsidP="00FA3250">
      <w:pPr>
        <w:pStyle w:val="Heading3"/>
        <w:spacing w:after="240"/>
      </w:pPr>
      <w:r>
        <w:t>Psalm</w:t>
      </w:r>
      <w:r w:rsidR="006057DE">
        <w:t xml:space="preserve"> 31</w:t>
      </w:r>
    </w:p>
    <w:p w14:paraId="486C1281" w14:textId="77777777" w:rsidR="006057DE" w:rsidRDefault="006B28D9" w:rsidP="00161212">
      <w:pPr>
        <w:pStyle w:val="Rubric"/>
      </w:pPr>
      <w:r>
        <w:t>Of David</w:t>
      </w:r>
      <w:r w:rsidR="006057DE">
        <w:t xml:space="preserve">, concerning instruction </w:t>
      </w:r>
    </w:p>
    <w:p w14:paraId="750EAD16" w14:textId="77777777" w:rsidR="00FE38E9" w:rsidRDefault="006057DE" w:rsidP="00F82D8A">
      <w:pPr>
        <w:pStyle w:val="Verse"/>
        <w:spacing w:after="240"/>
      </w:pPr>
      <w:r>
        <w:t xml:space="preserve">Blessed are those whose iniquities are forgiven, whose sins are covered. </w:t>
      </w:r>
    </w:p>
    <w:p w14:paraId="4F13171B" w14:textId="7B332517" w:rsidR="00FE38E9" w:rsidRDefault="006057DE" w:rsidP="00F82D8A">
      <w:pPr>
        <w:pStyle w:val="Verse"/>
        <w:spacing w:after="240"/>
      </w:pPr>
      <w:r>
        <w:lastRenderedPageBreak/>
        <w:t xml:space="preserve">Blessed is the man whose sin the Lord does not reckon, in whose mouth is no </w:t>
      </w:r>
      <w:del w:id="464" w:author="3-9" w:date="2020-03-12T22:19:00Z">
        <w:r>
          <w:delText>deceit</w:delText>
        </w:r>
      </w:del>
      <w:ins w:id="465" w:author="3-9" w:date="2020-03-12T22:19:00Z">
        <w:r w:rsidR="00D17C86">
          <w:t>guile</w:t>
        </w:r>
      </w:ins>
      <w:r>
        <w:t xml:space="preserve">. </w:t>
      </w:r>
    </w:p>
    <w:p w14:paraId="2A6A593A" w14:textId="77777777" w:rsidR="00FE38E9" w:rsidRDefault="006057DE" w:rsidP="00F82D8A">
      <w:pPr>
        <w:pStyle w:val="Verse"/>
        <w:spacing w:after="240"/>
      </w:pPr>
      <w:r>
        <w:t xml:space="preserve">Because I kept silent, my bones grew old through my groaning all the day long. </w:t>
      </w:r>
    </w:p>
    <w:p w14:paraId="4CEDC78F" w14:textId="77777777" w:rsidR="00FE38E9" w:rsidRDefault="006057DE" w:rsidP="00F82D8A">
      <w:pPr>
        <w:pStyle w:val="Verse"/>
        <w:spacing w:after="240"/>
      </w:pPr>
      <w:r>
        <w:t xml:space="preserve">For day and night thy hand was heavy upon me, I was turned into agony when the thorn pierced me. </w:t>
      </w:r>
      <w:r w:rsidR="00FA3250">
        <w:t xml:space="preserve"> </w:t>
      </w:r>
      <w:proofErr w:type="spellStart"/>
      <w:r w:rsidR="00425D62">
        <w:rPr>
          <w:i/>
        </w:rPr>
        <w:t>Diapsalma</w:t>
      </w:r>
      <w:proofErr w:type="spellEnd"/>
      <w:r>
        <w:t xml:space="preserve"> </w:t>
      </w:r>
    </w:p>
    <w:p w14:paraId="4542B117" w14:textId="7422CCED" w:rsidR="00D17C86" w:rsidRDefault="006057DE" w:rsidP="00F82D8A">
      <w:pPr>
        <w:pStyle w:val="Verse"/>
        <w:spacing w:after="240"/>
        <w:rPr>
          <w:ins w:id="466" w:author="3-9" w:date="2020-03-12T22:19:00Z"/>
        </w:rPr>
      </w:pPr>
      <w:r>
        <w:t>I confessed my sin,</w:t>
      </w:r>
      <w:r w:rsidR="00D17C86">
        <w:t xml:space="preserve"> </w:t>
      </w:r>
      <w:ins w:id="467" w:author="3-9" w:date="2020-03-12T22:19:00Z">
        <w:r w:rsidR="00D17C86">
          <w:t>and</w:t>
        </w:r>
        <w:r>
          <w:t xml:space="preserve"> </w:t>
        </w:r>
      </w:ins>
      <w:r>
        <w:t>my iniquity I have not hidden</w:t>
      </w:r>
      <w:del w:id="468" w:author="3-9" w:date="2020-03-12T22:19:00Z">
        <w:r>
          <w:delText>, saying</w:delText>
        </w:r>
      </w:del>
      <w:ins w:id="469" w:author="3-9" w:date="2020-03-12T22:19:00Z">
        <w:r w:rsidR="00D17C86">
          <w:t>.</w:t>
        </w:r>
      </w:ins>
    </w:p>
    <w:p w14:paraId="590D8959" w14:textId="42DCC01E" w:rsidR="00FE38E9" w:rsidRDefault="00D17C86" w:rsidP="00F82D8A">
      <w:pPr>
        <w:pStyle w:val="Verse"/>
        <w:spacing w:after="240"/>
      </w:pPr>
      <w:ins w:id="470" w:author="3-9" w:date="2020-03-12T22:19:00Z">
        <w:r>
          <w:t>I said</w:t>
        </w:r>
      </w:ins>
      <w:r w:rsidR="006057DE">
        <w:t xml:space="preserve">: I will confess </w:t>
      </w:r>
      <w:del w:id="471" w:author="3-9" w:date="2020-03-12T22:19:00Z">
        <w:r w:rsidR="001A4017">
          <w:delText xml:space="preserve">my </w:delText>
        </w:r>
        <w:r w:rsidR="006057DE">
          <w:delText>iniquity</w:delText>
        </w:r>
        <w:r w:rsidR="001A4017">
          <w:delText xml:space="preserve"> before</w:delText>
        </w:r>
      </w:del>
      <w:ins w:id="472" w:author="3-9" w:date="2020-03-12T22:19:00Z">
        <w:r>
          <w:t>to</w:t>
        </w:r>
      </w:ins>
      <w:r>
        <w:t xml:space="preserve"> the Lord </w:t>
      </w:r>
      <w:ins w:id="473" w:author="3-9" w:date="2020-03-12T22:19:00Z">
        <w:r w:rsidR="001A4017">
          <w:t xml:space="preserve">my </w:t>
        </w:r>
        <w:r>
          <w:t>sin</w:t>
        </w:r>
        <w:r w:rsidR="001A4017">
          <w:t xml:space="preserve"> </w:t>
        </w:r>
      </w:ins>
      <w:r w:rsidR="006057DE">
        <w:t>against myself</w:t>
      </w:r>
      <w:del w:id="474" w:author="3-9" w:date="2020-03-12T22:19:00Z">
        <w:r w:rsidR="006057DE">
          <w:delText>. And</w:delText>
        </w:r>
      </w:del>
      <w:ins w:id="475" w:author="3-9" w:date="2020-03-12T22:19:00Z">
        <w:r>
          <w:t>; a</w:t>
        </w:r>
        <w:r w:rsidR="006057DE">
          <w:t>nd</w:t>
        </w:r>
      </w:ins>
      <w:r w:rsidR="006057DE">
        <w:t xml:space="preserve"> thou </w:t>
      </w:r>
      <w:proofErr w:type="spellStart"/>
      <w:r w:rsidR="006057DE">
        <w:t>forgavest</w:t>
      </w:r>
      <w:proofErr w:type="spellEnd"/>
      <w:r w:rsidR="006057DE">
        <w:t xml:space="preserve"> </w:t>
      </w:r>
      <w:r w:rsidR="001A4017">
        <w:t xml:space="preserve">the ungodliness of </w:t>
      </w:r>
      <w:r w:rsidR="006057DE">
        <w:t xml:space="preserve">my heart. </w:t>
      </w:r>
      <w:r w:rsidR="00FA3250">
        <w:t xml:space="preserve"> </w:t>
      </w:r>
      <w:proofErr w:type="spellStart"/>
      <w:r w:rsidR="00425D62">
        <w:rPr>
          <w:i/>
        </w:rPr>
        <w:t>Diapsalma</w:t>
      </w:r>
      <w:proofErr w:type="spellEnd"/>
      <w:r w:rsidR="006057DE">
        <w:t xml:space="preserve"> </w:t>
      </w:r>
    </w:p>
    <w:p w14:paraId="775AF159" w14:textId="26A72266" w:rsidR="00FE38E9" w:rsidRDefault="001A4017" w:rsidP="00F82D8A">
      <w:pPr>
        <w:pStyle w:val="Verse"/>
        <w:spacing w:after="240"/>
      </w:pPr>
      <w:r w:rsidRPr="001A4017">
        <w:t>For this</w:t>
      </w:r>
      <w:r w:rsidR="00D17C86">
        <w:t xml:space="preserve"> </w:t>
      </w:r>
      <w:del w:id="476" w:author="3-9" w:date="2020-03-12T22:19:00Z">
        <w:r w:rsidRPr="001A4017">
          <w:delText>shall</w:delText>
        </w:r>
      </w:del>
      <w:ins w:id="477" w:author="3-9" w:date="2020-03-12T22:19:00Z">
        <w:r w:rsidR="00D17C86">
          <w:t>reason</w:t>
        </w:r>
      </w:ins>
      <w:r w:rsidRPr="001A4017">
        <w:t xml:space="preserve"> every one that is </w:t>
      </w:r>
      <w:del w:id="478" w:author="3-9" w:date="2020-03-12T22:19:00Z">
        <w:r w:rsidRPr="001A4017">
          <w:delText>holy</w:delText>
        </w:r>
      </w:del>
      <w:ins w:id="479" w:author="3-9" w:date="2020-03-12T22:19:00Z">
        <w:r w:rsidR="00D17C86">
          <w:t>godly shall</w:t>
        </w:r>
      </w:ins>
      <w:r w:rsidRPr="001A4017">
        <w:t xml:space="preserve"> pray </w:t>
      </w:r>
      <w:del w:id="480" w:author="3-9" w:date="2020-03-12T22:19:00Z">
        <w:r w:rsidRPr="001A4017">
          <w:delText>unto</w:delText>
        </w:r>
      </w:del>
      <w:ins w:id="481" w:author="3-9" w:date="2020-03-12T22:19:00Z">
        <w:r w:rsidRPr="001A4017">
          <w:t>to</w:t>
        </w:r>
      </w:ins>
      <w:r w:rsidRPr="001A4017">
        <w:t xml:space="preserve"> Thee in a </w:t>
      </w:r>
      <w:del w:id="482" w:author="3-9" w:date="2020-03-12T22:19:00Z">
        <w:r w:rsidRPr="001A4017">
          <w:delText>seasonable</w:delText>
        </w:r>
      </w:del>
      <w:ins w:id="483" w:author="3-9" w:date="2020-03-12T22:19:00Z">
        <w:r w:rsidR="0078146E">
          <w:t>fitting</w:t>
        </w:r>
      </w:ins>
      <w:r w:rsidRPr="001A4017">
        <w:t xml:space="preserve"> time; </w:t>
      </w:r>
      <w:del w:id="484" w:author="3-9" w:date="2020-03-12T22:19:00Z">
        <w:r w:rsidRPr="001A4017">
          <w:delText xml:space="preserve">in </w:delText>
        </w:r>
      </w:del>
      <w:r w:rsidRPr="001A4017">
        <w:t>a flood of many waters</w:t>
      </w:r>
      <w:del w:id="485" w:author="3-9" w:date="2020-03-12T22:19:00Z">
        <w:r w:rsidRPr="001A4017">
          <w:delText xml:space="preserve"> they</w:delText>
        </w:r>
      </w:del>
      <w:r w:rsidRPr="001A4017">
        <w:t xml:space="preserve"> </w:t>
      </w:r>
      <w:r>
        <w:t>shall</w:t>
      </w:r>
      <w:r w:rsidRPr="001A4017">
        <w:t xml:space="preserve"> </w:t>
      </w:r>
      <w:r w:rsidR="006057DE">
        <w:t xml:space="preserve">not reach him. </w:t>
      </w:r>
    </w:p>
    <w:p w14:paraId="76E9D140" w14:textId="74DF74CC" w:rsidR="00FE38E9" w:rsidRDefault="006057DE" w:rsidP="00F82D8A">
      <w:pPr>
        <w:pStyle w:val="Verse"/>
        <w:spacing w:after="240"/>
      </w:pPr>
      <w:r>
        <w:t xml:space="preserve">Thou art my refuge from the affliction that </w:t>
      </w:r>
      <w:r w:rsidR="006C48B7">
        <w:t xml:space="preserve">surrounds </w:t>
      </w:r>
      <w:r>
        <w:t>me</w:t>
      </w:r>
      <w:r w:rsidR="006C48B7">
        <w:t>;</w:t>
      </w:r>
      <w:r>
        <w:t xml:space="preserve"> O my </w:t>
      </w:r>
      <w:r w:rsidR="006C48B7">
        <w:t>Rejoicing,</w:t>
      </w:r>
      <w:r>
        <w:t xml:space="preserve"> redeem me from </w:t>
      </w:r>
      <w:del w:id="486" w:author="3-9" w:date="2020-03-12T22:19:00Z">
        <w:r>
          <w:delText xml:space="preserve">those </w:delText>
        </w:r>
        <w:r w:rsidR="006C48B7">
          <w:delText xml:space="preserve">who have encircled </w:delText>
        </w:r>
      </w:del>
      <w:ins w:id="487" w:author="3-9" w:date="2020-03-12T22:19:00Z">
        <w:r>
          <w:t>th</w:t>
        </w:r>
        <w:r w:rsidR="0078146E">
          <w:t>e affliction that surrounds</w:t>
        </w:r>
      </w:ins>
      <w:r>
        <w:t xml:space="preserve"> me. </w:t>
      </w:r>
      <w:r w:rsidR="00FA3250">
        <w:t xml:space="preserve"> </w:t>
      </w:r>
      <w:proofErr w:type="spellStart"/>
      <w:r w:rsidR="00425D62">
        <w:rPr>
          <w:i/>
        </w:rPr>
        <w:t>Diapsalma</w:t>
      </w:r>
      <w:proofErr w:type="spellEnd"/>
      <w:r>
        <w:t xml:space="preserve"> </w:t>
      </w:r>
    </w:p>
    <w:p w14:paraId="030D7013" w14:textId="0DDB6097" w:rsidR="00FE38E9" w:rsidRDefault="006057DE" w:rsidP="00F82D8A">
      <w:pPr>
        <w:pStyle w:val="Verse"/>
        <w:spacing w:after="240"/>
      </w:pPr>
      <w:r>
        <w:t xml:space="preserve">I will </w:t>
      </w:r>
      <w:del w:id="488" w:author="3-9" w:date="2020-03-12T22:19:00Z">
        <w:r>
          <w:delText>give</w:delText>
        </w:r>
      </w:del>
      <w:ins w:id="489" w:author="3-9" w:date="2020-03-12T22:19:00Z">
        <w:r w:rsidR="0078146E">
          <w:t>instruct</w:t>
        </w:r>
      </w:ins>
      <w:r w:rsidR="0078146E">
        <w:t xml:space="preserve"> thee </w:t>
      </w:r>
      <w:del w:id="490" w:author="3-9" w:date="2020-03-12T22:19:00Z">
        <w:r>
          <w:delText>understanding, I will</w:delText>
        </w:r>
      </w:del>
      <w:ins w:id="491" w:author="3-9" w:date="2020-03-12T22:19:00Z">
        <w:r w:rsidR="0078146E">
          <w:t>and</w:t>
        </w:r>
      </w:ins>
      <w:r>
        <w:t xml:space="preserve"> teach the</w:t>
      </w:r>
      <w:r w:rsidR="006C48B7">
        <w:t xml:space="preserve"> way </w:t>
      </w:r>
      <w:del w:id="492" w:author="3-9" w:date="2020-03-12T22:19:00Z">
        <w:r w:rsidR="006C48B7">
          <w:delText xml:space="preserve">in which </w:delText>
        </w:r>
      </w:del>
      <w:r w:rsidR="006C48B7">
        <w:t>to go</w:t>
      </w:r>
      <w:r>
        <w:t xml:space="preserve">, I will </w:t>
      </w:r>
      <w:del w:id="493" w:author="3-9" w:date="2020-03-12T22:19:00Z">
        <w:r w:rsidR="006C48B7">
          <w:delText>fix</w:delText>
        </w:r>
      </w:del>
      <w:ins w:id="494" w:author="3-9" w:date="2020-03-12T22:19:00Z">
        <w:r w:rsidR="0078146E">
          <w:t>set</w:t>
        </w:r>
      </w:ins>
      <w:r>
        <w:t xml:space="preserve"> my eyes on thee. </w:t>
      </w:r>
    </w:p>
    <w:p w14:paraId="35914B11" w14:textId="77777777" w:rsidR="00FE38E9" w:rsidRDefault="006057DE" w:rsidP="00F82D8A">
      <w:pPr>
        <w:pStyle w:val="Verse"/>
        <w:spacing w:after="240"/>
      </w:pPr>
      <w:r>
        <w:t xml:space="preserve">Do not be like the horse or the mule, which have no understanding, which must be harnessed with bit and bridle else they will not come near thee. </w:t>
      </w:r>
    </w:p>
    <w:p w14:paraId="21F98D91" w14:textId="34152785" w:rsidR="00FE38E9" w:rsidRDefault="006057DE" w:rsidP="00F82D8A">
      <w:pPr>
        <w:pStyle w:val="Verse"/>
        <w:spacing w:after="240"/>
      </w:pPr>
      <w:r>
        <w:t xml:space="preserve">Many are the scourges of the sinner, but mercy shall </w:t>
      </w:r>
      <w:del w:id="495" w:author="3-9" w:date="2020-03-12T22:19:00Z">
        <w:r>
          <w:delText>encircle</w:delText>
        </w:r>
      </w:del>
      <w:ins w:id="496" w:author="3-9" w:date="2020-03-12T22:19:00Z">
        <w:r w:rsidR="0078146E">
          <w:t>surround</w:t>
        </w:r>
      </w:ins>
      <w:r>
        <w:t xml:space="preserve"> him who hopes in the Lord. </w:t>
      </w:r>
    </w:p>
    <w:p w14:paraId="7DB8BB9A" w14:textId="77777777" w:rsidR="006057DE" w:rsidRDefault="006057DE" w:rsidP="00F82D8A">
      <w:pPr>
        <w:pStyle w:val="Verse"/>
        <w:spacing w:after="240"/>
      </w:pPr>
      <w:r>
        <w:t xml:space="preserve">Be glad in the Lord and rejoice, you righteous, and shout for joy, all you upright in heart. </w:t>
      </w:r>
    </w:p>
    <w:p w14:paraId="33021189" w14:textId="77777777" w:rsidR="00B50629" w:rsidRDefault="00B50629" w:rsidP="0037394E">
      <w:pPr>
        <w:pStyle w:val="Rubric"/>
      </w:pPr>
      <w:r>
        <w:t>Glory. Both now. Alleluia.</w:t>
      </w:r>
    </w:p>
    <w:p w14:paraId="716781B8" w14:textId="77777777" w:rsidR="00AA594A" w:rsidRPr="009131F8" w:rsidRDefault="00AA594A" w:rsidP="00E406BF">
      <w:pPr>
        <w:pStyle w:val="Heading1"/>
        <w:spacing w:after="240"/>
      </w:pPr>
      <w:r w:rsidRPr="009131F8">
        <w:br w:type="page"/>
      </w:r>
      <w:r w:rsidR="00D218B4" w:rsidRPr="009131F8">
        <w:lastRenderedPageBreak/>
        <w:t>Kathisma</w:t>
      </w:r>
      <w:r w:rsidR="006057DE" w:rsidRPr="009131F8">
        <w:t xml:space="preserve"> </w:t>
      </w:r>
      <w:r w:rsidR="00972751" w:rsidRPr="009131F8">
        <w:t>Five</w:t>
      </w:r>
    </w:p>
    <w:p w14:paraId="2AE85E97" w14:textId="77777777" w:rsidR="009131F8" w:rsidRPr="009131F8" w:rsidRDefault="009131F8" w:rsidP="009131F8">
      <w:pPr>
        <w:pStyle w:val="Heading2"/>
        <w:spacing w:after="240"/>
      </w:pPr>
      <w:r w:rsidRPr="009131F8">
        <w:t>First Stasis</w:t>
      </w:r>
    </w:p>
    <w:p w14:paraId="2F818C51" w14:textId="77777777" w:rsidR="006B28D9" w:rsidRDefault="00FE38E9" w:rsidP="00FA3250">
      <w:pPr>
        <w:pStyle w:val="Heading3"/>
        <w:spacing w:after="240"/>
      </w:pPr>
      <w:r>
        <w:t>Psalm</w:t>
      </w:r>
      <w:r w:rsidR="006057DE">
        <w:t xml:space="preserve"> 32</w:t>
      </w:r>
    </w:p>
    <w:p w14:paraId="17F0C184" w14:textId="77777777" w:rsidR="006057DE" w:rsidRDefault="006B28D9" w:rsidP="00161212">
      <w:pPr>
        <w:pStyle w:val="Rubric"/>
      </w:pPr>
      <w:r>
        <w:t>Of David</w:t>
      </w:r>
      <w:r w:rsidR="006057DE">
        <w:t xml:space="preserve">, untitled among the Hebrews </w:t>
      </w:r>
    </w:p>
    <w:p w14:paraId="0A3CA060" w14:textId="77777777" w:rsidR="00FE38E9" w:rsidRDefault="006057DE" w:rsidP="00F82D8A">
      <w:pPr>
        <w:pStyle w:val="Verse"/>
        <w:spacing w:after="240"/>
      </w:pPr>
      <w:r>
        <w:t xml:space="preserve">Rejoice in the Lord, O you righteous, praise befits the upright. </w:t>
      </w:r>
    </w:p>
    <w:p w14:paraId="52E137EC" w14:textId="018C92C3" w:rsidR="00FE38E9" w:rsidRDefault="006057DE" w:rsidP="00F82D8A">
      <w:pPr>
        <w:pStyle w:val="Verse"/>
        <w:spacing w:after="240"/>
      </w:pPr>
      <w:r>
        <w:t>Praise the Lord with the lyre, make music to him on a ten-string</w:t>
      </w:r>
      <w:r w:rsidR="00976159">
        <w:t>ed</w:t>
      </w:r>
      <w:r>
        <w:t xml:space="preserve"> harp. </w:t>
      </w:r>
    </w:p>
    <w:p w14:paraId="252B49A7" w14:textId="77777777" w:rsidR="00FE38E9" w:rsidRDefault="006057DE" w:rsidP="00F82D8A">
      <w:pPr>
        <w:pStyle w:val="Verse"/>
        <w:spacing w:after="240"/>
      </w:pPr>
      <w:r>
        <w:t xml:space="preserve">Sing to him a new song, chant beautifully to him in jubilation. </w:t>
      </w:r>
    </w:p>
    <w:p w14:paraId="08B55B3F" w14:textId="2A99F42B" w:rsidR="00FE38E9" w:rsidRDefault="006057DE" w:rsidP="00F82D8A">
      <w:pPr>
        <w:pStyle w:val="Verse"/>
        <w:spacing w:after="240"/>
      </w:pPr>
      <w:r>
        <w:t>For the word of the Lord is true and all his works are</w:t>
      </w:r>
      <w:r w:rsidR="00366566">
        <w:t xml:space="preserve"> </w:t>
      </w:r>
      <w:del w:id="497" w:author="3-9" w:date="2020-03-12T22:19:00Z">
        <w:r>
          <w:delText>done in faith</w:delText>
        </w:r>
      </w:del>
      <w:ins w:id="498" w:author="3-9" w:date="2020-03-12T22:19:00Z">
        <w:r>
          <w:t>faith</w:t>
        </w:r>
        <w:r w:rsidR="00366566">
          <w:t>ful</w:t>
        </w:r>
      </w:ins>
      <w:r>
        <w:t xml:space="preserve">. </w:t>
      </w:r>
    </w:p>
    <w:p w14:paraId="307A2F9E" w14:textId="783A63B1" w:rsidR="00FE38E9" w:rsidRDefault="006057DE" w:rsidP="00F82D8A">
      <w:pPr>
        <w:pStyle w:val="Verse"/>
        <w:spacing w:after="240"/>
      </w:pPr>
      <w:r>
        <w:t xml:space="preserve">He loves mercy and </w:t>
      </w:r>
      <w:r w:rsidR="00976159">
        <w:t>justice</w:t>
      </w:r>
      <w:r>
        <w:t>, the earth is filled with the Lord</w:t>
      </w:r>
      <w:r w:rsidR="008635B2">
        <w:t>’</w:t>
      </w:r>
      <w:r>
        <w:t xml:space="preserve">s mercy. </w:t>
      </w:r>
    </w:p>
    <w:p w14:paraId="2B78019D" w14:textId="74C794CD" w:rsidR="00976159" w:rsidRDefault="006057DE" w:rsidP="00976159">
      <w:pPr>
        <w:pStyle w:val="Verse"/>
        <w:spacing w:after="240"/>
      </w:pPr>
      <w:r>
        <w:t xml:space="preserve">By the </w:t>
      </w:r>
      <w:r w:rsidR="00976159">
        <w:t xml:space="preserve">word of the </w:t>
      </w:r>
      <w:r>
        <w:t>Lor</w:t>
      </w:r>
      <w:r w:rsidR="00976159">
        <w:t>d</w:t>
      </w:r>
      <w:r>
        <w:t xml:space="preserve"> </w:t>
      </w:r>
      <w:del w:id="499" w:author="3-9" w:date="2020-03-12T22:19:00Z">
        <w:r>
          <w:delText xml:space="preserve">were </w:delText>
        </w:r>
      </w:del>
      <w:r>
        <w:t xml:space="preserve">the heavens </w:t>
      </w:r>
      <w:del w:id="500" w:author="3-9" w:date="2020-03-12T22:19:00Z">
        <w:r>
          <w:delText>made firm</w:delText>
        </w:r>
      </w:del>
      <w:ins w:id="501" w:author="3-9" w:date="2020-03-12T22:19:00Z">
        <w:r w:rsidR="00366566">
          <w:t>were established</w:t>
        </w:r>
      </w:ins>
      <w:r>
        <w:t>, all their hosts by the breath of his mouth</w:t>
      </w:r>
      <w:r w:rsidR="00976159">
        <w:t>.</w:t>
      </w:r>
    </w:p>
    <w:p w14:paraId="3754DB5C" w14:textId="27A4763C" w:rsidR="00FE38E9" w:rsidRDefault="00976159">
      <w:pPr>
        <w:pStyle w:val="Verse"/>
        <w:spacing w:after="240"/>
      </w:pPr>
      <w:r>
        <w:t>He g</w:t>
      </w:r>
      <w:r w:rsidR="006057DE">
        <w:t>ather</w:t>
      </w:r>
      <w:r>
        <w:t>s</w:t>
      </w:r>
      <w:r w:rsidR="006057DE">
        <w:t xml:space="preserve"> the waters </w:t>
      </w:r>
      <w:r>
        <w:t xml:space="preserve">of the sea </w:t>
      </w:r>
      <w:r w:rsidR="006057DE">
        <w:t xml:space="preserve">as in a wineskin, </w:t>
      </w:r>
      <w:r>
        <w:t xml:space="preserve">he lays up the </w:t>
      </w:r>
      <w:del w:id="502" w:author="3-9" w:date="2020-03-12T22:19:00Z">
        <w:r>
          <w:delText>abyss</w:delText>
        </w:r>
      </w:del>
      <w:ins w:id="503" w:author="3-9" w:date="2020-03-12T22:19:00Z">
        <w:r>
          <w:t>abyss</w:t>
        </w:r>
        <w:r w:rsidR="00366566">
          <w:t>es</w:t>
        </w:r>
      </w:ins>
      <w:r>
        <w:t xml:space="preserve"> </w:t>
      </w:r>
      <w:r w:rsidR="006057DE">
        <w:t>in</w:t>
      </w:r>
      <w:r>
        <w:t xml:space="preserve"> his</w:t>
      </w:r>
      <w:r w:rsidR="006057DE">
        <w:t xml:space="preserve"> storehouses. </w:t>
      </w:r>
    </w:p>
    <w:p w14:paraId="4D703A47" w14:textId="1A494D0F" w:rsidR="00FE38E9" w:rsidRDefault="006057DE" w:rsidP="00F82D8A">
      <w:pPr>
        <w:pStyle w:val="Verse"/>
        <w:spacing w:after="240"/>
      </w:pPr>
      <w:r>
        <w:t>Let all the earth fear the Lord, let all the inhabitants</w:t>
      </w:r>
      <w:r w:rsidR="00976159">
        <w:t xml:space="preserve"> of the world</w:t>
      </w:r>
      <w:r>
        <w:t xml:space="preserve"> be shaken by him. </w:t>
      </w:r>
    </w:p>
    <w:p w14:paraId="6578982C" w14:textId="6B5895B7" w:rsidR="00FE38E9" w:rsidRDefault="006057DE" w:rsidP="00F82D8A">
      <w:pPr>
        <w:pStyle w:val="Verse"/>
        <w:spacing w:after="240"/>
      </w:pPr>
      <w:r>
        <w:t xml:space="preserve">For he spoke and they came </w:t>
      </w:r>
      <w:del w:id="504" w:author="3-9" w:date="2020-03-12T22:19:00Z">
        <w:r>
          <w:delText>into being,</w:delText>
        </w:r>
      </w:del>
      <w:ins w:id="505" w:author="3-9" w:date="2020-03-12T22:19:00Z">
        <w:r w:rsidR="00366566">
          <w:t>to</w:t>
        </w:r>
        <w:r>
          <w:t xml:space="preserve"> be</w:t>
        </w:r>
        <w:r w:rsidR="00366566">
          <w:t>;</w:t>
        </w:r>
      </w:ins>
      <w:r>
        <w:t xml:space="preserve"> he commanded and they were created. </w:t>
      </w:r>
    </w:p>
    <w:p w14:paraId="5E72BCC7" w14:textId="407476FB" w:rsidR="00FE38E9" w:rsidRDefault="006057DE" w:rsidP="00F82D8A">
      <w:pPr>
        <w:pStyle w:val="Verse"/>
        <w:spacing w:after="240"/>
      </w:pPr>
      <w:r>
        <w:t xml:space="preserve">The Lord scatters the counsels of nations, he </w:t>
      </w:r>
      <w:del w:id="506" w:author="3-9" w:date="2020-03-12T22:19:00Z">
        <w:r>
          <w:delText xml:space="preserve">makes men’s thoughts become as nothing, he </w:delText>
        </w:r>
      </w:del>
      <w:r w:rsidR="00366566">
        <w:t xml:space="preserve">brings to naught the </w:t>
      </w:r>
      <w:ins w:id="507" w:author="3-9" w:date="2020-03-12T22:19:00Z">
        <w:r w:rsidR="00366566">
          <w:t>thoughts of men and</w:t>
        </w:r>
        <w:r>
          <w:t xml:space="preserve"> the </w:t>
        </w:r>
      </w:ins>
      <w:r>
        <w:t xml:space="preserve">counsels of kings. </w:t>
      </w:r>
    </w:p>
    <w:p w14:paraId="72C1149A" w14:textId="4F054B6E" w:rsidR="00FE38E9" w:rsidRDefault="006057DE" w:rsidP="00F82D8A">
      <w:pPr>
        <w:pStyle w:val="Verse"/>
        <w:spacing w:after="240"/>
      </w:pPr>
      <w:del w:id="508" w:author="3-9" w:date="2020-03-12T22:19:00Z">
        <w:r>
          <w:lastRenderedPageBreak/>
          <w:delText>The</w:delText>
        </w:r>
      </w:del>
      <w:ins w:id="509" w:author="3-9" w:date="2020-03-12T22:19:00Z">
        <w:r w:rsidR="00366566">
          <w:t>But t</w:t>
        </w:r>
        <w:r>
          <w:t>he</w:t>
        </w:r>
      </w:ins>
      <w:r>
        <w:t xml:space="preserve"> counsel of the Lord stands forever, the thoughts of his heart unto all generations. </w:t>
      </w:r>
    </w:p>
    <w:p w14:paraId="744050E0" w14:textId="091DF91E" w:rsidR="00FE38E9" w:rsidRDefault="006057DE" w:rsidP="00F82D8A">
      <w:pPr>
        <w:pStyle w:val="Verse"/>
        <w:spacing w:after="240"/>
      </w:pPr>
      <w:r>
        <w:t xml:space="preserve">Blessed is the nation whose God is the Lord, the people he has chosen as his inheritance. </w:t>
      </w:r>
    </w:p>
    <w:p w14:paraId="626BA82B" w14:textId="77777777" w:rsidR="00FE38E9" w:rsidRDefault="006057DE" w:rsidP="00F82D8A">
      <w:pPr>
        <w:pStyle w:val="Verse"/>
        <w:spacing w:after="240"/>
      </w:pPr>
      <w:r>
        <w:t xml:space="preserve">The Lord looks down from heaven, he sees all the sons of men. </w:t>
      </w:r>
    </w:p>
    <w:p w14:paraId="571F7121" w14:textId="192BA968" w:rsidR="00FE38E9" w:rsidRDefault="006057DE" w:rsidP="00F82D8A">
      <w:pPr>
        <w:pStyle w:val="Verse"/>
        <w:spacing w:after="240"/>
      </w:pPr>
      <w:r>
        <w:t xml:space="preserve">From </w:t>
      </w:r>
      <w:del w:id="510" w:author="3-9" w:date="2020-03-12T22:19:00Z">
        <w:r>
          <w:delText>the place he has made to dwell,</w:delText>
        </w:r>
      </w:del>
      <w:ins w:id="511" w:author="3-9" w:date="2020-03-12T22:19:00Z">
        <w:r w:rsidR="00366566">
          <w:t>his prepared habitation</w:t>
        </w:r>
      </w:ins>
      <w:r>
        <w:t xml:space="preserve"> he looks out upon all the peoples</w:t>
      </w:r>
      <w:r w:rsidR="00976159">
        <w:t xml:space="preserve"> of the earth</w:t>
      </w:r>
      <w:r>
        <w:t xml:space="preserve">, </w:t>
      </w:r>
    </w:p>
    <w:p w14:paraId="6C43F453" w14:textId="3B0ECA95" w:rsidR="00FE38E9" w:rsidRDefault="006057DE" w:rsidP="00F82D8A">
      <w:pPr>
        <w:pStyle w:val="Verse"/>
        <w:spacing w:after="240"/>
      </w:pPr>
      <w:r>
        <w:t xml:space="preserve">He who alone has fashioned their hearts, who </w:t>
      </w:r>
      <w:del w:id="512" w:author="3-9" w:date="2020-03-12T22:19:00Z">
        <w:r>
          <w:delText>comprehends</w:delText>
        </w:r>
      </w:del>
      <w:ins w:id="513" w:author="3-9" w:date="2020-03-12T22:19:00Z">
        <w:r w:rsidR="00366566">
          <w:t>understands</w:t>
        </w:r>
      </w:ins>
      <w:r>
        <w:t xml:space="preserve"> all their works. </w:t>
      </w:r>
    </w:p>
    <w:p w14:paraId="0600FF3B" w14:textId="38E222EB" w:rsidR="00FE38E9" w:rsidRDefault="006057DE" w:rsidP="00F82D8A">
      <w:pPr>
        <w:pStyle w:val="Verse"/>
        <w:spacing w:after="240"/>
      </w:pPr>
      <w:r>
        <w:t xml:space="preserve">A king is not saved by </w:t>
      </w:r>
      <w:r w:rsidR="00976159">
        <w:t>great might</w:t>
      </w:r>
      <w:r>
        <w:t xml:space="preserve"> nor a giant by </w:t>
      </w:r>
      <w:r w:rsidR="00976159">
        <w:t xml:space="preserve">the magnitude of his </w:t>
      </w:r>
      <w:r>
        <w:t xml:space="preserve">strength; </w:t>
      </w:r>
    </w:p>
    <w:p w14:paraId="6F4C1D46" w14:textId="77777777" w:rsidR="00FE38E9" w:rsidRDefault="006057DE" w:rsidP="00F82D8A">
      <w:pPr>
        <w:pStyle w:val="Verse"/>
        <w:spacing w:after="240"/>
      </w:pPr>
      <w:r>
        <w:t xml:space="preserve">A horse is a vain hope for safety, nor shall its great strength deliver him. </w:t>
      </w:r>
    </w:p>
    <w:p w14:paraId="560BF207" w14:textId="56625721" w:rsidR="00FE38E9" w:rsidRDefault="006057DE" w:rsidP="00F82D8A">
      <w:pPr>
        <w:pStyle w:val="Verse"/>
        <w:spacing w:after="240"/>
      </w:pPr>
      <w:r>
        <w:t>Behold, the eye</w:t>
      </w:r>
      <w:r w:rsidR="00976159">
        <w:t>s</w:t>
      </w:r>
      <w:r>
        <w:t xml:space="preserve"> of the Lord </w:t>
      </w:r>
      <w:r w:rsidR="00976159">
        <w:t xml:space="preserve">are </w:t>
      </w:r>
      <w:r>
        <w:t xml:space="preserve">on those who fear him, on those who hope in his mercy, </w:t>
      </w:r>
    </w:p>
    <w:p w14:paraId="2350CA17" w14:textId="5B5ECED8" w:rsidR="00FE38E9" w:rsidRDefault="006057DE" w:rsidP="00F82D8A">
      <w:pPr>
        <w:pStyle w:val="Verse"/>
        <w:spacing w:after="240"/>
      </w:pPr>
      <w:r>
        <w:t xml:space="preserve">To deliver their soul from death and to keep them alive in famine. </w:t>
      </w:r>
    </w:p>
    <w:p w14:paraId="6D659C22" w14:textId="77777777" w:rsidR="00FE38E9" w:rsidRDefault="006057DE" w:rsidP="00F82D8A">
      <w:pPr>
        <w:pStyle w:val="Verse"/>
        <w:spacing w:after="240"/>
      </w:pPr>
      <w:r>
        <w:t xml:space="preserve">Our soul shall wait for the Lord, he is our helper and defender. </w:t>
      </w:r>
    </w:p>
    <w:p w14:paraId="6E23C500" w14:textId="417E7AC3" w:rsidR="00FE38E9" w:rsidRDefault="006057DE" w:rsidP="00F82D8A">
      <w:pPr>
        <w:pStyle w:val="Verse"/>
        <w:spacing w:after="240"/>
      </w:pPr>
      <w:del w:id="514" w:author="3-9" w:date="2020-03-12T22:19:00Z">
        <w:r>
          <w:delText>For our</w:delText>
        </w:r>
      </w:del>
      <w:ins w:id="515" w:author="3-9" w:date="2020-03-12T22:19:00Z">
        <w:r w:rsidR="00366566">
          <w:t>O</w:t>
        </w:r>
        <w:r>
          <w:t>ur</w:t>
        </w:r>
      </w:ins>
      <w:r>
        <w:t xml:space="preserve"> heart shall rejoice in him because we have hoped in his holy name. </w:t>
      </w:r>
    </w:p>
    <w:p w14:paraId="6D498C8E" w14:textId="77777777" w:rsidR="00237B9C" w:rsidRDefault="006057DE" w:rsidP="00F82D8A">
      <w:pPr>
        <w:pStyle w:val="Verse"/>
        <w:spacing w:after="240"/>
      </w:pPr>
      <w:r>
        <w:t xml:space="preserve">Let thy mercy, O Lord, be upon us, as we have set our hope on thee. </w:t>
      </w:r>
    </w:p>
    <w:p w14:paraId="39A211A8" w14:textId="77777777" w:rsidR="006B28D9" w:rsidRDefault="00FE38E9" w:rsidP="00FA3250">
      <w:pPr>
        <w:pStyle w:val="Heading3"/>
        <w:spacing w:after="240"/>
      </w:pPr>
      <w:r>
        <w:t>Psalm</w:t>
      </w:r>
      <w:r w:rsidR="006057DE">
        <w:t xml:space="preserve"> 33</w:t>
      </w:r>
    </w:p>
    <w:p w14:paraId="198C2D6E" w14:textId="77777777" w:rsidR="006057DE" w:rsidRDefault="006B28D9" w:rsidP="00161212">
      <w:pPr>
        <w:pStyle w:val="Rubric"/>
      </w:pPr>
      <w:r>
        <w:t>Of David</w:t>
      </w:r>
      <w:r w:rsidR="006057DE">
        <w:t xml:space="preserve">, when he changed his appearance before </w:t>
      </w:r>
      <w:proofErr w:type="spellStart"/>
      <w:r w:rsidR="006057DE">
        <w:t>Abimilech</w:t>
      </w:r>
      <w:proofErr w:type="spellEnd"/>
      <w:r w:rsidR="006057DE">
        <w:t xml:space="preserve">, who let him go, and he went away </w:t>
      </w:r>
    </w:p>
    <w:p w14:paraId="240A71CE" w14:textId="15B56AF4" w:rsidR="009F3FB5" w:rsidRPr="009F3FB5" w:rsidRDefault="009F3FB5" w:rsidP="009F3FB5">
      <w:pPr>
        <w:pStyle w:val="Verse"/>
        <w:spacing w:after="240"/>
      </w:pPr>
      <w:r w:rsidRPr="009F3FB5">
        <w:lastRenderedPageBreak/>
        <w:t>I will bless the Lord at all times, his praise shall continually be in my mouth.</w:t>
      </w:r>
    </w:p>
    <w:p w14:paraId="3FBCC274" w14:textId="77777777" w:rsidR="009F3FB5" w:rsidRPr="009F3FB5" w:rsidRDefault="009F3FB5" w:rsidP="009F3FB5">
      <w:pPr>
        <w:pStyle w:val="Verse"/>
        <w:spacing w:after="240"/>
      </w:pPr>
      <w:r w:rsidRPr="009F3FB5">
        <w:t xml:space="preserve">In the Lord shall my soul be praised; let the meek hear and be glad. </w:t>
      </w:r>
    </w:p>
    <w:p w14:paraId="477CB515" w14:textId="77777777" w:rsidR="009F3FB5" w:rsidRPr="009F3FB5" w:rsidRDefault="009F3FB5" w:rsidP="009F3FB5">
      <w:pPr>
        <w:pStyle w:val="Verse"/>
        <w:spacing w:after="240"/>
      </w:pPr>
      <w:r w:rsidRPr="009F3FB5">
        <w:t xml:space="preserve">Magnify the Lord with me, and let us exalt his name together. </w:t>
      </w:r>
    </w:p>
    <w:p w14:paraId="163BB169" w14:textId="77777777" w:rsidR="009F3FB5" w:rsidRPr="009F3FB5" w:rsidRDefault="009F3FB5" w:rsidP="009F3FB5">
      <w:pPr>
        <w:pStyle w:val="Verse"/>
        <w:spacing w:after="240"/>
      </w:pPr>
      <w:r w:rsidRPr="009F3FB5">
        <w:t xml:space="preserve">I sought the Lord, and he heard me, and delivered me from all my tribulations. </w:t>
      </w:r>
    </w:p>
    <w:p w14:paraId="0B11C743" w14:textId="77777777" w:rsidR="009F3FB5" w:rsidRPr="009F3FB5" w:rsidRDefault="009F3FB5" w:rsidP="009F3FB5">
      <w:pPr>
        <w:pStyle w:val="Verse"/>
        <w:spacing w:after="240"/>
      </w:pPr>
      <w:r w:rsidRPr="009F3FB5">
        <w:t xml:space="preserve">Come to him, and be enlightened, and your faces shall not be ashamed. </w:t>
      </w:r>
    </w:p>
    <w:p w14:paraId="44161F12" w14:textId="77777777" w:rsidR="009F3FB5" w:rsidRPr="009F3FB5" w:rsidRDefault="009F3FB5" w:rsidP="009F3FB5">
      <w:pPr>
        <w:pStyle w:val="Verse"/>
        <w:spacing w:after="240"/>
      </w:pPr>
      <w:r w:rsidRPr="009F3FB5">
        <w:t>This poor man cried, and the Lord heard him, and saved him out of all his tribulations.</w:t>
      </w:r>
    </w:p>
    <w:p w14:paraId="1FB2C531" w14:textId="77777777" w:rsidR="009F3FB5" w:rsidRPr="009F3FB5" w:rsidRDefault="009F3FB5" w:rsidP="009F3FB5">
      <w:pPr>
        <w:pStyle w:val="Verse"/>
        <w:spacing w:after="240"/>
      </w:pPr>
      <w:r w:rsidRPr="009F3FB5">
        <w:t xml:space="preserve">The angel of the Lord will encamp round about those who fear him, and will deliver them. </w:t>
      </w:r>
    </w:p>
    <w:p w14:paraId="28439F80" w14:textId="77777777" w:rsidR="009F3FB5" w:rsidRPr="009F3FB5" w:rsidRDefault="009F3FB5" w:rsidP="009F3FB5">
      <w:pPr>
        <w:pStyle w:val="Verse"/>
        <w:spacing w:after="240"/>
      </w:pPr>
      <w:r w:rsidRPr="009F3FB5">
        <w:t xml:space="preserve">Taste and see that the Lord is good; blessed is the man who hopes in him. </w:t>
      </w:r>
    </w:p>
    <w:p w14:paraId="454ABBE7" w14:textId="77777777" w:rsidR="009F3FB5" w:rsidRPr="009F3FB5" w:rsidRDefault="009F3FB5" w:rsidP="009F3FB5">
      <w:pPr>
        <w:pStyle w:val="Verse"/>
        <w:spacing w:after="240"/>
      </w:pPr>
      <w:r w:rsidRPr="009F3FB5">
        <w:t xml:space="preserve">Fear the Lord, all you his saints; for there is no want to them that fear him. </w:t>
      </w:r>
    </w:p>
    <w:p w14:paraId="5F1774EB" w14:textId="77777777" w:rsidR="009F3FB5" w:rsidRPr="009F3FB5" w:rsidRDefault="009F3FB5" w:rsidP="009F3FB5">
      <w:pPr>
        <w:pStyle w:val="Verse"/>
        <w:spacing w:after="240"/>
      </w:pPr>
      <w:r w:rsidRPr="009F3FB5">
        <w:t xml:space="preserve">Rich men have turned poor and gone hungry; but they that seek the Lord shall not be deprived of any good thing. </w:t>
      </w:r>
    </w:p>
    <w:p w14:paraId="21ED39B5" w14:textId="77777777" w:rsidR="009F3FB5" w:rsidRPr="009F3FB5" w:rsidRDefault="009F3FB5" w:rsidP="009F3FB5">
      <w:pPr>
        <w:pStyle w:val="Verse"/>
        <w:spacing w:after="240"/>
      </w:pPr>
      <w:r w:rsidRPr="009F3FB5">
        <w:t xml:space="preserve">Come, you children, hearken to me; I will teach you the fear of the Lord. </w:t>
      </w:r>
    </w:p>
    <w:p w14:paraId="24CBA288" w14:textId="77777777" w:rsidR="009F3FB5" w:rsidRPr="009F3FB5" w:rsidRDefault="009F3FB5" w:rsidP="009F3FB5">
      <w:pPr>
        <w:pStyle w:val="Verse"/>
        <w:spacing w:after="240"/>
      </w:pPr>
      <w:r w:rsidRPr="009F3FB5">
        <w:t xml:space="preserve">What man is there that desires life, who loves to see good days? </w:t>
      </w:r>
    </w:p>
    <w:p w14:paraId="332703B7" w14:textId="77777777" w:rsidR="009F3FB5" w:rsidRPr="009F3FB5" w:rsidRDefault="009F3FB5" w:rsidP="009F3FB5">
      <w:pPr>
        <w:pStyle w:val="Verse"/>
        <w:spacing w:after="240"/>
      </w:pPr>
      <w:r w:rsidRPr="009F3FB5">
        <w:t xml:space="preserve">Keep thy tongue from evil, and thy lips from speaking guile. </w:t>
      </w:r>
    </w:p>
    <w:p w14:paraId="7AC641D1" w14:textId="77777777" w:rsidR="009F3FB5" w:rsidRPr="009F3FB5" w:rsidRDefault="009F3FB5" w:rsidP="009F3FB5">
      <w:pPr>
        <w:pStyle w:val="Verse"/>
        <w:spacing w:after="240"/>
      </w:pPr>
      <w:r w:rsidRPr="009F3FB5">
        <w:t xml:space="preserve">Turn away from evil, and do good; seek peace, and pursue it. </w:t>
      </w:r>
    </w:p>
    <w:p w14:paraId="22D7F3ED" w14:textId="77777777" w:rsidR="009F3FB5" w:rsidRPr="009F3FB5" w:rsidRDefault="009F3FB5" w:rsidP="009F3FB5">
      <w:pPr>
        <w:pStyle w:val="Verse"/>
        <w:spacing w:after="240"/>
      </w:pPr>
      <w:r w:rsidRPr="009F3FB5">
        <w:lastRenderedPageBreak/>
        <w:t>The eyes of the Lord are on the righteous, and his ears are open to their supplication.</w:t>
      </w:r>
    </w:p>
    <w:p w14:paraId="51B58E75" w14:textId="77777777" w:rsidR="009F3FB5" w:rsidRPr="009F3FB5" w:rsidRDefault="009F3FB5" w:rsidP="009F3FB5">
      <w:pPr>
        <w:pStyle w:val="Verse"/>
        <w:spacing w:after="240"/>
      </w:pPr>
      <w:r w:rsidRPr="009F3FB5">
        <w:t xml:space="preserve">The face of the Lord is against those who do evil, to destroy the remembrance of them from the earth. </w:t>
      </w:r>
    </w:p>
    <w:p w14:paraId="3D2703A8" w14:textId="77777777" w:rsidR="009F3FB5" w:rsidRPr="009F3FB5" w:rsidRDefault="009F3FB5" w:rsidP="009F3FB5">
      <w:pPr>
        <w:pStyle w:val="Verse"/>
        <w:spacing w:after="240"/>
      </w:pPr>
      <w:r w:rsidRPr="009F3FB5">
        <w:t xml:space="preserve">The righteous cried, and the Lord heard them, and delivered them out of all their tribulations. </w:t>
      </w:r>
    </w:p>
    <w:p w14:paraId="1CC4261D" w14:textId="77777777" w:rsidR="009F3FB5" w:rsidRPr="009F3FB5" w:rsidRDefault="009F3FB5" w:rsidP="009F3FB5">
      <w:pPr>
        <w:pStyle w:val="Verse"/>
        <w:spacing w:after="240"/>
      </w:pPr>
      <w:r w:rsidRPr="009F3FB5">
        <w:t xml:space="preserve">The Lord is near unto those who are of a contrite heart, and he will save the humble of spirit. </w:t>
      </w:r>
    </w:p>
    <w:p w14:paraId="2BF6F776" w14:textId="77777777" w:rsidR="009F3FB5" w:rsidRPr="009F3FB5" w:rsidRDefault="009F3FB5" w:rsidP="009F3FB5">
      <w:pPr>
        <w:pStyle w:val="Verse"/>
        <w:spacing w:after="240"/>
      </w:pPr>
      <w:r w:rsidRPr="009F3FB5">
        <w:t xml:space="preserve">Many are the tribulations of the righteous, and the Lord shall deliver them out of them all. </w:t>
      </w:r>
    </w:p>
    <w:p w14:paraId="3C8023F0" w14:textId="77777777" w:rsidR="009F3FB5" w:rsidRPr="009F3FB5" w:rsidRDefault="009F3FB5" w:rsidP="009F3FB5">
      <w:pPr>
        <w:pStyle w:val="Verse"/>
        <w:spacing w:after="240"/>
      </w:pPr>
      <w:r w:rsidRPr="009F3FB5">
        <w:t xml:space="preserve">The Lord keeps all their bones, not one of them shall be broken. </w:t>
      </w:r>
    </w:p>
    <w:p w14:paraId="1AEF7F43" w14:textId="77777777" w:rsidR="009F3FB5" w:rsidRPr="009F3FB5" w:rsidRDefault="009F3FB5" w:rsidP="009F3FB5">
      <w:pPr>
        <w:pStyle w:val="Verse"/>
        <w:spacing w:after="240"/>
      </w:pPr>
      <w:r w:rsidRPr="009F3FB5">
        <w:t xml:space="preserve">The death of sinners is evil, and they that hate the righteous shall do wrong. </w:t>
      </w:r>
    </w:p>
    <w:p w14:paraId="79D48CF8" w14:textId="4A4C7C95" w:rsidR="006057DE" w:rsidRDefault="009F3FB5" w:rsidP="005819D3">
      <w:pPr>
        <w:pStyle w:val="Verse"/>
        <w:spacing w:after="240"/>
        <w:ind w:left="0" w:firstLine="0"/>
      </w:pPr>
      <w:r w:rsidRPr="009F3FB5">
        <w:t>The Lord will redeem the souls of his servants, and none of them will do wrong that hope in him</w:t>
      </w:r>
      <w:r w:rsidR="006057DE">
        <w:t xml:space="preserve">. </w:t>
      </w:r>
    </w:p>
    <w:p w14:paraId="6A30FEBA" w14:textId="77777777" w:rsidR="00B50629" w:rsidRDefault="00B50629" w:rsidP="0037394E">
      <w:pPr>
        <w:pStyle w:val="Rubric"/>
      </w:pPr>
      <w:r>
        <w:t>Glory. Both now. Alleluia.</w:t>
      </w:r>
    </w:p>
    <w:p w14:paraId="74A9107D" w14:textId="77777777" w:rsidR="00237B9C" w:rsidRDefault="00B50629" w:rsidP="00B50629">
      <w:pPr>
        <w:pStyle w:val="Heading2"/>
        <w:spacing w:after="240"/>
      </w:pPr>
      <w:r>
        <w:t>Second Stasis</w:t>
      </w:r>
    </w:p>
    <w:p w14:paraId="14EA9355" w14:textId="77777777" w:rsidR="006B28D9" w:rsidRDefault="00FE38E9" w:rsidP="00FA3250">
      <w:pPr>
        <w:pStyle w:val="Heading3"/>
        <w:spacing w:after="240"/>
      </w:pPr>
      <w:r>
        <w:t>Psalm</w:t>
      </w:r>
      <w:r w:rsidR="006057DE">
        <w:t xml:space="preserve"> 34</w:t>
      </w:r>
    </w:p>
    <w:p w14:paraId="0622EA8A" w14:textId="77777777" w:rsidR="006057DE" w:rsidRDefault="006B28D9" w:rsidP="00161212">
      <w:pPr>
        <w:pStyle w:val="Rubric"/>
      </w:pPr>
      <w:r>
        <w:t>Of David</w:t>
      </w:r>
      <w:r w:rsidR="006057DE">
        <w:t xml:space="preserve"> </w:t>
      </w:r>
    </w:p>
    <w:p w14:paraId="048C6EA1" w14:textId="2C38735E" w:rsidR="00FE38E9" w:rsidRDefault="006057DE" w:rsidP="00F82D8A">
      <w:pPr>
        <w:pStyle w:val="Verse"/>
        <w:spacing w:after="240"/>
      </w:pPr>
      <w:r>
        <w:t>Judge, O Lord, those</w:t>
      </w:r>
      <w:r w:rsidR="006A311D">
        <w:t xml:space="preserve"> who</w:t>
      </w:r>
      <w:r>
        <w:t xml:space="preserve"> </w:t>
      </w:r>
      <w:r w:rsidR="001E6F0A">
        <w:t>do me injustice;</w:t>
      </w:r>
      <w:r>
        <w:t xml:space="preserve"> make war on those who </w:t>
      </w:r>
      <w:del w:id="516" w:author="3-9" w:date="2020-03-12T22:19:00Z">
        <w:r>
          <w:delText>war</w:delText>
        </w:r>
      </w:del>
      <w:ins w:id="517" w:author="3-9" w:date="2020-03-12T22:19:00Z">
        <w:r w:rsidR="00066613">
          <w:t>fight</w:t>
        </w:r>
      </w:ins>
      <w:r>
        <w:t xml:space="preserve"> against me. </w:t>
      </w:r>
    </w:p>
    <w:p w14:paraId="1A7CB656" w14:textId="0576189F" w:rsidR="00FE38E9" w:rsidRDefault="006057DE" w:rsidP="00F82D8A">
      <w:pPr>
        <w:pStyle w:val="Verse"/>
        <w:spacing w:after="240"/>
      </w:pPr>
      <w:r>
        <w:t xml:space="preserve">Lay hold of weapon and shield and </w:t>
      </w:r>
      <w:r w:rsidR="001E6F0A">
        <w:t>a</w:t>
      </w:r>
      <w:r>
        <w:t xml:space="preserve">rise </w:t>
      </w:r>
      <w:r w:rsidR="001E6F0A">
        <w:t xml:space="preserve">to </w:t>
      </w:r>
      <w:r>
        <w:t>help</w:t>
      </w:r>
      <w:r w:rsidR="001E6F0A">
        <w:t xml:space="preserve"> me</w:t>
      </w:r>
      <w:r>
        <w:t xml:space="preserve">. </w:t>
      </w:r>
    </w:p>
    <w:p w14:paraId="3D6BBC49" w14:textId="0CAE9F8A" w:rsidR="00FE38E9" w:rsidRDefault="006057DE" w:rsidP="00F82D8A">
      <w:pPr>
        <w:pStyle w:val="Verse"/>
        <w:spacing w:after="240"/>
      </w:pPr>
      <w:r>
        <w:t>Draw</w:t>
      </w:r>
      <w:del w:id="518" w:author="3-9" w:date="2020-03-12T22:19:00Z">
        <w:r>
          <w:delText xml:space="preserve"> forth</w:delText>
        </w:r>
      </w:del>
      <w:r>
        <w:t xml:space="preserve"> the sword and </w:t>
      </w:r>
      <w:r w:rsidR="001E6F0A">
        <w:t xml:space="preserve">shut the way against </w:t>
      </w:r>
      <w:r>
        <w:t xml:space="preserve">those who </w:t>
      </w:r>
      <w:r w:rsidR="001E6F0A">
        <w:t xml:space="preserve">persecute </w:t>
      </w:r>
      <w:r>
        <w:t xml:space="preserve">me; say to my soul: I am thy salvation. </w:t>
      </w:r>
    </w:p>
    <w:p w14:paraId="69231B74" w14:textId="6BC68ABD" w:rsidR="00FE38E9" w:rsidRDefault="006057DE" w:rsidP="00F82D8A">
      <w:pPr>
        <w:pStyle w:val="Verse"/>
        <w:spacing w:after="240"/>
      </w:pPr>
      <w:del w:id="519" w:author="3-9" w:date="2020-03-12T22:19:00Z">
        <w:r>
          <w:lastRenderedPageBreak/>
          <w:delText xml:space="preserve">May those </w:delText>
        </w:r>
        <w:r w:rsidR="001E6F0A">
          <w:delText xml:space="preserve">who </w:delText>
        </w:r>
        <w:r>
          <w:delText>seek soul</w:delText>
        </w:r>
      </w:del>
      <w:ins w:id="520" w:author="3-9" w:date="2020-03-12T22:19:00Z">
        <w:r w:rsidR="00066613">
          <w:t>Let them</w:t>
        </w:r>
      </w:ins>
      <w:r>
        <w:t xml:space="preserve"> be ashamed and </w:t>
      </w:r>
      <w:r w:rsidR="001E6F0A">
        <w:t>confounded</w:t>
      </w:r>
      <w:del w:id="521" w:author="3-9" w:date="2020-03-12T22:19:00Z">
        <w:r>
          <w:delText>,</w:delText>
        </w:r>
      </w:del>
      <w:ins w:id="522" w:author="3-9" w:date="2020-03-12T22:19:00Z">
        <w:r w:rsidR="00066613">
          <w:t xml:space="preserve"> who seek after my soul;</w:t>
        </w:r>
      </w:ins>
      <w:r>
        <w:t xml:space="preserve"> may those </w:t>
      </w:r>
      <w:r w:rsidR="001E6F0A">
        <w:t xml:space="preserve">who devise </w:t>
      </w:r>
      <w:r>
        <w:t>evil</w:t>
      </w:r>
      <w:r w:rsidR="001E6F0A">
        <w:t>s</w:t>
      </w:r>
      <w:r>
        <w:t xml:space="preserve"> against me be turned back and </w:t>
      </w:r>
      <w:r w:rsidR="001E6F0A">
        <w:t>put to shame</w:t>
      </w:r>
      <w:r>
        <w:t xml:space="preserve">. </w:t>
      </w:r>
    </w:p>
    <w:p w14:paraId="02E1104E" w14:textId="42102BD4" w:rsidR="00FE38E9" w:rsidRDefault="006057DE" w:rsidP="00F82D8A">
      <w:pPr>
        <w:pStyle w:val="Verse"/>
        <w:spacing w:after="240"/>
      </w:pPr>
      <w:del w:id="523" w:author="3-9" w:date="2020-03-12T22:19:00Z">
        <w:r>
          <w:delText>May they</w:delText>
        </w:r>
      </w:del>
      <w:ins w:id="524" w:author="3-9" w:date="2020-03-12T22:19:00Z">
        <w:r w:rsidR="00066613">
          <w:t>Let them</w:t>
        </w:r>
      </w:ins>
      <w:r w:rsidR="00066613">
        <w:t xml:space="preserve"> </w:t>
      </w:r>
      <w:r>
        <w:t xml:space="preserve">be like </w:t>
      </w:r>
      <w:del w:id="525" w:author="3-9" w:date="2020-03-12T22:19:00Z">
        <w:r>
          <w:delText>chaff</w:delText>
        </w:r>
      </w:del>
      <w:ins w:id="526" w:author="3-9" w:date="2020-03-12T22:19:00Z">
        <w:r w:rsidR="00066613">
          <w:t>dust</w:t>
        </w:r>
      </w:ins>
      <w:r>
        <w:t xml:space="preserve"> in the </w:t>
      </w:r>
      <w:r w:rsidR="001E6F0A">
        <w:t xml:space="preserve">face of the </w:t>
      </w:r>
      <w:r>
        <w:t xml:space="preserve">wind, an angel of the Lord afflicting them. </w:t>
      </w:r>
    </w:p>
    <w:p w14:paraId="0F3B27AD" w14:textId="016E3B63" w:rsidR="00FE38E9" w:rsidRDefault="006057DE" w:rsidP="00F82D8A">
      <w:pPr>
        <w:pStyle w:val="Verse"/>
        <w:spacing w:after="240"/>
      </w:pPr>
      <w:del w:id="527" w:author="3-9" w:date="2020-03-12T22:19:00Z">
        <w:r>
          <w:delText>May</w:delText>
        </w:r>
      </w:del>
      <w:ins w:id="528" w:author="3-9" w:date="2020-03-12T22:19:00Z">
        <w:r w:rsidR="00066613">
          <w:t>Let</w:t>
        </w:r>
      </w:ins>
      <w:r>
        <w:t xml:space="preserve"> their way be dark</w:t>
      </w:r>
      <w:r w:rsidR="001E6F0A">
        <w:t>ness</w:t>
      </w:r>
      <w:r>
        <w:t xml:space="preserve"> and </w:t>
      </w:r>
      <w:r w:rsidR="001E6F0A">
        <w:t>sliding</w:t>
      </w:r>
      <w:r>
        <w:t xml:space="preserve">, an angel of the Lord pursuing them. </w:t>
      </w:r>
    </w:p>
    <w:p w14:paraId="6B6DD92F" w14:textId="7CE8F07F" w:rsidR="00FE38E9" w:rsidRDefault="006057DE" w:rsidP="00F82D8A">
      <w:pPr>
        <w:pStyle w:val="Verse"/>
        <w:spacing w:after="240"/>
      </w:pPr>
      <w:r>
        <w:t xml:space="preserve">For without </w:t>
      </w:r>
      <w:r w:rsidR="001E6F0A">
        <w:t xml:space="preserve">a </w:t>
      </w:r>
      <w:r>
        <w:t xml:space="preserve">cause they </w:t>
      </w:r>
      <w:del w:id="529" w:author="3-9" w:date="2020-03-12T22:19:00Z">
        <w:r>
          <w:delText>have hidden</w:delText>
        </w:r>
      </w:del>
      <w:ins w:id="530" w:author="3-9" w:date="2020-03-12T22:19:00Z">
        <w:r>
          <w:t>hid</w:t>
        </w:r>
      </w:ins>
      <w:r>
        <w:t xml:space="preserve"> their snare of corruption for me, </w:t>
      </w:r>
      <w:r w:rsidR="001E6F0A">
        <w:t xml:space="preserve">without </w:t>
      </w:r>
      <w:r>
        <w:t xml:space="preserve">reason they have </w:t>
      </w:r>
      <w:r w:rsidR="001E6F0A">
        <w:t>rep</w:t>
      </w:r>
      <w:r w:rsidR="00E4541A">
        <w:t>r</w:t>
      </w:r>
      <w:r w:rsidR="001E6F0A">
        <w:t xml:space="preserve">oached </w:t>
      </w:r>
      <w:r>
        <w:t xml:space="preserve">my soul. </w:t>
      </w:r>
    </w:p>
    <w:p w14:paraId="7031DFE6" w14:textId="4CDF2000" w:rsidR="00FE38E9" w:rsidRDefault="006057DE" w:rsidP="00F82D8A">
      <w:pPr>
        <w:pStyle w:val="Verse"/>
        <w:spacing w:after="240"/>
      </w:pPr>
      <w:del w:id="531" w:author="3-9" w:date="2020-03-12T22:19:00Z">
        <w:r>
          <w:delText>May</w:delText>
        </w:r>
      </w:del>
      <w:ins w:id="532" w:author="3-9" w:date="2020-03-12T22:19:00Z">
        <w:r w:rsidR="00066613">
          <w:t>Let</w:t>
        </w:r>
      </w:ins>
      <w:r>
        <w:t xml:space="preserve"> </w:t>
      </w:r>
      <w:r w:rsidR="00A47FBF">
        <w:t>a</w:t>
      </w:r>
      <w:r>
        <w:t xml:space="preserve"> snare c</w:t>
      </w:r>
      <w:r w:rsidR="00A47FBF">
        <w:t>ome upon him</w:t>
      </w:r>
      <w:r>
        <w:t>, may the trap he has set catch him</w:t>
      </w:r>
      <w:del w:id="533" w:author="3-9" w:date="2020-03-12T22:19:00Z">
        <w:r>
          <w:delText>,</w:delText>
        </w:r>
      </w:del>
      <w:ins w:id="534" w:author="3-9" w:date="2020-03-12T22:19:00Z">
        <w:r w:rsidR="00066613">
          <w:t>;</w:t>
        </w:r>
      </w:ins>
      <w:r>
        <w:t xml:space="preserve"> may he fall into his </w:t>
      </w:r>
      <w:del w:id="535" w:author="3-9" w:date="2020-03-12T22:19:00Z">
        <w:r>
          <w:delText xml:space="preserve">very </w:delText>
        </w:r>
      </w:del>
      <w:r>
        <w:t xml:space="preserve">own </w:t>
      </w:r>
      <w:del w:id="536" w:author="3-9" w:date="2020-03-12T22:19:00Z">
        <w:r w:rsidR="00A47FBF">
          <w:delText>snare</w:delText>
        </w:r>
      </w:del>
      <w:ins w:id="537" w:author="3-9" w:date="2020-03-12T22:19:00Z">
        <w:r w:rsidR="00D21D03">
          <w:t>net</w:t>
        </w:r>
      </w:ins>
      <w:r>
        <w:t xml:space="preserve">. </w:t>
      </w:r>
    </w:p>
    <w:p w14:paraId="44677643" w14:textId="40429B83" w:rsidR="00FE38E9" w:rsidRDefault="00A47FBF" w:rsidP="00F82D8A">
      <w:pPr>
        <w:pStyle w:val="Verse"/>
        <w:spacing w:after="240"/>
      </w:pPr>
      <w:r>
        <w:t xml:space="preserve">But </w:t>
      </w:r>
      <w:r w:rsidR="006057DE">
        <w:t xml:space="preserve">my soul shall </w:t>
      </w:r>
      <w:r>
        <w:t xml:space="preserve">rejoice </w:t>
      </w:r>
      <w:r w:rsidR="006057DE">
        <w:t xml:space="preserve">in the Lord, it shall </w:t>
      </w:r>
      <w:r>
        <w:t xml:space="preserve">delight </w:t>
      </w:r>
      <w:r w:rsidR="006057DE">
        <w:t xml:space="preserve">in his salvation. </w:t>
      </w:r>
    </w:p>
    <w:p w14:paraId="5030BDFB" w14:textId="26DB7CD7" w:rsidR="00FE38E9" w:rsidRDefault="006057DE" w:rsidP="00F82D8A">
      <w:pPr>
        <w:pStyle w:val="Verse"/>
        <w:spacing w:after="240"/>
      </w:pPr>
      <w:r>
        <w:t xml:space="preserve">All my bones shall say: Lord, Lord, who is like thee, delivering the poor from hands </w:t>
      </w:r>
      <w:r w:rsidR="00A47FBF">
        <w:t xml:space="preserve">of those who are </w:t>
      </w:r>
      <w:r>
        <w:t xml:space="preserve">stronger than he, the poor and needy from those </w:t>
      </w:r>
      <w:r w:rsidR="00A47FBF">
        <w:t xml:space="preserve">who despoil </w:t>
      </w:r>
      <w:r>
        <w:t>him</w:t>
      </w:r>
      <w:del w:id="538" w:author="3-9" w:date="2020-03-12T22:19:00Z">
        <w:r>
          <w:delText xml:space="preserve">. </w:delText>
        </w:r>
      </w:del>
      <w:ins w:id="539" w:author="3-9" w:date="2020-03-12T22:19:00Z">
        <w:r w:rsidR="00D21D03">
          <w:t>?</w:t>
        </w:r>
      </w:ins>
    </w:p>
    <w:p w14:paraId="78F5379F" w14:textId="0E092E16" w:rsidR="00FE38E9" w:rsidRDefault="006057DE" w:rsidP="00F82D8A">
      <w:pPr>
        <w:pStyle w:val="Verse"/>
        <w:spacing w:after="240"/>
      </w:pPr>
      <w:r>
        <w:t xml:space="preserve">Unjust witnesses rose up against me, asking me things I knew not. </w:t>
      </w:r>
    </w:p>
    <w:p w14:paraId="7263CF1C" w14:textId="77777777" w:rsidR="00FE38E9" w:rsidRDefault="006057DE" w:rsidP="00F82D8A">
      <w:pPr>
        <w:pStyle w:val="Verse"/>
        <w:spacing w:after="240"/>
      </w:pPr>
      <w:r>
        <w:t xml:space="preserve">They repaid me evil for good, and desolation for my soul. </w:t>
      </w:r>
    </w:p>
    <w:p w14:paraId="7A0D6B37" w14:textId="781347CA" w:rsidR="00FE38E9" w:rsidRDefault="006057DE" w:rsidP="00F82D8A">
      <w:pPr>
        <w:pStyle w:val="Verse"/>
        <w:spacing w:after="240"/>
      </w:pPr>
      <w:r>
        <w:t xml:space="preserve">But </w:t>
      </w:r>
      <w:r w:rsidR="00D40B67">
        <w:t>as for me</w:t>
      </w:r>
      <w:r>
        <w:t xml:space="preserve">, when they </w:t>
      </w:r>
      <w:r w:rsidR="00D40B67">
        <w:t xml:space="preserve">troubled </w:t>
      </w:r>
      <w:r>
        <w:t>me, I put on sackcloth</w:t>
      </w:r>
      <w:r w:rsidR="00D40B67">
        <w:t>;</w:t>
      </w:r>
      <w:r>
        <w:t xml:space="preserve"> I humbled my soul with fasting, my prayer </w:t>
      </w:r>
      <w:r w:rsidR="00D40B67">
        <w:t xml:space="preserve">shall </w:t>
      </w:r>
      <w:r>
        <w:t xml:space="preserve">return to my heart. </w:t>
      </w:r>
    </w:p>
    <w:p w14:paraId="6FD71B88" w14:textId="1E15B920" w:rsidR="00FE38E9" w:rsidRDefault="006057DE" w:rsidP="00F82D8A">
      <w:pPr>
        <w:pStyle w:val="Verse"/>
        <w:spacing w:after="240"/>
      </w:pPr>
      <w:r>
        <w:t xml:space="preserve">As if he were </w:t>
      </w:r>
      <w:r w:rsidR="00D40B67">
        <w:t xml:space="preserve">a </w:t>
      </w:r>
      <w:r>
        <w:t xml:space="preserve">friend, as </w:t>
      </w:r>
      <w:r w:rsidR="00D40B67">
        <w:t xml:space="preserve">though he were </w:t>
      </w:r>
      <w:r>
        <w:t>our brother, I</w:t>
      </w:r>
      <w:r w:rsidR="00D40B67">
        <w:t xml:space="preserve"> sought </w:t>
      </w:r>
      <w:r>
        <w:t>to please; like one mourning and saddened,</w:t>
      </w:r>
      <w:r w:rsidR="00D40B67">
        <w:t xml:space="preserve"> I</w:t>
      </w:r>
      <w:r>
        <w:t xml:space="preserve"> humbled</w:t>
      </w:r>
      <w:r w:rsidR="00D40B67">
        <w:t xml:space="preserve"> myself</w:t>
      </w:r>
      <w:r>
        <w:t xml:space="preserve">. </w:t>
      </w:r>
    </w:p>
    <w:p w14:paraId="2A4828AB" w14:textId="589F7117" w:rsidR="00FE38E9" w:rsidRDefault="006057DE" w:rsidP="00F82D8A">
      <w:pPr>
        <w:pStyle w:val="Verse"/>
        <w:spacing w:after="240"/>
      </w:pPr>
      <w:r>
        <w:lastRenderedPageBreak/>
        <w:t xml:space="preserve">But </w:t>
      </w:r>
      <w:r w:rsidR="00D40B67">
        <w:t xml:space="preserve">against me </w:t>
      </w:r>
      <w:r>
        <w:t xml:space="preserve">they rejoiced </w:t>
      </w:r>
      <w:r w:rsidR="00D40B67">
        <w:t xml:space="preserve">and </w:t>
      </w:r>
      <w:r>
        <w:t>gathe</w:t>
      </w:r>
      <w:r w:rsidR="00D40B67">
        <w:t>red together</w:t>
      </w:r>
      <w:r>
        <w:t xml:space="preserve">; scourges gathered against me and I </w:t>
      </w:r>
      <w:r w:rsidR="00D40B67">
        <w:t xml:space="preserve">knew </w:t>
      </w:r>
      <w:r>
        <w:t>it</w:t>
      </w:r>
      <w:r w:rsidR="00D40B67">
        <w:t xml:space="preserve"> not</w:t>
      </w:r>
      <w:r>
        <w:t xml:space="preserve">, and even when they scattered, they did not cease; </w:t>
      </w:r>
    </w:p>
    <w:p w14:paraId="2D4CF021" w14:textId="3EBF275C" w:rsidR="00FE38E9" w:rsidRDefault="006057DE" w:rsidP="00F82D8A">
      <w:pPr>
        <w:pStyle w:val="Verse"/>
        <w:spacing w:after="240"/>
      </w:pPr>
      <w:r>
        <w:t>They</w:t>
      </w:r>
      <w:r w:rsidR="00D40B67">
        <w:t xml:space="preserve"> </w:t>
      </w:r>
      <w:r>
        <w:t>heap</w:t>
      </w:r>
      <w:r w:rsidR="00D40B67">
        <w:t xml:space="preserve">ed </w:t>
      </w:r>
      <w:r>
        <w:t>contempt on me, they t</w:t>
      </w:r>
      <w:r w:rsidR="00D40B67">
        <w:t>ore</w:t>
      </w:r>
      <w:r>
        <w:t xml:space="preserve"> me with their teeth. </w:t>
      </w:r>
    </w:p>
    <w:p w14:paraId="7BA4EAD1" w14:textId="4655BB4E" w:rsidR="00FE38E9" w:rsidRDefault="006057DE" w:rsidP="00F82D8A">
      <w:pPr>
        <w:pStyle w:val="Verse"/>
        <w:spacing w:after="240"/>
      </w:pPr>
      <w:r>
        <w:t xml:space="preserve">Lord, when wilt thou look on </w:t>
      </w:r>
      <w:r w:rsidR="00D40B67">
        <w:t>me</w:t>
      </w:r>
      <w:r>
        <w:t xml:space="preserve">? Rescue my soul from their malice, my only-begotten from the lions. </w:t>
      </w:r>
    </w:p>
    <w:p w14:paraId="00D1430C" w14:textId="4D50F99B" w:rsidR="00FE38E9" w:rsidRDefault="006057DE" w:rsidP="00F82D8A">
      <w:pPr>
        <w:pStyle w:val="Verse"/>
        <w:spacing w:after="240"/>
      </w:pPr>
      <w:r>
        <w:t xml:space="preserve">I will confess thee in the great </w:t>
      </w:r>
      <w:del w:id="540" w:author="3-9" w:date="2020-03-12T22:19:00Z">
        <w:r>
          <w:delText>assembly,</w:delText>
        </w:r>
      </w:del>
      <w:ins w:id="541" w:author="3-9" w:date="2020-03-12T22:19:00Z">
        <w:r w:rsidR="00D21D03">
          <w:t>congregation;</w:t>
        </w:r>
      </w:ins>
      <w:r>
        <w:t xml:space="preserve"> I will praise thee amid a mighty people. </w:t>
      </w:r>
    </w:p>
    <w:p w14:paraId="7705E538" w14:textId="13C81CEA" w:rsidR="00FE38E9" w:rsidRDefault="006057DE" w:rsidP="00F82D8A">
      <w:pPr>
        <w:pStyle w:val="Verse"/>
        <w:spacing w:after="240"/>
      </w:pPr>
      <w:r>
        <w:t xml:space="preserve">Let them not rejoice over me who are </w:t>
      </w:r>
      <w:del w:id="542" w:author="3-9" w:date="2020-03-12T22:19:00Z">
        <w:r>
          <w:delText xml:space="preserve">unjustly </w:delText>
        </w:r>
      </w:del>
      <w:r>
        <w:t>my enemies</w:t>
      </w:r>
      <w:ins w:id="543" w:author="3-9" w:date="2020-03-12T22:19:00Z">
        <w:r w:rsidR="00D21D03">
          <w:t xml:space="preserve"> without a cause</w:t>
        </w:r>
      </w:ins>
      <w:r>
        <w:t xml:space="preserve">, nor let them wink with the eye who hate me without </w:t>
      </w:r>
      <w:del w:id="544" w:author="3-9" w:date="2020-03-12T22:19:00Z">
        <w:r>
          <w:delText>cause</w:delText>
        </w:r>
      </w:del>
      <w:ins w:id="545" w:author="3-9" w:date="2020-03-12T22:19:00Z">
        <w:r w:rsidR="00D21D03">
          <w:t>reason</w:t>
        </w:r>
      </w:ins>
      <w:r>
        <w:t xml:space="preserve">. </w:t>
      </w:r>
    </w:p>
    <w:p w14:paraId="38378896" w14:textId="1FE15025" w:rsidR="00FE38E9" w:rsidRDefault="006057DE" w:rsidP="00F82D8A">
      <w:pPr>
        <w:pStyle w:val="Verse"/>
        <w:spacing w:after="240"/>
      </w:pPr>
      <w:r>
        <w:t xml:space="preserve">For they spoke peace to me, but in their wrath they </w:t>
      </w:r>
      <w:r w:rsidR="00D40B67">
        <w:t>devised deceits.</w:t>
      </w:r>
    </w:p>
    <w:p w14:paraId="457FAF72" w14:textId="7F09EEFB" w:rsidR="00FE38E9" w:rsidRDefault="00D40B67" w:rsidP="00F82D8A">
      <w:pPr>
        <w:pStyle w:val="Verse"/>
        <w:spacing w:after="240"/>
      </w:pPr>
      <w:r>
        <w:t xml:space="preserve">They </w:t>
      </w:r>
      <w:r w:rsidR="006057DE">
        <w:t xml:space="preserve">opened </w:t>
      </w:r>
      <w:del w:id="546" w:author="3-9" w:date="2020-03-12T22:19:00Z">
        <w:r w:rsidR="006057DE">
          <w:delText xml:space="preserve">wide </w:delText>
        </w:r>
      </w:del>
      <w:r w:rsidR="006057DE">
        <w:t>their mouths</w:t>
      </w:r>
      <w:ins w:id="547" w:author="3-9" w:date="2020-03-12T22:19:00Z">
        <w:r w:rsidR="006057DE">
          <w:t xml:space="preserve"> </w:t>
        </w:r>
        <w:r w:rsidR="00D21D03">
          <w:t>wide</w:t>
        </w:r>
      </w:ins>
      <w:r w:rsidR="00D21D03">
        <w:t xml:space="preserve"> </w:t>
      </w:r>
      <w:r>
        <w:t xml:space="preserve">against </w:t>
      </w:r>
      <w:r w:rsidR="006057DE">
        <w:t xml:space="preserve">me, saying: </w:t>
      </w:r>
      <w:r>
        <w:t>Good! Good</w:t>
      </w:r>
      <w:r w:rsidR="006057DE">
        <w:t xml:space="preserve">! With our own eyes we </w:t>
      </w:r>
      <w:r>
        <w:t xml:space="preserve">have seen </w:t>
      </w:r>
      <w:r w:rsidR="006057DE">
        <w:t xml:space="preserve">it. </w:t>
      </w:r>
    </w:p>
    <w:p w14:paraId="4E7A70CB" w14:textId="4E85E9B6" w:rsidR="00FE38E9" w:rsidRDefault="006057DE" w:rsidP="00F82D8A">
      <w:pPr>
        <w:pStyle w:val="Verse"/>
        <w:spacing w:after="240"/>
      </w:pPr>
      <w:r>
        <w:t xml:space="preserve">But thou, O Lord, hast seen this, do not keep silence. O Lord, be </w:t>
      </w:r>
      <w:r w:rsidR="00D40B67">
        <w:t xml:space="preserve">not </w:t>
      </w:r>
      <w:r>
        <w:t xml:space="preserve">far from me. </w:t>
      </w:r>
    </w:p>
    <w:p w14:paraId="4A46076B" w14:textId="47A786C3" w:rsidR="00FE38E9" w:rsidRDefault="006057DE" w:rsidP="00F82D8A">
      <w:pPr>
        <w:pStyle w:val="Verse"/>
        <w:spacing w:after="240"/>
      </w:pPr>
      <w:r>
        <w:t xml:space="preserve">Arise, O Lord, </w:t>
      </w:r>
      <w:ins w:id="548" w:author="3-9" w:date="2020-03-12T22:19:00Z">
        <w:r w:rsidR="00D21D03">
          <w:t xml:space="preserve">and </w:t>
        </w:r>
      </w:ins>
      <w:r>
        <w:t xml:space="preserve">attend to my </w:t>
      </w:r>
      <w:r w:rsidR="00B57855">
        <w:t>judgment</w:t>
      </w:r>
      <w:r>
        <w:t>; my God and my Lord,</w:t>
      </w:r>
      <w:ins w:id="549" w:author="3-9" w:date="2020-03-12T22:19:00Z">
        <w:r>
          <w:t xml:space="preserve"> </w:t>
        </w:r>
        <w:r w:rsidR="00D21D03">
          <w:t>attend</w:t>
        </w:r>
      </w:ins>
      <w:r w:rsidR="00D21D03">
        <w:t xml:space="preserve"> </w:t>
      </w:r>
      <w:r w:rsidR="00B57855">
        <w:t>to my cause</w:t>
      </w:r>
      <w:r>
        <w:t xml:space="preserve">. </w:t>
      </w:r>
    </w:p>
    <w:p w14:paraId="7B976E62" w14:textId="77777777" w:rsidR="00FE38E9" w:rsidRPr="00893F60" w:rsidRDefault="006057DE" w:rsidP="00F82D8A">
      <w:pPr>
        <w:pStyle w:val="Verse"/>
        <w:spacing w:after="240"/>
      </w:pPr>
      <w:r w:rsidRPr="00893F60">
        <w:t xml:space="preserve">Judge me, O Lord, my God, according to thy righteousness, and let them not rejoice against me. </w:t>
      </w:r>
    </w:p>
    <w:p w14:paraId="7B728F9F" w14:textId="358221D9" w:rsidR="00FE38E9" w:rsidRPr="00893F60" w:rsidRDefault="006057DE" w:rsidP="00F82D8A">
      <w:pPr>
        <w:pStyle w:val="Verse"/>
        <w:spacing w:after="240"/>
        <w:rPr>
          <w:rPrChange w:id="550" w:author="3-9" w:date="2020-03-12T22:19:00Z">
            <w:rPr>
              <w:color w:val="FF0000"/>
            </w:rPr>
          </w:rPrChange>
        </w:rPr>
      </w:pPr>
      <w:r w:rsidRPr="00893F60">
        <w:t xml:space="preserve">Let </w:t>
      </w:r>
      <w:r w:rsidRPr="00893F60">
        <w:rPr>
          <w:rPrChange w:id="551" w:author="3-9" w:date="2020-03-12T22:19:00Z">
            <w:rPr>
              <w:color w:val="FF0000"/>
            </w:rPr>
          </w:rPrChange>
        </w:rPr>
        <w:t xml:space="preserve">them not say in their hearts: </w:t>
      </w:r>
      <w:del w:id="552" w:author="3-9" w:date="2020-03-12T22:19:00Z">
        <w:r w:rsidRPr="0095301D">
          <w:rPr>
            <w:color w:val="FF0000"/>
          </w:rPr>
          <w:delText>Yes, yes! Our</w:delText>
        </w:r>
      </w:del>
      <w:ins w:id="553" w:author="3-9" w:date="2020-03-12T22:19:00Z">
        <w:r w:rsidR="00D21D03" w:rsidRPr="00893F60">
          <w:t>Good</w:t>
        </w:r>
        <w:r w:rsidRPr="00893F60">
          <w:t xml:space="preserve">! </w:t>
        </w:r>
        <w:r w:rsidR="00D21D03" w:rsidRPr="00893F60">
          <w:t>We have o</w:t>
        </w:r>
        <w:r w:rsidRPr="00893F60">
          <w:t>ur</w:t>
        </w:r>
      </w:ins>
      <w:r w:rsidRPr="00893F60">
        <w:rPr>
          <w:rPrChange w:id="554" w:author="3-9" w:date="2020-03-12T22:19:00Z">
            <w:rPr>
              <w:color w:val="FF0000"/>
            </w:rPr>
          </w:rPrChange>
        </w:rPr>
        <w:t xml:space="preserve"> soul</w:t>
      </w:r>
      <w:r w:rsidR="008635B2">
        <w:t>’</w:t>
      </w:r>
      <w:r w:rsidRPr="00893F60">
        <w:rPr>
          <w:rPrChange w:id="555" w:author="3-9" w:date="2020-03-12T22:19:00Z">
            <w:rPr>
              <w:color w:val="FF0000"/>
            </w:rPr>
          </w:rPrChange>
        </w:rPr>
        <w:t>s desire</w:t>
      </w:r>
      <w:del w:id="556" w:author="3-9" w:date="2020-03-12T22:19:00Z">
        <w:r w:rsidRPr="0095301D">
          <w:rPr>
            <w:color w:val="FF0000"/>
          </w:rPr>
          <w:delText>! We</w:delText>
        </w:r>
      </w:del>
      <w:ins w:id="557" w:author="3-9" w:date="2020-03-12T22:19:00Z">
        <w:r w:rsidR="00D21D03" w:rsidRPr="00893F60">
          <w:t>, w</w:t>
        </w:r>
        <w:r w:rsidRPr="00893F60">
          <w:t>e</w:t>
        </w:r>
      </w:ins>
      <w:r w:rsidRPr="00893F60">
        <w:rPr>
          <w:rPrChange w:id="558" w:author="3-9" w:date="2020-03-12T22:19:00Z">
            <w:rPr>
              <w:color w:val="FF0000"/>
            </w:rPr>
          </w:rPrChange>
        </w:rPr>
        <w:t xml:space="preserve"> have swallowed him up! </w:t>
      </w:r>
    </w:p>
    <w:p w14:paraId="74FCC7DC" w14:textId="573EF001" w:rsidR="00FE38E9" w:rsidRPr="00893F60" w:rsidRDefault="00D21D03" w:rsidP="00F82D8A">
      <w:pPr>
        <w:pStyle w:val="Verse"/>
        <w:spacing w:after="240"/>
        <w:rPr>
          <w:rPrChange w:id="559" w:author="3-9" w:date="2020-03-12T22:19:00Z">
            <w:rPr>
              <w:color w:val="FF0000"/>
            </w:rPr>
          </w:rPrChange>
        </w:rPr>
      </w:pPr>
      <w:r w:rsidRPr="00893F60">
        <w:rPr>
          <w:rPrChange w:id="560" w:author="3-9" w:date="2020-03-12T22:19:00Z">
            <w:rPr>
              <w:color w:val="FF0000"/>
            </w:rPr>
          </w:rPrChange>
        </w:rPr>
        <w:t xml:space="preserve">Let </w:t>
      </w:r>
      <w:del w:id="561" w:author="3-9" w:date="2020-03-12T22:19:00Z">
        <w:r w:rsidR="006057DE" w:rsidRPr="0095301D">
          <w:rPr>
            <w:color w:val="FF0000"/>
          </w:rPr>
          <w:delText>those</w:delText>
        </w:r>
      </w:del>
      <w:ins w:id="562" w:author="3-9" w:date="2020-03-12T22:19:00Z">
        <w:r w:rsidRPr="00893F60">
          <w:t>them be put to shame and confusion altogether</w:t>
        </w:r>
      </w:ins>
      <w:r w:rsidRPr="00893F60">
        <w:rPr>
          <w:rPrChange w:id="563" w:author="3-9" w:date="2020-03-12T22:19:00Z">
            <w:rPr>
              <w:color w:val="FF0000"/>
            </w:rPr>
          </w:rPrChange>
        </w:rPr>
        <w:t xml:space="preserve"> who rejoice at my </w:t>
      </w:r>
      <w:del w:id="564" w:author="3-9" w:date="2020-03-12T22:19:00Z">
        <w:r w:rsidR="006057DE" w:rsidRPr="0095301D">
          <w:rPr>
            <w:color w:val="FF0000"/>
          </w:rPr>
          <w:delText>woes be ashamed and confounded together,</w:delText>
        </w:r>
      </w:del>
      <w:ins w:id="565" w:author="3-9" w:date="2020-03-12T22:19:00Z">
        <w:r w:rsidRPr="00893F60">
          <w:t>calamity;</w:t>
        </w:r>
      </w:ins>
      <w:r w:rsidR="006057DE" w:rsidRPr="00893F60">
        <w:rPr>
          <w:rPrChange w:id="566" w:author="3-9" w:date="2020-03-12T22:19:00Z">
            <w:rPr>
              <w:color w:val="FF0000"/>
            </w:rPr>
          </w:rPrChange>
        </w:rPr>
        <w:t xml:space="preserve"> let </w:t>
      </w:r>
      <w:del w:id="567" w:author="3-9" w:date="2020-03-12T22:19:00Z">
        <w:r w:rsidR="006057DE" w:rsidRPr="0095301D">
          <w:rPr>
            <w:color w:val="FF0000"/>
          </w:rPr>
          <w:delText>those shouting contempt at me</w:delText>
        </w:r>
      </w:del>
      <w:ins w:id="568" w:author="3-9" w:date="2020-03-12T22:19:00Z">
        <w:r w:rsidRPr="00893F60">
          <w:t>them</w:t>
        </w:r>
      </w:ins>
      <w:r w:rsidRPr="00893F60">
        <w:rPr>
          <w:rPrChange w:id="569" w:author="3-9" w:date="2020-03-12T22:19:00Z">
            <w:rPr>
              <w:color w:val="FF0000"/>
            </w:rPr>
          </w:rPrChange>
        </w:rPr>
        <w:t xml:space="preserve"> </w:t>
      </w:r>
      <w:r w:rsidR="006057DE" w:rsidRPr="00893F60">
        <w:rPr>
          <w:rPrChange w:id="570" w:author="3-9" w:date="2020-03-12T22:19:00Z">
            <w:rPr>
              <w:color w:val="FF0000"/>
            </w:rPr>
          </w:rPrChange>
        </w:rPr>
        <w:t xml:space="preserve">be clothed with shame and </w:t>
      </w:r>
      <w:del w:id="571" w:author="3-9" w:date="2020-03-12T22:19:00Z">
        <w:r w:rsidR="006057DE" w:rsidRPr="0095301D">
          <w:rPr>
            <w:color w:val="FF0000"/>
          </w:rPr>
          <w:delText>confusion.</w:delText>
        </w:r>
      </w:del>
      <w:ins w:id="572" w:author="3-9" w:date="2020-03-12T22:19:00Z">
        <w:r w:rsidRPr="00893F60">
          <w:t>dishonor who magnify themselves against me</w:t>
        </w:r>
        <w:r w:rsidR="006057DE" w:rsidRPr="00893F60">
          <w:t>.</w:t>
        </w:r>
      </w:ins>
      <w:r w:rsidR="006057DE" w:rsidRPr="00893F60">
        <w:rPr>
          <w:rPrChange w:id="573" w:author="3-9" w:date="2020-03-12T22:19:00Z">
            <w:rPr>
              <w:color w:val="FF0000"/>
            </w:rPr>
          </w:rPrChange>
        </w:rPr>
        <w:t xml:space="preserve"> </w:t>
      </w:r>
    </w:p>
    <w:p w14:paraId="208C41ED" w14:textId="5324FA70" w:rsidR="00FE38E9" w:rsidRPr="00893F60" w:rsidRDefault="00D21D03" w:rsidP="00F82D8A">
      <w:pPr>
        <w:pStyle w:val="Verse"/>
        <w:spacing w:after="240"/>
        <w:rPr>
          <w:rPrChange w:id="574" w:author="3-9" w:date="2020-03-12T22:19:00Z">
            <w:rPr>
              <w:color w:val="FF0000"/>
            </w:rPr>
          </w:rPrChange>
        </w:rPr>
      </w:pPr>
      <w:r w:rsidRPr="00893F60">
        <w:rPr>
          <w:rPrChange w:id="575" w:author="3-9" w:date="2020-03-12T22:19:00Z">
            <w:rPr>
              <w:color w:val="FF0000"/>
            </w:rPr>
          </w:rPrChange>
        </w:rPr>
        <w:lastRenderedPageBreak/>
        <w:t xml:space="preserve">Let those </w:t>
      </w:r>
      <w:del w:id="576" w:author="3-9" w:date="2020-03-12T22:19:00Z">
        <w:r w:rsidR="006057DE" w:rsidRPr="0095301D">
          <w:rPr>
            <w:color w:val="FF0000"/>
          </w:rPr>
          <w:delText>desiring</w:delText>
        </w:r>
      </w:del>
      <w:ins w:id="577" w:author="3-9" w:date="2020-03-12T22:19:00Z">
        <w:r w:rsidRPr="00893F60">
          <w:t>who rejoice in</w:t>
        </w:r>
      </w:ins>
      <w:r w:rsidRPr="00893F60">
        <w:rPr>
          <w:rPrChange w:id="578" w:author="3-9" w:date="2020-03-12T22:19:00Z">
            <w:rPr>
              <w:color w:val="FF0000"/>
            </w:rPr>
          </w:rPrChange>
        </w:rPr>
        <w:t xml:space="preserve"> my </w:t>
      </w:r>
      <w:del w:id="579" w:author="3-9" w:date="2020-03-12T22:19:00Z">
        <w:r w:rsidR="006057DE" w:rsidRPr="0095301D">
          <w:rPr>
            <w:color w:val="FF0000"/>
          </w:rPr>
          <w:delText>righteous cause</w:delText>
        </w:r>
      </w:del>
      <w:ins w:id="580" w:author="3-9" w:date="2020-03-12T22:19:00Z">
        <w:r w:rsidRPr="00893F60">
          <w:t>righteousness</w:t>
        </w:r>
      </w:ins>
      <w:r w:rsidRPr="00893F60">
        <w:rPr>
          <w:rPrChange w:id="581" w:author="3-9" w:date="2020-03-12T22:19:00Z">
            <w:rPr>
              <w:color w:val="FF0000"/>
            </w:rPr>
          </w:rPrChange>
        </w:rPr>
        <w:t xml:space="preserve"> shout for joy and be glad</w:t>
      </w:r>
      <w:del w:id="582" w:author="3-9" w:date="2020-03-12T22:19:00Z">
        <w:r w:rsidR="006057DE" w:rsidRPr="0095301D">
          <w:rPr>
            <w:color w:val="FF0000"/>
          </w:rPr>
          <w:delText>, saying over</w:delText>
        </w:r>
      </w:del>
      <w:r w:rsidRPr="00893F60">
        <w:rPr>
          <w:rPrChange w:id="583" w:author="3-9" w:date="2020-03-12T22:19:00Z">
            <w:rPr>
              <w:color w:val="FF0000"/>
            </w:rPr>
          </w:rPrChange>
        </w:rPr>
        <w:t xml:space="preserve"> and </w:t>
      </w:r>
      <w:del w:id="584" w:author="3-9" w:date="2020-03-12T22:19:00Z">
        <w:r w:rsidR="006057DE" w:rsidRPr="0095301D">
          <w:rPr>
            <w:color w:val="FF0000"/>
          </w:rPr>
          <w:delText>over: May</w:delText>
        </w:r>
      </w:del>
      <w:ins w:id="585" w:author="3-9" w:date="2020-03-12T22:19:00Z">
        <w:r w:rsidRPr="00893F60">
          <w:t>say for evermore: Great is</w:t>
        </w:r>
      </w:ins>
      <w:r w:rsidRPr="00893F60">
        <w:rPr>
          <w:rPrChange w:id="586" w:author="3-9" w:date="2020-03-12T22:19:00Z">
            <w:rPr>
              <w:color w:val="FF0000"/>
            </w:rPr>
          </w:rPrChange>
        </w:rPr>
        <w:t xml:space="preserve"> the Lord</w:t>
      </w:r>
      <w:del w:id="587" w:author="3-9" w:date="2020-03-12T22:19:00Z">
        <w:r w:rsidR="006057DE" w:rsidRPr="0095301D">
          <w:rPr>
            <w:color w:val="FF0000"/>
          </w:rPr>
          <w:delText xml:space="preserve"> be magnified</w:delText>
        </w:r>
      </w:del>
      <w:ins w:id="588" w:author="3-9" w:date="2020-03-12T22:19:00Z">
        <w:r w:rsidRPr="00893F60">
          <w:t>,</w:t>
        </w:r>
      </w:ins>
      <w:r w:rsidRPr="00893F60">
        <w:rPr>
          <w:rPrChange w:id="589" w:author="3-9" w:date="2020-03-12T22:19:00Z">
            <w:rPr>
              <w:color w:val="FF0000"/>
            </w:rPr>
          </w:rPrChange>
        </w:rPr>
        <w:t xml:space="preserve"> who </w:t>
      </w:r>
      <w:del w:id="590" w:author="3-9" w:date="2020-03-12T22:19:00Z">
        <w:r w:rsidR="006057DE" w:rsidRPr="0095301D">
          <w:rPr>
            <w:color w:val="FF0000"/>
          </w:rPr>
          <w:delText>desires His servant’s</w:delText>
        </w:r>
      </w:del>
      <w:ins w:id="591" w:author="3-9" w:date="2020-03-12T22:19:00Z">
        <w:r w:rsidRPr="00893F60">
          <w:t>delights in the</w:t>
        </w:r>
      </w:ins>
      <w:r w:rsidRPr="00893F60">
        <w:rPr>
          <w:rPrChange w:id="592" w:author="3-9" w:date="2020-03-12T22:19:00Z">
            <w:rPr>
              <w:color w:val="FF0000"/>
            </w:rPr>
          </w:rPrChange>
        </w:rPr>
        <w:t xml:space="preserve"> peace</w:t>
      </w:r>
      <w:del w:id="593" w:author="3-9" w:date="2020-03-12T22:19:00Z">
        <w:r w:rsidR="006057DE" w:rsidRPr="0095301D">
          <w:rPr>
            <w:color w:val="FF0000"/>
          </w:rPr>
          <w:delText xml:space="preserve">. </w:delText>
        </w:r>
      </w:del>
      <w:ins w:id="594" w:author="3-9" w:date="2020-03-12T22:19:00Z">
        <w:r w:rsidRPr="00893F60">
          <w:t xml:space="preserve"> of </w:t>
        </w:r>
        <w:r w:rsidR="00893F60" w:rsidRPr="00893F60">
          <w:t>h</w:t>
        </w:r>
        <w:r w:rsidRPr="00893F60">
          <w:t>is servant.</w:t>
        </w:r>
      </w:ins>
    </w:p>
    <w:p w14:paraId="3FC9F671" w14:textId="4CA885C2" w:rsidR="00237B9C" w:rsidRPr="00893F60" w:rsidRDefault="006057DE" w:rsidP="00F82D8A">
      <w:pPr>
        <w:pStyle w:val="Verse"/>
        <w:spacing w:after="240"/>
        <w:rPr>
          <w:rPrChange w:id="595" w:author="3-9" w:date="2020-03-12T22:19:00Z">
            <w:rPr>
              <w:color w:val="FF0000"/>
            </w:rPr>
          </w:rPrChange>
        </w:rPr>
      </w:pPr>
      <w:del w:id="596" w:author="3-9" w:date="2020-03-12T22:19:00Z">
        <w:r w:rsidRPr="0095301D">
          <w:rPr>
            <w:color w:val="FF0000"/>
          </w:rPr>
          <w:delText>And</w:delText>
        </w:r>
      </w:del>
      <w:ins w:id="597" w:author="3-9" w:date="2020-03-12T22:19:00Z">
        <w:r w:rsidR="00D21D03" w:rsidRPr="00893F60">
          <w:t>Then</w:t>
        </w:r>
      </w:ins>
      <w:r w:rsidRPr="00893F60">
        <w:rPr>
          <w:rPrChange w:id="598" w:author="3-9" w:date="2020-03-12T22:19:00Z">
            <w:rPr>
              <w:color w:val="FF0000"/>
            </w:rPr>
          </w:rPrChange>
        </w:rPr>
        <w:t xml:space="preserve"> my tongue shall speak of thy righteousness and of thy praise all the day long. </w:t>
      </w:r>
    </w:p>
    <w:p w14:paraId="4200229E" w14:textId="77777777" w:rsidR="006057DE" w:rsidRDefault="00FE38E9" w:rsidP="00FA3250">
      <w:pPr>
        <w:pStyle w:val="Heading3"/>
        <w:spacing w:after="240"/>
      </w:pPr>
      <w:r>
        <w:t>Psalm</w:t>
      </w:r>
      <w:r w:rsidR="006057DE">
        <w:t xml:space="preserve"> 35</w:t>
      </w:r>
    </w:p>
    <w:p w14:paraId="1A3CF1E0" w14:textId="77777777" w:rsidR="006057DE" w:rsidRDefault="006057DE" w:rsidP="00161212">
      <w:pPr>
        <w:pStyle w:val="Rubric"/>
      </w:pPr>
      <w:r>
        <w:t xml:space="preserve">For the end of the struggle, concerning David, the servant of the Lord </w:t>
      </w:r>
    </w:p>
    <w:p w14:paraId="2F17D61F" w14:textId="782052F7" w:rsidR="00FE38E9" w:rsidRDefault="006057DE" w:rsidP="00D643AE">
      <w:pPr>
        <w:pStyle w:val="Verse"/>
        <w:spacing w:after="240"/>
      </w:pPr>
      <w:r>
        <w:t>The transgressor, that he may sin</w:t>
      </w:r>
      <w:r w:rsidR="00D643AE">
        <w:t xml:space="preserve">, says </w:t>
      </w:r>
      <w:del w:id="599" w:author="3-9" w:date="2020-03-12T22:19:00Z">
        <w:r>
          <w:delText>within</w:delText>
        </w:r>
      </w:del>
      <w:ins w:id="600" w:author="3-9" w:date="2020-03-12T22:19:00Z">
        <w:r w:rsidR="00D643AE">
          <w:t>in</w:t>
        </w:r>
      </w:ins>
      <w:r w:rsidR="00D643AE">
        <w:t xml:space="preserve"> himself</w:t>
      </w:r>
      <w:ins w:id="601" w:author="3-9" w:date="2020-03-12T22:19:00Z">
        <w:r w:rsidR="00D643AE">
          <w:t xml:space="preserve"> that</w:t>
        </w:r>
      </w:ins>
      <w:r>
        <w:t xml:space="preserve"> there is no fear of God before his eyes. </w:t>
      </w:r>
    </w:p>
    <w:p w14:paraId="407E427F" w14:textId="6DA220A6" w:rsidR="00FE38E9" w:rsidRDefault="006057DE" w:rsidP="00F82D8A">
      <w:pPr>
        <w:pStyle w:val="Verse"/>
        <w:spacing w:after="240"/>
      </w:pPr>
      <w:r>
        <w:t xml:space="preserve">For he has </w:t>
      </w:r>
      <w:del w:id="602" w:author="3-9" w:date="2020-03-12T22:19:00Z">
        <w:r>
          <w:delText>woven lies all around</w:delText>
        </w:r>
      </w:del>
      <w:ins w:id="603" w:author="3-9" w:date="2020-03-12T22:19:00Z">
        <w:r w:rsidR="00D643AE">
          <w:t>deceived</w:t>
        </w:r>
      </w:ins>
      <w:r>
        <w:t xml:space="preserve"> himself </w:t>
      </w:r>
      <w:del w:id="604" w:author="3-9" w:date="2020-03-12T22:19:00Z">
        <w:r>
          <w:delText>so as</w:delText>
        </w:r>
      </w:del>
      <w:ins w:id="605" w:author="3-9" w:date="2020-03-12T22:19:00Z">
        <w:r w:rsidR="00D643AE">
          <w:t>that he may</w:t>
        </w:r>
      </w:ins>
      <w:r w:rsidR="00D643AE">
        <w:t xml:space="preserve"> not </w:t>
      </w:r>
      <w:del w:id="606" w:author="3-9" w:date="2020-03-12T22:19:00Z">
        <w:r>
          <w:delText xml:space="preserve">to </w:delText>
        </w:r>
      </w:del>
      <w:r>
        <w:t xml:space="preserve">see his own evil and hate it. </w:t>
      </w:r>
    </w:p>
    <w:p w14:paraId="46C9D6CE" w14:textId="77777777" w:rsidR="00FE38E9" w:rsidRDefault="006057DE" w:rsidP="00F82D8A">
      <w:pPr>
        <w:pStyle w:val="Verse"/>
        <w:spacing w:after="240"/>
      </w:pPr>
      <w:r>
        <w:t xml:space="preserve">The words of his mouth are wickedness and deceit, he has chosen not to understand doing good. </w:t>
      </w:r>
    </w:p>
    <w:p w14:paraId="4842806A" w14:textId="77777777" w:rsidR="00FE38E9" w:rsidRDefault="006057DE" w:rsidP="00F82D8A">
      <w:pPr>
        <w:pStyle w:val="Verse"/>
        <w:spacing w:after="240"/>
      </w:pPr>
      <w:r>
        <w:t xml:space="preserve">He devises wickedness on his bed, he sets himself in a way that is not good, he does not abhor evil. </w:t>
      </w:r>
    </w:p>
    <w:p w14:paraId="3A454BB5" w14:textId="77777777" w:rsidR="00FE38E9" w:rsidRDefault="006057DE" w:rsidP="00F82D8A">
      <w:pPr>
        <w:pStyle w:val="Verse"/>
        <w:spacing w:after="240"/>
      </w:pPr>
      <w:r>
        <w:t xml:space="preserve">Thy mercy, O Lord, is in the heavens, thy truth reaches even to the clouds. </w:t>
      </w:r>
    </w:p>
    <w:p w14:paraId="0F76397F" w14:textId="77777777" w:rsidR="00FE38E9" w:rsidRDefault="006057DE" w:rsidP="00F82D8A">
      <w:pPr>
        <w:pStyle w:val="Verse"/>
        <w:spacing w:after="240"/>
      </w:pPr>
      <w:r>
        <w:t xml:space="preserve">Thy righteousness is like the mountains of God, thy judgment is a great deep; O Lord, thou wilt save man and beast. </w:t>
      </w:r>
    </w:p>
    <w:p w14:paraId="45886F57" w14:textId="3D080D3C" w:rsidR="00FE38E9" w:rsidRDefault="006057DE" w:rsidP="00F82D8A">
      <w:pPr>
        <w:pStyle w:val="Verse"/>
        <w:spacing w:after="240"/>
      </w:pPr>
      <w:del w:id="607" w:author="3-9" w:date="2020-03-12T22:19:00Z">
        <w:r>
          <w:delText>Thou</w:delText>
        </w:r>
      </w:del>
      <w:ins w:id="608" w:author="3-9" w:date="2020-03-12T22:19:00Z">
        <w:r w:rsidR="00D643AE">
          <w:t>How t</w:t>
        </w:r>
        <w:r>
          <w:t>hou</w:t>
        </w:r>
      </w:ins>
      <w:r>
        <w:t xml:space="preserve"> hast multiplied thy mercy, O God</w:t>
      </w:r>
      <w:del w:id="609" w:author="3-9" w:date="2020-03-12T22:19:00Z">
        <w:r>
          <w:delText>. The</w:delText>
        </w:r>
      </w:del>
      <w:ins w:id="610" w:author="3-9" w:date="2020-03-12T22:19:00Z">
        <w:r w:rsidR="00D643AE">
          <w:t>; t</w:t>
        </w:r>
        <w:r>
          <w:t>he</w:t>
        </w:r>
      </w:ins>
      <w:r>
        <w:t xml:space="preserve"> sons of men shall have hope beneath the shelter of thy wings. </w:t>
      </w:r>
    </w:p>
    <w:p w14:paraId="1E242AE8" w14:textId="3C62F77F" w:rsidR="00FE38E9" w:rsidRDefault="006057DE" w:rsidP="00F82D8A">
      <w:pPr>
        <w:pStyle w:val="Verse"/>
        <w:spacing w:after="240"/>
      </w:pPr>
      <w:r>
        <w:t xml:space="preserve">They shall be drunk on the richness of thy house, thou </w:t>
      </w:r>
      <w:del w:id="611" w:author="3-9" w:date="2020-03-12T22:19:00Z">
        <w:r>
          <w:delText>wilt have</w:delText>
        </w:r>
      </w:del>
      <w:proofErr w:type="spellStart"/>
      <w:ins w:id="612" w:author="3-9" w:date="2020-03-12T22:19:00Z">
        <w:r w:rsidR="00D643AE">
          <w:t>givest</w:t>
        </w:r>
      </w:ins>
      <w:proofErr w:type="spellEnd"/>
      <w:r w:rsidR="00D643AE">
        <w:t xml:space="preserve"> them </w:t>
      </w:r>
      <w:ins w:id="613" w:author="3-9" w:date="2020-03-12T22:19:00Z">
        <w:r w:rsidR="00D643AE">
          <w:t xml:space="preserve">to </w:t>
        </w:r>
      </w:ins>
      <w:r>
        <w:t xml:space="preserve">drink deeply from the </w:t>
      </w:r>
      <w:del w:id="614" w:author="3-9" w:date="2020-03-12T22:19:00Z">
        <w:r>
          <w:delText>torrents</w:delText>
        </w:r>
      </w:del>
      <w:ins w:id="615" w:author="3-9" w:date="2020-03-12T22:19:00Z">
        <w:r w:rsidR="00D643AE">
          <w:t>river</w:t>
        </w:r>
      </w:ins>
      <w:r>
        <w:t xml:space="preserve"> of thy delights. </w:t>
      </w:r>
    </w:p>
    <w:p w14:paraId="6C8ED900" w14:textId="77777777" w:rsidR="00FE38E9" w:rsidRDefault="006057DE" w:rsidP="00F82D8A">
      <w:pPr>
        <w:pStyle w:val="Verse"/>
        <w:spacing w:after="240"/>
      </w:pPr>
      <w:r>
        <w:lastRenderedPageBreak/>
        <w:t xml:space="preserve">For with thee is the fountain of life, in thy light we shall see light. </w:t>
      </w:r>
    </w:p>
    <w:p w14:paraId="3F27C338" w14:textId="3BBD9230" w:rsidR="00FE38E9" w:rsidRDefault="006057DE" w:rsidP="00F82D8A">
      <w:pPr>
        <w:pStyle w:val="Verse"/>
        <w:spacing w:after="240"/>
      </w:pPr>
      <w:del w:id="616" w:author="3-9" w:date="2020-03-12T22:19:00Z">
        <w:r>
          <w:delText>O continue</w:delText>
        </w:r>
      </w:del>
      <w:ins w:id="617" w:author="3-9" w:date="2020-03-12T22:19:00Z">
        <w:r w:rsidR="00AA7D9E">
          <w:t>C</w:t>
        </w:r>
        <w:r>
          <w:t>ontinue</w:t>
        </w:r>
      </w:ins>
      <w:r>
        <w:t xml:space="preserve"> thy mercy to those who know thee, thy righteousness to the upright in heart. </w:t>
      </w:r>
    </w:p>
    <w:p w14:paraId="73791CAC" w14:textId="6A4FB077" w:rsidR="00FE38E9" w:rsidRDefault="006057DE" w:rsidP="00F82D8A">
      <w:pPr>
        <w:pStyle w:val="Verse"/>
        <w:spacing w:after="240"/>
      </w:pPr>
      <w:r>
        <w:t>Let not the foot of pride come against me, let not the sinner</w:t>
      </w:r>
      <w:r w:rsidR="008635B2">
        <w:t>’</w:t>
      </w:r>
      <w:r>
        <w:t xml:space="preserve">s hand </w:t>
      </w:r>
      <w:del w:id="618" w:author="3-9" w:date="2020-03-12T22:19:00Z">
        <w:r>
          <w:delText>move</w:delText>
        </w:r>
      </w:del>
      <w:ins w:id="619" w:author="3-9" w:date="2020-03-12T22:19:00Z">
        <w:r w:rsidR="00AA7D9E">
          <w:t>shake</w:t>
        </w:r>
      </w:ins>
      <w:r>
        <w:t xml:space="preserve"> me. </w:t>
      </w:r>
    </w:p>
    <w:p w14:paraId="084DF0D1" w14:textId="62A57F5C" w:rsidR="006057DE" w:rsidRDefault="006057DE" w:rsidP="00F82D8A">
      <w:pPr>
        <w:pStyle w:val="Verse"/>
        <w:spacing w:after="240"/>
      </w:pPr>
      <w:r>
        <w:t xml:space="preserve">There the workers of iniquity have fallen, they are cast </w:t>
      </w:r>
      <w:del w:id="620" w:author="3-9" w:date="2020-03-12T22:19:00Z">
        <w:r>
          <w:delText>down</w:delText>
        </w:r>
      </w:del>
      <w:ins w:id="621" w:author="3-9" w:date="2020-03-12T22:19:00Z">
        <w:r w:rsidR="00AA7D9E">
          <w:t>out</w:t>
        </w:r>
      </w:ins>
      <w:r>
        <w:t xml:space="preserve"> and </w:t>
      </w:r>
      <w:del w:id="622" w:author="3-9" w:date="2020-03-12T22:19:00Z">
        <w:r>
          <w:delText xml:space="preserve">now </w:delText>
        </w:r>
      </w:del>
      <w:r>
        <w:t xml:space="preserve">cannot stand. </w:t>
      </w:r>
    </w:p>
    <w:p w14:paraId="311C3EFE" w14:textId="77777777" w:rsidR="00B50629" w:rsidRDefault="00B50629" w:rsidP="0037394E">
      <w:pPr>
        <w:pStyle w:val="Rubric"/>
      </w:pPr>
      <w:r>
        <w:t>Glory. Both now. Alleluia.</w:t>
      </w:r>
    </w:p>
    <w:p w14:paraId="23A9718A" w14:textId="77777777" w:rsidR="00237B9C" w:rsidRDefault="004E40D2" w:rsidP="00B50629">
      <w:pPr>
        <w:pStyle w:val="Heading2"/>
        <w:spacing w:after="240"/>
      </w:pPr>
      <w:r>
        <w:t xml:space="preserve">Third </w:t>
      </w:r>
      <w:r w:rsidR="00B50629">
        <w:t>Stasis</w:t>
      </w:r>
    </w:p>
    <w:p w14:paraId="367577C0" w14:textId="77777777" w:rsidR="006B28D9" w:rsidRDefault="00FE38E9" w:rsidP="00FA3250">
      <w:pPr>
        <w:pStyle w:val="Heading3"/>
        <w:spacing w:after="240"/>
      </w:pPr>
      <w:r>
        <w:t>Psalm</w:t>
      </w:r>
      <w:r w:rsidR="006057DE">
        <w:t xml:space="preserve"> 36</w:t>
      </w:r>
    </w:p>
    <w:p w14:paraId="537FD891" w14:textId="77777777" w:rsidR="006057DE" w:rsidRDefault="006B28D9" w:rsidP="00161212">
      <w:pPr>
        <w:pStyle w:val="Rubric"/>
      </w:pPr>
      <w:r>
        <w:t>Of David</w:t>
      </w:r>
      <w:r w:rsidR="006057DE">
        <w:t xml:space="preserve"> </w:t>
      </w:r>
    </w:p>
    <w:p w14:paraId="6AA40804" w14:textId="1E64B6A0" w:rsidR="00FE38E9" w:rsidRDefault="006057DE" w:rsidP="00F82D8A">
      <w:pPr>
        <w:pStyle w:val="Verse"/>
        <w:spacing w:after="240"/>
      </w:pPr>
      <w:del w:id="623" w:author="3-9" w:date="2020-03-12T22:19:00Z">
        <w:r>
          <w:delText>Do</w:delText>
        </w:r>
      </w:del>
      <w:ins w:id="624" w:author="3-9" w:date="2020-03-12T22:19:00Z">
        <w:r w:rsidR="00E94829" w:rsidRPr="00E94829">
          <w:t>Be</w:t>
        </w:r>
      </w:ins>
      <w:r w:rsidR="00E94829" w:rsidRPr="00E94829">
        <w:t xml:space="preserve"> not </w:t>
      </w:r>
      <w:del w:id="625" w:author="3-9" w:date="2020-03-12T22:19:00Z">
        <w:r>
          <w:delText>be moved to jealousy by</w:delText>
        </w:r>
      </w:del>
      <w:ins w:id="626" w:author="3-9" w:date="2020-03-12T22:19:00Z">
        <w:r w:rsidR="00E94829" w:rsidRPr="00E94829">
          <w:t>jealous of the wicked nor envious of</w:t>
        </w:r>
      </w:ins>
      <w:r w:rsidR="00E94829" w:rsidRPr="00E94829">
        <w:t xml:space="preserve"> evildoers</w:t>
      </w:r>
      <w:del w:id="627" w:author="3-9" w:date="2020-03-12T22:19:00Z">
        <w:r>
          <w:delText>, do not envy the workers of iniquity.</w:delText>
        </w:r>
      </w:del>
      <w:ins w:id="628" w:author="3-9" w:date="2020-03-12T22:19:00Z">
        <w:r>
          <w:t>.</w:t>
        </w:r>
      </w:ins>
      <w:r>
        <w:t xml:space="preserve"> </w:t>
      </w:r>
    </w:p>
    <w:p w14:paraId="31D47D63" w14:textId="6D3EE5F7" w:rsidR="00FE38E9" w:rsidRDefault="006057DE" w:rsidP="00F82D8A">
      <w:pPr>
        <w:pStyle w:val="Verse"/>
        <w:spacing w:after="240"/>
      </w:pPr>
      <w:r>
        <w:t xml:space="preserve">For like grass shall they </w:t>
      </w:r>
      <w:del w:id="629" w:author="3-9" w:date="2020-03-12T22:19:00Z">
        <w:r>
          <w:delText>swiftly die</w:delText>
        </w:r>
      </w:del>
      <w:ins w:id="630" w:author="3-9" w:date="2020-03-12T22:19:00Z">
        <w:r w:rsidR="00861728">
          <w:t>soon</w:t>
        </w:r>
        <w:r>
          <w:t xml:space="preserve"> </w:t>
        </w:r>
        <w:r w:rsidR="00861728">
          <w:t>wither</w:t>
        </w:r>
      </w:ins>
      <w:r>
        <w:t xml:space="preserve">, like green herbs shall they swiftly </w:t>
      </w:r>
      <w:del w:id="631" w:author="3-9" w:date="2020-03-12T22:19:00Z">
        <w:r>
          <w:delText>wither</w:delText>
        </w:r>
      </w:del>
      <w:ins w:id="632" w:author="3-9" w:date="2020-03-12T22:19:00Z">
        <w:r w:rsidR="00861728">
          <w:t>fall</w:t>
        </w:r>
      </w:ins>
      <w:r>
        <w:t xml:space="preserve">. </w:t>
      </w:r>
    </w:p>
    <w:p w14:paraId="3FDB0313" w14:textId="6B309F9E" w:rsidR="00FE38E9" w:rsidRDefault="006057DE" w:rsidP="00F82D8A">
      <w:pPr>
        <w:pStyle w:val="Verse"/>
        <w:spacing w:after="240"/>
      </w:pPr>
      <w:r>
        <w:t xml:space="preserve">Hope in the Lord and </w:t>
      </w:r>
      <w:del w:id="633" w:author="3-9" w:date="2020-03-12T22:19:00Z">
        <w:r>
          <w:delText>be gracious</w:delText>
        </w:r>
      </w:del>
      <w:ins w:id="634" w:author="3-9" w:date="2020-03-12T22:19:00Z">
        <w:r w:rsidR="00861728">
          <w:t>do good</w:t>
        </w:r>
      </w:ins>
      <w:r>
        <w:t xml:space="preserve">, dwell in the land and you will be </w:t>
      </w:r>
      <w:del w:id="635" w:author="3-9" w:date="2020-03-12T22:19:00Z">
        <w:r>
          <w:delText>tended</w:delText>
        </w:r>
      </w:del>
      <w:ins w:id="636" w:author="3-9" w:date="2020-03-12T22:19:00Z">
        <w:r w:rsidR="00861728">
          <w:t>fed</w:t>
        </w:r>
      </w:ins>
      <w:r>
        <w:t xml:space="preserve"> by its </w:t>
      </w:r>
      <w:del w:id="637" w:author="3-9" w:date="2020-03-12T22:19:00Z">
        <w:r>
          <w:delText>riches</w:delText>
        </w:r>
      </w:del>
      <w:ins w:id="638" w:author="3-9" w:date="2020-03-12T22:19:00Z">
        <w:r w:rsidR="00861728">
          <w:t>wealth</w:t>
        </w:r>
      </w:ins>
      <w:r>
        <w:t xml:space="preserve">. </w:t>
      </w:r>
    </w:p>
    <w:p w14:paraId="5011CE03" w14:textId="43684F55" w:rsidR="00FE38E9" w:rsidRDefault="006057DE" w:rsidP="00F82D8A">
      <w:pPr>
        <w:pStyle w:val="Verse"/>
        <w:spacing w:after="240"/>
      </w:pPr>
      <w:r>
        <w:t>Delight</w:t>
      </w:r>
      <w:del w:id="639" w:author="3-9" w:date="2020-03-12T22:19:00Z">
        <w:r>
          <w:delText xml:space="preserve"> yourself also</w:delText>
        </w:r>
      </w:del>
      <w:r>
        <w:t xml:space="preserve"> in the Lord and he shall give you the desires of your heart. </w:t>
      </w:r>
    </w:p>
    <w:p w14:paraId="56192853" w14:textId="77777777" w:rsidR="00FE38E9" w:rsidRDefault="006057DE" w:rsidP="00F82D8A">
      <w:pPr>
        <w:pStyle w:val="Verse"/>
        <w:spacing w:after="240"/>
      </w:pPr>
      <w:r>
        <w:t xml:space="preserve">Reveal your way to the Lord, set your hope in him and he shall bring it to pass. </w:t>
      </w:r>
    </w:p>
    <w:p w14:paraId="1E2CCCD3" w14:textId="77777777" w:rsidR="00FE38E9" w:rsidRDefault="006057DE" w:rsidP="00F82D8A">
      <w:pPr>
        <w:pStyle w:val="Verse"/>
        <w:spacing w:after="240"/>
      </w:pPr>
      <w:r>
        <w:t xml:space="preserve">He shall bring forth your righteousness as light, your justice as the noonday sun. </w:t>
      </w:r>
    </w:p>
    <w:p w14:paraId="37BA77DF" w14:textId="20BFE035" w:rsidR="00FE38E9" w:rsidRDefault="006057DE" w:rsidP="00F82D8A">
      <w:pPr>
        <w:pStyle w:val="Verse"/>
        <w:spacing w:after="240"/>
      </w:pPr>
      <w:r>
        <w:lastRenderedPageBreak/>
        <w:t xml:space="preserve">Submit to the Lord and supplicate him; </w:t>
      </w:r>
      <w:del w:id="640" w:author="3-9" w:date="2020-03-12T22:19:00Z">
        <w:r>
          <w:delText>never</w:delText>
        </w:r>
      </w:del>
      <w:ins w:id="641" w:author="3-9" w:date="2020-03-12T22:19:00Z">
        <w:r w:rsidR="00861728">
          <w:t>do not</w:t>
        </w:r>
      </w:ins>
      <w:r>
        <w:t xml:space="preserve"> envy him who prospers in his way nor the one </w:t>
      </w:r>
      <w:del w:id="642" w:author="3-9" w:date="2020-03-12T22:19:00Z">
        <w:r>
          <w:delText>successful in wicked schemes</w:delText>
        </w:r>
      </w:del>
      <w:ins w:id="643" w:author="3-9" w:date="2020-03-12T22:19:00Z">
        <w:r w:rsidR="00861728">
          <w:t>who transgresses the law</w:t>
        </w:r>
      </w:ins>
      <w:r>
        <w:t xml:space="preserve">. </w:t>
      </w:r>
    </w:p>
    <w:p w14:paraId="079568DA" w14:textId="77777777" w:rsidR="00FE38E9" w:rsidRDefault="006057DE" w:rsidP="00F82D8A">
      <w:pPr>
        <w:pStyle w:val="Verse"/>
        <w:spacing w:after="240"/>
      </w:pPr>
      <w:r>
        <w:t xml:space="preserve">Cease from anger and forsake wrath, do not let envy lead to evil deeds. </w:t>
      </w:r>
    </w:p>
    <w:p w14:paraId="09E42793" w14:textId="7C090E78" w:rsidR="00FE38E9" w:rsidRDefault="006057DE" w:rsidP="00F82D8A">
      <w:pPr>
        <w:pStyle w:val="Verse"/>
        <w:spacing w:after="240"/>
      </w:pPr>
      <w:r>
        <w:t xml:space="preserve">For </w:t>
      </w:r>
      <w:del w:id="644" w:author="3-9" w:date="2020-03-12T22:19:00Z">
        <w:r>
          <w:delText>evildoers</w:delText>
        </w:r>
      </w:del>
      <w:ins w:id="645" w:author="3-9" w:date="2020-03-12T22:19:00Z">
        <w:r w:rsidR="00861728">
          <w:t>the wicked</w:t>
        </w:r>
      </w:ins>
      <w:r>
        <w:t xml:space="preserve"> shall be cut off, but those who wait on the Lord shall inherit the earth. </w:t>
      </w:r>
    </w:p>
    <w:p w14:paraId="10CEE49C" w14:textId="0FAE187D" w:rsidR="00FE38E9" w:rsidRDefault="006057DE" w:rsidP="00F82D8A">
      <w:pPr>
        <w:pStyle w:val="Verse"/>
        <w:spacing w:after="240"/>
      </w:pPr>
      <w:r>
        <w:t xml:space="preserve">For </w:t>
      </w:r>
      <w:del w:id="646" w:author="3-9" w:date="2020-03-12T22:19:00Z">
        <w:r>
          <w:delText>in</w:delText>
        </w:r>
      </w:del>
      <w:ins w:id="647" w:author="3-9" w:date="2020-03-12T22:19:00Z">
        <w:r w:rsidR="00861728">
          <w:t>yet</w:t>
        </w:r>
      </w:ins>
      <w:r>
        <w:t xml:space="preserve"> a little while</w:t>
      </w:r>
      <w:r w:rsidR="00861728">
        <w:t xml:space="preserve"> </w:t>
      </w:r>
      <w:ins w:id="648" w:author="3-9" w:date="2020-03-12T22:19:00Z">
        <w:r w:rsidR="00861728">
          <w:t>and</w:t>
        </w:r>
        <w:r>
          <w:t xml:space="preserve"> </w:t>
        </w:r>
      </w:ins>
      <w:r>
        <w:t xml:space="preserve">the evildoer shall </w:t>
      </w:r>
      <w:del w:id="649" w:author="3-9" w:date="2020-03-12T22:19:00Z">
        <w:r>
          <w:delText>perish,</w:delText>
        </w:r>
      </w:del>
      <w:ins w:id="650" w:author="3-9" w:date="2020-03-12T22:19:00Z">
        <w:r w:rsidR="00861728">
          <w:t>be no more;</w:t>
        </w:r>
      </w:ins>
      <w:r>
        <w:t xml:space="preserve"> you shall look for his place but not find it. </w:t>
      </w:r>
    </w:p>
    <w:p w14:paraId="6C24DC9B" w14:textId="24EE259E" w:rsidR="00FE38E9" w:rsidRDefault="006057DE" w:rsidP="00F82D8A">
      <w:pPr>
        <w:pStyle w:val="Verse"/>
        <w:spacing w:after="240"/>
      </w:pPr>
      <w:r>
        <w:t xml:space="preserve">But the meek shall inherit the earth, taking delight in the </w:t>
      </w:r>
      <w:del w:id="651" w:author="3-9" w:date="2020-03-12T22:19:00Z">
        <w:r>
          <w:delText>fullness</w:delText>
        </w:r>
      </w:del>
      <w:ins w:id="652" w:author="3-9" w:date="2020-03-12T22:19:00Z">
        <w:r w:rsidR="00861728">
          <w:t>abundance</w:t>
        </w:r>
      </w:ins>
      <w:r>
        <w:t xml:space="preserve"> of peace. </w:t>
      </w:r>
    </w:p>
    <w:p w14:paraId="5D301F64" w14:textId="5F25DD56" w:rsidR="00FE38E9" w:rsidRDefault="006057DE" w:rsidP="00F82D8A">
      <w:pPr>
        <w:pStyle w:val="Verse"/>
        <w:spacing w:after="240"/>
      </w:pPr>
      <w:r>
        <w:t xml:space="preserve">The sinner shall </w:t>
      </w:r>
      <w:del w:id="653" w:author="3-9" w:date="2020-03-12T22:19:00Z">
        <w:r>
          <w:delText>sharply</w:delText>
        </w:r>
      </w:del>
      <w:ins w:id="654" w:author="3-9" w:date="2020-03-12T22:19:00Z">
        <w:r w:rsidR="00861728">
          <w:t>closely</w:t>
        </w:r>
      </w:ins>
      <w:r>
        <w:t xml:space="preserve"> watch the just man, gnashing at him with his teeth. </w:t>
      </w:r>
    </w:p>
    <w:p w14:paraId="1A312D8D" w14:textId="77777777" w:rsidR="00FE38E9" w:rsidRDefault="006057DE" w:rsidP="00F82D8A">
      <w:pPr>
        <w:pStyle w:val="Verse"/>
        <w:spacing w:after="240"/>
      </w:pPr>
      <w:r>
        <w:t xml:space="preserve">But the Lord shall laugh at him, foreseeing that his day will come. </w:t>
      </w:r>
    </w:p>
    <w:p w14:paraId="6BAD351D" w14:textId="77777777" w:rsidR="00FE38E9" w:rsidRDefault="006057DE" w:rsidP="00F82D8A">
      <w:pPr>
        <w:pStyle w:val="Verse"/>
        <w:spacing w:after="240"/>
      </w:pPr>
      <w:r>
        <w:t xml:space="preserve">The wicked have drawn the sword and have bent their bow to cast down the poor and needy, to slay the upright in heart. </w:t>
      </w:r>
    </w:p>
    <w:p w14:paraId="6EDB90E5" w14:textId="4AA91C42" w:rsidR="00FE38E9" w:rsidRDefault="006057DE" w:rsidP="00F82D8A">
      <w:pPr>
        <w:pStyle w:val="Verse"/>
        <w:spacing w:after="240"/>
      </w:pPr>
      <w:r>
        <w:t xml:space="preserve">May their sword enter their own heart, </w:t>
      </w:r>
      <w:del w:id="655" w:author="3-9" w:date="2020-03-12T22:19:00Z">
        <w:r>
          <w:delText>may</w:delText>
        </w:r>
      </w:del>
      <w:ins w:id="656" w:author="3-9" w:date="2020-03-12T22:19:00Z">
        <w:r w:rsidR="00861728">
          <w:t>and</w:t>
        </w:r>
      </w:ins>
      <w:r>
        <w:t xml:space="preserve"> their bows be shattered. </w:t>
      </w:r>
    </w:p>
    <w:p w14:paraId="785288AA" w14:textId="321D4400" w:rsidR="00FE38E9" w:rsidRDefault="006057DE" w:rsidP="00F82D8A">
      <w:pPr>
        <w:pStyle w:val="Verse"/>
        <w:spacing w:after="240"/>
      </w:pPr>
      <w:r>
        <w:t xml:space="preserve">Better the little that the </w:t>
      </w:r>
      <w:del w:id="657" w:author="3-9" w:date="2020-03-12T22:19:00Z">
        <w:r>
          <w:delText>just</w:delText>
        </w:r>
      </w:del>
      <w:ins w:id="658" w:author="3-9" w:date="2020-03-12T22:19:00Z">
        <w:r w:rsidR="00861728">
          <w:t>righteous</w:t>
        </w:r>
      </w:ins>
      <w:r>
        <w:t xml:space="preserve"> man has than the great </w:t>
      </w:r>
      <w:del w:id="659" w:author="3-9" w:date="2020-03-12T22:19:00Z">
        <w:r>
          <w:delText>riches</w:delText>
        </w:r>
      </w:del>
      <w:ins w:id="660" w:author="3-9" w:date="2020-03-12T22:19:00Z">
        <w:r w:rsidR="00861728">
          <w:t>wealth</w:t>
        </w:r>
      </w:ins>
      <w:r>
        <w:t xml:space="preserve"> of the sinner. </w:t>
      </w:r>
    </w:p>
    <w:p w14:paraId="1151DC1E" w14:textId="77777777" w:rsidR="00FE38E9" w:rsidRDefault="006057DE" w:rsidP="00F82D8A">
      <w:pPr>
        <w:pStyle w:val="Verse"/>
        <w:spacing w:after="240"/>
      </w:pPr>
      <w:r>
        <w:t xml:space="preserve">For the arms of the wicked shall be broken, but the Lord upholds the righteous. </w:t>
      </w:r>
    </w:p>
    <w:p w14:paraId="0C763634" w14:textId="77777777" w:rsidR="00FE38E9" w:rsidRDefault="006057DE" w:rsidP="00F82D8A">
      <w:pPr>
        <w:pStyle w:val="Verse"/>
        <w:spacing w:after="240"/>
      </w:pPr>
      <w:r>
        <w:t xml:space="preserve">The Lord knows the ways of the blameless and their inheritance shall be forever. </w:t>
      </w:r>
    </w:p>
    <w:p w14:paraId="2E0A316C" w14:textId="04DDBE12" w:rsidR="00FE38E9" w:rsidRDefault="006057DE" w:rsidP="00F82D8A">
      <w:pPr>
        <w:pStyle w:val="Verse"/>
        <w:spacing w:after="240"/>
      </w:pPr>
      <w:r>
        <w:t xml:space="preserve">They shall not be </w:t>
      </w:r>
      <w:del w:id="661" w:author="3-9" w:date="2020-03-12T22:19:00Z">
        <w:r>
          <w:delText>disgraced</w:delText>
        </w:r>
      </w:del>
      <w:ins w:id="662" w:author="3-9" w:date="2020-03-12T22:19:00Z">
        <w:r w:rsidR="00861728">
          <w:t>put to shame</w:t>
        </w:r>
      </w:ins>
      <w:r>
        <w:t xml:space="preserve"> in an evil time, in days of famine they shall </w:t>
      </w:r>
      <w:del w:id="663" w:author="3-9" w:date="2020-03-12T22:19:00Z">
        <w:r>
          <w:delText>be filled.</w:delText>
        </w:r>
      </w:del>
      <w:ins w:id="664" w:author="3-9" w:date="2020-03-12T22:19:00Z">
        <w:r w:rsidR="00861728">
          <w:t>have abundance</w:t>
        </w:r>
        <w:r>
          <w:t>.</w:t>
        </w:r>
      </w:ins>
      <w:r>
        <w:t xml:space="preserve"> </w:t>
      </w:r>
    </w:p>
    <w:p w14:paraId="5816CF7B" w14:textId="544E195E" w:rsidR="00FE38E9" w:rsidRDefault="006057DE" w:rsidP="00F82D8A">
      <w:pPr>
        <w:pStyle w:val="Verse"/>
        <w:spacing w:after="240"/>
      </w:pPr>
      <w:r>
        <w:lastRenderedPageBreak/>
        <w:t>But the wicked shall perish,</w:t>
      </w:r>
      <w:r w:rsidR="00861728">
        <w:t xml:space="preserve"> </w:t>
      </w:r>
      <w:ins w:id="665" w:author="3-9" w:date="2020-03-12T22:19:00Z">
        <w:r w:rsidR="00861728">
          <w:t>and</w:t>
        </w:r>
        <w:r>
          <w:t xml:space="preserve"> </w:t>
        </w:r>
      </w:ins>
      <w:r>
        <w:t xml:space="preserve">the </w:t>
      </w:r>
      <w:del w:id="666" w:author="3-9" w:date="2020-03-12T22:19:00Z">
        <w:r>
          <w:delText xml:space="preserve">Lord’s </w:delText>
        </w:r>
      </w:del>
      <w:r>
        <w:t xml:space="preserve">enemies </w:t>
      </w:r>
      <w:del w:id="667" w:author="3-9" w:date="2020-03-12T22:19:00Z">
        <w:r>
          <w:delText>shall vanish</w:delText>
        </w:r>
      </w:del>
      <w:ins w:id="668" w:author="3-9" w:date="2020-03-12T22:19:00Z">
        <w:r w:rsidR="00861728">
          <w:t>of the Lord,</w:t>
        </w:r>
      </w:ins>
      <w:r w:rsidR="00861728">
        <w:t xml:space="preserve"> </w:t>
      </w:r>
      <w:r>
        <w:t xml:space="preserve">when they glorify and exalt themselves; like smoke they shall </w:t>
      </w:r>
      <w:del w:id="669" w:author="3-9" w:date="2020-03-12T22:19:00Z">
        <w:r>
          <w:delText>vanish</w:delText>
        </w:r>
      </w:del>
      <w:ins w:id="670" w:author="3-9" w:date="2020-03-12T22:19:00Z">
        <w:r w:rsidR="00563785">
          <w:t>pass</w:t>
        </w:r>
      </w:ins>
      <w:r>
        <w:t xml:space="preserve"> away. </w:t>
      </w:r>
    </w:p>
    <w:p w14:paraId="7E2273F4" w14:textId="533003CA" w:rsidR="00FE38E9" w:rsidRDefault="006057DE" w:rsidP="00F82D8A">
      <w:pPr>
        <w:pStyle w:val="Verse"/>
        <w:spacing w:after="240"/>
      </w:pPr>
      <w:r>
        <w:t xml:space="preserve">The sinner borrows and will </w:t>
      </w:r>
      <w:del w:id="671" w:author="3-9" w:date="2020-03-12T22:19:00Z">
        <w:r>
          <w:delText>never</w:delText>
        </w:r>
      </w:del>
      <w:ins w:id="672" w:author="3-9" w:date="2020-03-12T22:19:00Z">
        <w:r w:rsidR="00563785">
          <w:t>not</w:t>
        </w:r>
      </w:ins>
      <w:r>
        <w:t xml:space="preserve"> repay, </w:t>
      </w:r>
      <w:ins w:id="673" w:author="3-9" w:date="2020-03-12T22:19:00Z">
        <w:r w:rsidR="00563785">
          <w:t xml:space="preserve">but </w:t>
        </w:r>
      </w:ins>
      <w:r>
        <w:t xml:space="preserve">the righteous shows mercy and gives. </w:t>
      </w:r>
    </w:p>
    <w:p w14:paraId="0AC7426B" w14:textId="61BB896F" w:rsidR="00FE38E9" w:rsidRDefault="006057DE" w:rsidP="00F82D8A">
      <w:pPr>
        <w:pStyle w:val="Verse"/>
        <w:spacing w:after="240"/>
      </w:pPr>
      <w:r>
        <w:t xml:space="preserve">For those </w:t>
      </w:r>
      <w:del w:id="674" w:author="3-9" w:date="2020-03-12T22:19:00Z">
        <w:r>
          <w:delText>blessing</w:delText>
        </w:r>
      </w:del>
      <w:ins w:id="675" w:author="3-9" w:date="2020-03-12T22:19:00Z">
        <w:r w:rsidR="00563785">
          <w:t>who bless</w:t>
        </w:r>
      </w:ins>
      <w:r>
        <w:t xml:space="preserve"> him shall inherit the earth, those </w:t>
      </w:r>
      <w:del w:id="676" w:author="3-9" w:date="2020-03-12T22:19:00Z">
        <w:r>
          <w:delText>cursing</w:delText>
        </w:r>
      </w:del>
      <w:ins w:id="677" w:author="3-9" w:date="2020-03-12T22:19:00Z">
        <w:r w:rsidR="00563785">
          <w:t>who curse</w:t>
        </w:r>
      </w:ins>
      <w:r>
        <w:t xml:space="preserve"> him shall utterly perish. </w:t>
      </w:r>
    </w:p>
    <w:p w14:paraId="194BB035" w14:textId="25F42177" w:rsidR="00FE38E9" w:rsidRDefault="006057DE" w:rsidP="00F82D8A">
      <w:pPr>
        <w:pStyle w:val="Verse"/>
        <w:spacing w:after="240"/>
      </w:pPr>
      <w:r>
        <w:t xml:space="preserve">The </w:t>
      </w:r>
      <w:del w:id="678" w:author="3-9" w:date="2020-03-12T22:19:00Z">
        <w:r>
          <w:delText xml:space="preserve">Lord rightly directs a man’s </w:delText>
        </w:r>
      </w:del>
      <w:r w:rsidR="00563785">
        <w:t>steps</w:t>
      </w:r>
      <w:del w:id="679" w:author="3-9" w:date="2020-03-12T22:19:00Z">
        <w:r>
          <w:delText>;</w:delText>
        </w:r>
      </w:del>
      <w:ins w:id="680" w:author="3-9" w:date="2020-03-12T22:19:00Z">
        <w:r w:rsidR="00563785">
          <w:t xml:space="preserve"> of a man are established by the Lord,</w:t>
        </w:r>
      </w:ins>
      <w:r w:rsidR="00563785">
        <w:t xml:space="preserve"> </w:t>
      </w:r>
      <w:r>
        <w:t xml:space="preserve">and he </w:t>
      </w:r>
      <w:del w:id="681" w:author="3-9" w:date="2020-03-12T22:19:00Z">
        <w:r>
          <w:delText>shall</w:delText>
        </w:r>
      </w:del>
      <w:ins w:id="682" w:author="3-9" w:date="2020-03-12T22:19:00Z">
        <w:r w:rsidR="00563785">
          <w:t>will</w:t>
        </w:r>
      </w:ins>
      <w:r>
        <w:t xml:space="preserve"> delight in his way. </w:t>
      </w:r>
    </w:p>
    <w:p w14:paraId="07B3909D" w14:textId="21B490B9" w:rsidR="00FE38E9" w:rsidRDefault="006057DE" w:rsidP="00F82D8A">
      <w:pPr>
        <w:pStyle w:val="Verse"/>
        <w:spacing w:after="240"/>
      </w:pPr>
      <w:r>
        <w:t xml:space="preserve">When he stumbles, he shall not be cast </w:t>
      </w:r>
      <w:del w:id="683" w:author="3-9" w:date="2020-03-12T22:19:00Z">
        <w:r>
          <w:delText>down</w:delText>
        </w:r>
      </w:del>
      <w:ins w:id="684" w:author="3-9" w:date="2020-03-12T22:19:00Z">
        <w:r w:rsidR="00563785">
          <w:t>away</w:t>
        </w:r>
      </w:ins>
      <w:r>
        <w:t xml:space="preserve">, for the Lord upholds him with his hand. </w:t>
      </w:r>
    </w:p>
    <w:p w14:paraId="030A7DA1" w14:textId="77777777" w:rsidR="00FE38E9" w:rsidRDefault="006057DE" w:rsidP="00F82D8A">
      <w:pPr>
        <w:pStyle w:val="Verse"/>
        <w:spacing w:after="240"/>
        <w:rPr>
          <w:del w:id="685" w:author="3-9" w:date="2020-03-12T22:19:00Z"/>
        </w:rPr>
      </w:pPr>
      <w:del w:id="686" w:author="3-9" w:date="2020-03-12T22:19:00Z">
        <w:r>
          <w:delText xml:space="preserve">Once </w:delText>
        </w:r>
      </w:del>
      <w:r w:rsidR="00563785" w:rsidRPr="00563785">
        <w:t xml:space="preserve">I </w:t>
      </w:r>
      <w:del w:id="687" w:author="3-9" w:date="2020-03-12T22:19:00Z">
        <w:r>
          <w:delText>was</w:delText>
        </w:r>
      </w:del>
      <w:ins w:id="688" w:author="3-9" w:date="2020-03-12T22:19:00Z">
        <w:r w:rsidR="00563785" w:rsidRPr="00563785">
          <w:t>have been</w:t>
        </w:r>
      </w:ins>
      <w:r w:rsidR="00563785" w:rsidRPr="00563785">
        <w:t xml:space="preserve"> young</w:t>
      </w:r>
      <w:del w:id="689" w:author="3-9" w:date="2020-03-12T22:19:00Z">
        <w:r>
          <w:delText>,</w:delText>
        </w:r>
      </w:del>
      <w:ins w:id="690" w:author="3-9" w:date="2020-03-12T22:19:00Z">
        <w:r w:rsidR="00563785" w:rsidRPr="00563785">
          <w:t xml:space="preserve"> and</w:t>
        </w:r>
      </w:ins>
      <w:r w:rsidR="00563785" w:rsidRPr="00563785">
        <w:t xml:space="preserve"> now</w:t>
      </w:r>
      <w:del w:id="691" w:author="3-9" w:date="2020-03-12T22:19:00Z">
        <w:r>
          <w:delText xml:space="preserve"> I</w:delText>
        </w:r>
      </w:del>
      <w:r w:rsidR="00563785" w:rsidRPr="00563785">
        <w:t xml:space="preserve"> am old, yet I have not seen the righteous forsaken </w:t>
      </w:r>
      <w:del w:id="692" w:author="3-9" w:date="2020-03-12T22:19:00Z">
        <w:r>
          <w:delText>nor</w:delText>
        </w:r>
      </w:del>
      <w:ins w:id="693" w:author="3-9" w:date="2020-03-12T22:19:00Z">
        <w:r w:rsidR="00563785" w:rsidRPr="00563785">
          <w:t>or</w:t>
        </w:r>
      </w:ins>
      <w:r w:rsidR="00563785" w:rsidRPr="00563785">
        <w:t xml:space="preserve"> his children begging bread</w:t>
      </w:r>
      <w:del w:id="694" w:author="3-9" w:date="2020-03-12T22:19:00Z">
        <w:r>
          <w:delText xml:space="preserve">. </w:delText>
        </w:r>
      </w:del>
    </w:p>
    <w:p w14:paraId="6406A2B6" w14:textId="44824BF3" w:rsidR="00FE38E9" w:rsidRDefault="006057DE" w:rsidP="00563785">
      <w:pPr>
        <w:pStyle w:val="Verse"/>
        <w:spacing w:after="240"/>
      </w:pPr>
      <w:del w:id="695" w:author="3-9" w:date="2020-03-12T22:19:00Z">
        <w:r>
          <w:delText>Day in and day out,</w:delText>
        </w:r>
      </w:del>
      <w:ins w:id="696" w:author="3-9" w:date="2020-03-12T22:19:00Z">
        <w:r w:rsidR="00563785">
          <w:t>;</w:t>
        </w:r>
      </w:ins>
      <w:r w:rsidR="00563785">
        <w:t xml:space="preserve"> h</w:t>
      </w:r>
      <w:r>
        <w:t xml:space="preserve">e is merciful and lends, and his children shall be blessed. </w:t>
      </w:r>
    </w:p>
    <w:p w14:paraId="6D9D0019" w14:textId="55A8878A" w:rsidR="00FE38E9" w:rsidRDefault="006057DE" w:rsidP="00F82D8A">
      <w:pPr>
        <w:pStyle w:val="Verse"/>
        <w:spacing w:after="240"/>
      </w:pPr>
      <w:r>
        <w:t>Depart from evil and do good</w:t>
      </w:r>
      <w:del w:id="697" w:author="3-9" w:date="2020-03-12T22:19:00Z">
        <w:r>
          <w:delText xml:space="preserve">, and dwell forevermore. </w:delText>
        </w:r>
      </w:del>
      <w:ins w:id="698" w:author="3-9" w:date="2020-03-12T22:19:00Z">
        <w:r w:rsidR="00563785">
          <w:t>; so you shall abide forever</w:t>
        </w:r>
        <w:r>
          <w:t xml:space="preserve">. </w:t>
        </w:r>
      </w:ins>
    </w:p>
    <w:p w14:paraId="3B19B312" w14:textId="23A8B396" w:rsidR="00FE38E9" w:rsidRDefault="006057DE" w:rsidP="00F82D8A">
      <w:pPr>
        <w:pStyle w:val="Verse"/>
        <w:spacing w:after="240"/>
      </w:pPr>
      <w:r>
        <w:t xml:space="preserve">For the Lord loves </w:t>
      </w:r>
      <w:del w:id="699" w:author="3-9" w:date="2020-03-12T22:19:00Z">
        <w:r>
          <w:delText>judgment and</w:delText>
        </w:r>
      </w:del>
      <w:ins w:id="700" w:author="3-9" w:date="2020-03-12T22:19:00Z">
        <w:r w:rsidR="00563785">
          <w:t>justice; he</w:t>
        </w:r>
      </w:ins>
      <w:r w:rsidR="00563785">
        <w:t xml:space="preserve"> </w:t>
      </w:r>
      <w:r>
        <w:t xml:space="preserve">will </w:t>
      </w:r>
      <w:del w:id="701" w:author="3-9" w:date="2020-03-12T22:19:00Z">
        <w:r>
          <w:delText>never</w:delText>
        </w:r>
      </w:del>
      <w:ins w:id="702" w:author="3-9" w:date="2020-03-12T22:19:00Z">
        <w:r w:rsidR="00563785">
          <w:t>not</w:t>
        </w:r>
      </w:ins>
      <w:r>
        <w:t xml:space="preserve"> forsake his saints; they shall be kept safe forever. But the children of the ungodly shall be </w:t>
      </w:r>
      <w:del w:id="703" w:author="3-9" w:date="2020-03-12T22:19:00Z">
        <w:r>
          <w:delText xml:space="preserve">utterly </w:delText>
        </w:r>
      </w:del>
      <w:r>
        <w:t xml:space="preserve">destroyed. </w:t>
      </w:r>
    </w:p>
    <w:p w14:paraId="63F79A45" w14:textId="77777777" w:rsidR="00FE38E9" w:rsidRDefault="006057DE" w:rsidP="00F82D8A">
      <w:pPr>
        <w:pStyle w:val="Verse"/>
        <w:spacing w:after="240"/>
      </w:pPr>
      <w:r>
        <w:t xml:space="preserve">The righteous shall inherit the earth and dwell in it forever. </w:t>
      </w:r>
    </w:p>
    <w:p w14:paraId="2CE63603" w14:textId="2AD0BB91" w:rsidR="00FE38E9" w:rsidRDefault="006057DE" w:rsidP="00F82D8A">
      <w:pPr>
        <w:pStyle w:val="Verse"/>
        <w:spacing w:after="240"/>
      </w:pPr>
      <w:r>
        <w:t xml:space="preserve">The mouth of the righteous shall </w:t>
      </w:r>
      <w:del w:id="704" w:author="3-9" w:date="2020-03-12T22:19:00Z">
        <w:r>
          <w:delText>speak</w:delText>
        </w:r>
      </w:del>
      <w:ins w:id="705" w:author="3-9" w:date="2020-03-12T22:19:00Z">
        <w:r w:rsidR="00563785">
          <w:t>meditate on</w:t>
        </w:r>
      </w:ins>
      <w:r>
        <w:t xml:space="preserve"> wisdom, </w:t>
      </w:r>
      <w:ins w:id="706" w:author="3-9" w:date="2020-03-12T22:19:00Z">
        <w:r w:rsidR="00563785">
          <w:t xml:space="preserve">and </w:t>
        </w:r>
      </w:ins>
      <w:r>
        <w:t xml:space="preserve">his tongue </w:t>
      </w:r>
      <w:del w:id="707" w:author="3-9" w:date="2020-03-12T22:19:00Z">
        <w:r>
          <w:delText>talk</w:delText>
        </w:r>
      </w:del>
      <w:ins w:id="708" w:author="3-9" w:date="2020-03-12T22:19:00Z">
        <w:r w:rsidR="00563785">
          <w:t>shall speak</w:t>
        </w:r>
      </w:ins>
      <w:r>
        <w:t xml:space="preserve"> of </w:t>
      </w:r>
      <w:del w:id="709" w:author="3-9" w:date="2020-03-12T22:19:00Z">
        <w:r>
          <w:delText>judgment</w:delText>
        </w:r>
      </w:del>
      <w:ins w:id="710" w:author="3-9" w:date="2020-03-12T22:19:00Z">
        <w:r w:rsidR="00563785">
          <w:t>justice</w:t>
        </w:r>
      </w:ins>
      <w:r>
        <w:t xml:space="preserve">. </w:t>
      </w:r>
    </w:p>
    <w:p w14:paraId="16B2EEFA" w14:textId="5449DFC1" w:rsidR="00FE38E9" w:rsidRDefault="006057DE" w:rsidP="00F82D8A">
      <w:pPr>
        <w:pStyle w:val="Verse"/>
        <w:spacing w:after="240"/>
      </w:pPr>
      <w:r>
        <w:t xml:space="preserve">The law of God is in his heart, </w:t>
      </w:r>
      <w:del w:id="711" w:author="3-9" w:date="2020-03-12T22:19:00Z">
        <w:r>
          <w:delText>none of</w:delText>
        </w:r>
      </w:del>
      <w:ins w:id="712" w:author="3-9" w:date="2020-03-12T22:19:00Z">
        <w:r w:rsidR="00563785">
          <w:t>and</w:t>
        </w:r>
      </w:ins>
      <w:r w:rsidR="00563785">
        <w:t xml:space="preserve"> </w:t>
      </w:r>
      <w:r>
        <w:t>his steps shall</w:t>
      </w:r>
      <w:r w:rsidR="00563785">
        <w:t xml:space="preserve"> </w:t>
      </w:r>
      <w:del w:id="713" w:author="3-9" w:date="2020-03-12T22:19:00Z">
        <w:r>
          <w:delText>stumble</w:delText>
        </w:r>
      </w:del>
      <w:ins w:id="714" w:author="3-9" w:date="2020-03-12T22:19:00Z">
        <w:r w:rsidR="00563785">
          <w:t>not</w:t>
        </w:r>
        <w:r>
          <w:t xml:space="preserve"> </w:t>
        </w:r>
        <w:r w:rsidR="00563785">
          <w:t>slip</w:t>
        </w:r>
      </w:ins>
      <w:r>
        <w:t xml:space="preserve">. </w:t>
      </w:r>
    </w:p>
    <w:p w14:paraId="6986B726" w14:textId="3119DE4F" w:rsidR="00FE38E9" w:rsidRDefault="006057DE" w:rsidP="00F82D8A">
      <w:pPr>
        <w:pStyle w:val="Verse"/>
        <w:spacing w:after="240"/>
      </w:pPr>
      <w:r>
        <w:t xml:space="preserve">The wicked watches the righteous </w:t>
      </w:r>
      <w:del w:id="715" w:author="3-9" w:date="2020-03-12T22:19:00Z">
        <w:r>
          <w:delText>and seeks</w:delText>
        </w:r>
      </w:del>
      <w:ins w:id="716" w:author="3-9" w:date="2020-03-12T22:19:00Z">
        <w:r w:rsidR="00563785">
          <w:t>in order</w:t>
        </w:r>
      </w:ins>
      <w:r w:rsidR="00563785">
        <w:t xml:space="preserve"> </w:t>
      </w:r>
      <w:r>
        <w:t xml:space="preserve">to slay him. </w:t>
      </w:r>
    </w:p>
    <w:p w14:paraId="702D0DD6" w14:textId="2DBE1228" w:rsidR="00FE38E9" w:rsidRDefault="006057DE" w:rsidP="00F82D8A">
      <w:pPr>
        <w:pStyle w:val="Verse"/>
        <w:spacing w:after="240"/>
      </w:pPr>
      <w:r>
        <w:t xml:space="preserve">The Lord will not </w:t>
      </w:r>
      <w:del w:id="717" w:author="3-9" w:date="2020-03-12T22:19:00Z">
        <w:r>
          <w:delText>leave</w:delText>
        </w:r>
      </w:del>
      <w:ins w:id="718" w:author="3-9" w:date="2020-03-12T22:19:00Z">
        <w:r w:rsidR="00563785">
          <w:t>abandon</w:t>
        </w:r>
      </w:ins>
      <w:r>
        <w:t xml:space="preserve"> him </w:t>
      </w:r>
      <w:del w:id="719" w:author="3-9" w:date="2020-03-12T22:19:00Z">
        <w:r>
          <w:delText>in</w:delText>
        </w:r>
      </w:del>
      <w:ins w:id="720" w:author="3-9" w:date="2020-03-12T22:19:00Z">
        <w:r w:rsidR="00563785">
          <w:t>to</w:t>
        </w:r>
      </w:ins>
      <w:r>
        <w:t xml:space="preserve"> his hands nor condemn</w:t>
      </w:r>
      <w:r w:rsidR="00563785">
        <w:t xml:space="preserve"> </w:t>
      </w:r>
      <w:del w:id="721" w:author="3-9" w:date="2020-03-12T22:19:00Z">
        <w:r>
          <w:delText xml:space="preserve">at all </w:delText>
        </w:r>
      </w:del>
      <w:r>
        <w:t xml:space="preserve">when he judges him. </w:t>
      </w:r>
    </w:p>
    <w:p w14:paraId="0B78AD34" w14:textId="657EAB3B" w:rsidR="00FE38E9" w:rsidRDefault="006057DE" w:rsidP="00F82D8A">
      <w:pPr>
        <w:pStyle w:val="Verse"/>
        <w:spacing w:after="240"/>
      </w:pPr>
      <w:r>
        <w:t xml:space="preserve">Wait on the Lord, </w:t>
      </w:r>
      <w:del w:id="722" w:author="3-9" w:date="2020-03-12T22:19:00Z">
        <w:r>
          <w:delText>endure patiently</w:delText>
        </w:r>
      </w:del>
      <w:ins w:id="723" w:author="3-9" w:date="2020-03-12T22:19:00Z">
        <w:r w:rsidR="00563785">
          <w:t>and keep</w:t>
        </w:r>
      </w:ins>
      <w:r w:rsidR="00563785">
        <w:t xml:space="preserve"> </w:t>
      </w:r>
      <w:r>
        <w:t xml:space="preserve">his way, and he will exalt you to inherit the earth; you shall see the </w:t>
      </w:r>
      <w:ins w:id="724" w:author="3-9" w:date="2020-03-12T22:19:00Z">
        <w:r w:rsidR="00563785">
          <w:t xml:space="preserve">destruction of </w:t>
        </w:r>
      </w:ins>
      <w:r w:rsidR="00563785">
        <w:t>sinners</w:t>
      </w:r>
      <w:del w:id="725" w:author="3-9" w:date="2020-03-12T22:19:00Z">
        <w:r>
          <w:delText xml:space="preserve"> utterly destroyed</w:delText>
        </w:r>
      </w:del>
      <w:r>
        <w:t xml:space="preserve">. </w:t>
      </w:r>
    </w:p>
    <w:p w14:paraId="2F994B14" w14:textId="77777777" w:rsidR="00FE38E9" w:rsidRDefault="006057DE" w:rsidP="00F82D8A">
      <w:pPr>
        <w:pStyle w:val="Verse"/>
        <w:spacing w:after="240"/>
      </w:pPr>
      <w:r>
        <w:lastRenderedPageBreak/>
        <w:t xml:space="preserve">I have seen the ungodly greatly exalted, lifting himself up like the cedars of Lebanon. </w:t>
      </w:r>
    </w:p>
    <w:p w14:paraId="26E21808" w14:textId="477BD42B" w:rsidR="00FE38E9" w:rsidRDefault="006057DE" w:rsidP="00F82D8A">
      <w:pPr>
        <w:pStyle w:val="Verse"/>
        <w:spacing w:after="240"/>
      </w:pPr>
      <w:r>
        <w:t>Yet I passed by and, behold, he was no more</w:t>
      </w:r>
      <w:del w:id="726" w:author="3-9" w:date="2020-03-12T22:19:00Z">
        <w:r>
          <w:delText>,</w:delText>
        </w:r>
      </w:del>
      <w:ins w:id="727" w:author="3-9" w:date="2020-03-12T22:19:00Z">
        <w:r w:rsidR="00563785">
          <w:t>;</w:t>
        </w:r>
      </w:ins>
      <w:r>
        <w:t xml:space="preserve"> I sought him out but his place could not be found. </w:t>
      </w:r>
    </w:p>
    <w:p w14:paraId="4AC0B59C" w14:textId="07564427" w:rsidR="00FE38E9" w:rsidRDefault="006057DE" w:rsidP="00F82D8A">
      <w:pPr>
        <w:pStyle w:val="Verse"/>
        <w:spacing w:after="240"/>
      </w:pPr>
      <w:r>
        <w:t xml:space="preserve">Preserve innocence, </w:t>
      </w:r>
      <w:del w:id="728" w:author="3-9" w:date="2020-03-12T22:19:00Z">
        <w:r>
          <w:delText>be witness to</w:delText>
        </w:r>
      </w:del>
      <w:ins w:id="729" w:author="3-9" w:date="2020-03-12T22:19:00Z">
        <w:r w:rsidR="00563785">
          <w:t>and behold</w:t>
        </w:r>
      </w:ins>
      <w:r>
        <w:t xml:space="preserve"> uprightness, for such is </w:t>
      </w:r>
      <w:del w:id="730" w:author="3-9" w:date="2020-03-12T22:19:00Z">
        <w:r>
          <w:delText xml:space="preserve">what remains for </w:delText>
        </w:r>
      </w:del>
      <w:r w:rsidR="00563785">
        <w:t xml:space="preserve">the </w:t>
      </w:r>
      <w:ins w:id="731" w:author="3-9" w:date="2020-03-12T22:19:00Z">
        <w:r w:rsidR="00563785">
          <w:t xml:space="preserve">posterity of the </w:t>
        </w:r>
      </w:ins>
      <w:r>
        <w:t xml:space="preserve">peaceful. </w:t>
      </w:r>
    </w:p>
    <w:p w14:paraId="5E03FF2E" w14:textId="61A420E7" w:rsidR="00FE38E9" w:rsidRDefault="006057DE" w:rsidP="00F82D8A">
      <w:pPr>
        <w:pStyle w:val="Verse"/>
        <w:spacing w:after="240"/>
      </w:pPr>
      <w:r>
        <w:t>But the transgressors shall be utterly destroyed</w:t>
      </w:r>
      <w:del w:id="732" w:author="3-9" w:date="2020-03-12T22:19:00Z">
        <w:r>
          <w:delText xml:space="preserve">, what remains for </w:delText>
        </w:r>
      </w:del>
      <w:ins w:id="733" w:author="3-9" w:date="2020-03-12T22:19:00Z">
        <w:r w:rsidR="00563785">
          <w:t xml:space="preserve">; </w:t>
        </w:r>
        <w:r w:rsidR="00563785" w:rsidRPr="00563785">
          <w:t xml:space="preserve">the posterity of </w:t>
        </w:r>
      </w:ins>
      <w:r w:rsidR="00563785" w:rsidRPr="00563785">
        <w:t xml:space="preserve">the ungodly </w:t>
      </w:r>
      <w:del w:id="734" w:author="3-9" w:date="2020-03-12T22:19:00Z">
        <w:r>
          <w:delText>is utter destruction.</w:delText>
        </w:r>
      </w:del>
      <w:ins w:id="735" w:author="3-9" w:date="2020-03-12T22:19:00Z">
        <w:r w:rsidR="00563785" w:rsidRPr="00563785">
          <w:t>shall be cut off</w:t>
        </w:r>
        <w:r w:rsidR="00563785">
          <w:t>.</w:t>
        </w:r>
      </w:ins>
      <w:r>
        <w:t xml:space="preserve"> </w:t>
      </w:r>
    </w:p>
    <w:p w14:paraId="27783AEE" w14:textId="7705B382" w:rsidR="00563785" w:rsidRDefault="00563785" w:rsidP="00563785">
      <w:pPr>
        <w:pStyle w:val="Verse"/>
        <w:spacing w:after="240"/>
      </w:pPr>
      <w:r w:rsidRPr="00563785">
        <w:t xml:space="preserve">But </w:t>
      </w:r>
      <w:del w:id="736" w:author="3-9" w:date="2020-03-12T22:19:00Z">
        <w:r w:rsidR="006057DE">
          <w:delText xml:space="preserve">the Lord is the </w:delText>
        </w:r>
      </w:del>
      <w:r w:rsidRPr="00563785">
        <w:t>salvation of the righteous</w:t>
      </w:r>
      <w:del w:id="737" w:author="3-9" w:date="2020-03-12T22:19:00Z">
        <w:r w:rsidR="006057DE">
          <w:delText xml:space="preserve">, </w:delText>
        </w:r>
      </w:del>
      <w:ins w:id="738" w:author="3-9" w:date="2020-03-12T22:19:00Z">
        <w:r w:rsidRPr="00563785">
          <w:t xml:space="preserve"> is from the Lord, and he is </w:t>
        </w:r>
      </w:ins>
      <w:r w:rsidRPr="00563785">
        <w:t xml:space="preserve">their </w:t>
      </w:r>
      <w:del w:id="739" w:author="3-9" w:date="2020-03-12T22:19:00Z">
        <w:r w:rsidR="006057DE">
          <w:delText>defender</w:delText>
        </w:r>
      </w:del>
      <w:ins w:id="740" w:author="3-9" w:date="2020-03-12T22:19:00Z">
        <w:r w:rsidRPr="00563785">
          <w:t>protector</w:t>
        </w:r>
      </w:ins>
      <w:r w:rsidRPr="00563785">
        <w:t xml:space="preserve"> in </w:t>
      </w:r>
      <w:del w:id="741" w:author="3-9" w:date="2020-03-12T22:19:00Z">
        <w:r w:rsidR="006057DE">
          <w:delText>times</w:delText>
        </w:r>
      </w:del>
      <w:ins w:id="742" w:author="3-9" w:date="2020-03-12T22:19:00Z">
        <w:r w:rsidRPr="00563785">
          <w:t>the time</w:t>
        </w:r>
      </w:ins>
      <w:r w:rsidRPr="00563785">
        <w:t xml:space="preserve"> of </w:t>
      </w:r>
      <w:del w:id="743" w:author="3-9" w:date="2020-03-12T22:19:00Z">
        <w:r w:rsidR="006057DE">
          <w:delText xml:space="preserve">affliction. </w:delText>
        </w:r>
      </w:del>
      <w:ins w:id="744" w:author="3-9" w:date="2020-03-12T22:19:00Z">
        <w:r w:rsidRPr="00563785">
          <w:t>tribulation.</w:t>
        </w:r>
      </w:ins>
    </w:p>
    <w:p w14:paraId="68DC025F" w14:textId="7EF3DA35" w:rsidR="006057DE" w:rsidRDefault="006057DE" w:rsidP="00563785">
      <w:pPr>
        <w:pStyle w:val="Verse"/>
        <w:spacing w:after="240"/>
      </w:pPr>
      <w:r>
        <w:t xml:space="preserve">And the Lord </w:t>
      </w:r>
      <w:del w:id="745" w:author="3-9" w:date="2020-03-12T22:19:00Z">
        <w:r>
          <w:delText>shall</w:delText>
        </w:r>
      </w:del>
      <w:ins w:id="746" w:author="3-9" w:date="2020-03-12T22:19:00Z">
        <w:r w:rsidR="00563785">
          <w:t>will</w:t>
        </w:r>
      </w:ins>
      <w:r>
        <w:t xml:space="preserve"> help them and deliver them</w:t>
      </w:r>
      <w:del w:id="747" w:author="3-9" w:date="2020-03-12T22:19:00Z">
        <w:r>
          <w:delText>,</w:delText>
        </w:r>
      </w:del>
      <w:ins w:id="748" w:author="3-9" w:date="2020-03-12T22:19:00Z">
        <w:r w:rsidR="00563785">
          <w:t>;</w:t>
        </w:r>
      </w:ins>
      <w:r w:rsidR="00563785">
        <w:t xml:space="preserve"> </w:t>
      </w:r>
      <w:r>
        <w:t xml:space="preserve">he </w:t>
      </w:r>
      <w:del w:id="749" w:author="3-9" w:date="2020-03-12T22:19:00Z">
        <w:r>
          <w:delText>shall</w:delText>
        </w:r>
      </w:del>
      <w:ins w:id="750" w:author="3-9" w:date="2020-03-12T22:19:00Z">
        <w:r w:rsidR="00563785">
          <w:t>will</w:t>
        </w:r>
      </w:ins>
      <w:r>
        <w:t xml:space="preserve"> deliver them from sinners and save them</w:t>
      </w:r>
      <w:ins w:id="751" w:author="3-9" w:date="2020-03-12T22:19:00Z">
        <w:r w:rsidR="00563785">
          <w:t>,</w:t>
        </w:r>
      </w:ins>
      <w:r>
        <w:t xml:space="preserve"> because they have hoped in him. </w:t>
      </w:r>
    </w:p>
    <w:p w14:paraId="5B53D718" w14:textId="77777777" w:rsidR="00B50629" w:rsidRDefault="00B50629" w:rsidP="0037394E">
      <w:pPr>
        <w:pStyle w:val="Rubric"/>
      </w:pPr>
      <w:r>
        <w:t>Glory. Both now. Alleluia.</w:t>
      </w:r>
    </w:p>
    <w:p w14:paraId="3A6F92BA" w14:textId="77777777" w:rsidR="00AA594A" w:rsidRPr="009131F8" w:rsidRDefault="00AA594A" w:rsidP="00E406BF">
      <w:pPr>
        <w:pStyle w:val="Heading1"/>
        <w:spacing w:after="240"/>
      </w:pPr>
      <w:r w:rsidRPr="009131F8">
        <w:br w:type="page"/>
      </w:r>
      <w:r w:rsidR="009131F8" w:rsidRPr="009131F8">
        <w:lastRenderedPageBreak/>
        <w:t xml:space="preserve">Kathisma </w:t>
      </w:r>
      <w:r w:rsidR="006057DE" w:rsidRPr="009131F8">
        <w:t>S</w:t>
      </w:r>
      <w:r w:rsidR="00972751" w:rsidRPr="009131F8">
        <w:t>ix</w:t>
      </w:r>
    </w:p>
    <w:p w14:paraId="655CCFB2" w14:textId="77777777" w:rsidR="009131F8" w:rsidRPr="009131F8" w:rsidRDefault="009131F8" w:rsidP="009131F8">
      <w:pPr>
        <w:pStyle w:val="Heading2"/>
        <w:spacing w:after="240"/>
      </w:pPr>
      <w:r w:rsidRPr="009131F8">
        <w:t>First Stasis</w:t>
      </w:r>
    </w:p>
    <w:p w14:paraId="3498CF9C" w14:textId="77777777" w:rsidR="006057DE" w:rsidRDefault="00FE38E9" w:rsidP="00FA3250">
      <w:pPr>
        <w:pStyle w:val="Heading3"/>
        <w:spacing w:after="240"/>
      </w:pPr>
      <w:r>
        <w:t>Psalm</w:t>
      </w:r>
      <w:r w:rsidR="006057DE">
        <w:t xml:space="preserve"> 37</w:t>
      </w:r>
    </w:p>
    <w:p w14:paraId="65615562" w14:textId="77777777" w:rsidR="006057DE" w:rsidRDefault="006057DE" w:rsidP="00161212">
      <w:pPr>
        <w:pStyle w:val="Rubric"/>
      </w:pPr>
      <w:r>
        <w:t xml:space="preserve">A psalm of David, for the remembering of the Sabbath </w:t>
      </w:r>
    </w:p>
    <w:p w14:paraId="621575E7" w14:textId="77777777" w:rsidR="00FE38E9" w:rsidRDefault="006057DE" w:rsidP="00F82D8A">
      <w:pPr>
        <w:pStyle w:val="Verse"/>
        <w:spacing w:after="240"/>
      </w:pPr>
      <w:r>
        <w:t xml:space="preserve">O Lord, do not rebuke me in thy wrath nor chasten me in thine anger. </w:t>
      </w:r>
    </w:p>
    <w:p w14:paraId="6C590EEF" w14:textId="77777777" w:rsidR="00FE38E9" w:rsidRDefault="006057DE" w:rsidP="00F82D8A">
      <w:pPr>
        <w:pStyle w:val="Verse"/>
        <w:spacing w:after="240"/>
      </w:pPr>
      <w:r>
        <w:t xml:space="preserve">For thine arrows have stuck fast in me, thy hand lies heavily on me. </w:t>
      </w:r>
    </w:p>
    <w:p w14:paraId="2F9ED5DF" w14:textId="4D9C0B1D" w:rsidR="00FE38E9" w:rsidRDefault="006057DE" w:rsidP="00F82D8A">
      <w:pPr>
        <w:pStyle w:val="Verse"/>
        <w:spacing w:after="240"/>
      </w:pPr>
      <w:del w:id="752" w:author="3-9" w:date="2020-03-12T22:19:00Z">
        <w:r>
          <w:delText xml:space="preserve">My </w:delText>
        </w:r>
      </w:del>
      <w:ins w:id="753" w:author="3-9" w:date="2020-03-12T22:19:00Z">
        <w:r w:rsidR="006D69F0">
          <w:t>There is no soundness in m</w:t>
        </w:r>
        <w:r>
          <w:t xml:space="preserve">y </w:t>
        </w:r>
      </w:ins>
      <w:r>
        <w:t xml:space="preserve">flesh </w:t>
      </w:r>
      <w:del w:id="754" w:author="3-9" w:date="2020-03-12T22:19:00Z">
        <w:r>
          <w:delText xml:space="preserve">has no healing </w:delText>
        </w:r>
      </w:del>
      <w:r>
        <w:t xml:space="preserve">in the face of thine anger, </w:t>
      </w:r>
      <w:ins w:id="755" w:author="3-9" w:date="2020-03-12T22:19:00Z">
        <w:r w:rsidR="006D69F0">
          <w:t xml:space="preserve">there is no health in </w:t>
        </w:r>
      </w:ins>
      <w:r>
        <w:t xml:space="preserve">my bones </w:t>
      </w:r>
      <w:del w:id="756" w:author="3-9" w:date="2020-03-12T22:19:00Z">
        <w:r>
          <w:delText>have no peace in the face</w:delText>
        </w:r>
      </w:del>
      <w:ins w:id="757" w:author="3-9" w:date="2020-03-12T22:19:00Z">
        <w:r w:rsidR="006D69F0">
          <w:t>because</w:t>
        </w:r>
      </w:ins>
      <w:r>
        <w:t xml:space="preserve"> of my sins. </w:t>
      </w:r>
    </w:p>
    <w:p w14:paraId="7B7F86FA" w14:textId="21BA5C52" w:rsidR="00FE38E9" w:rsidRDefault="006057DE" w:rsidP="00F82D8A">
      <w:pPr>
        <w:pStyle w:val="Verse"/>
        <w:spacing w:after="240"/>
      </w:pPr>
      <w:r>
        <w:t>For my iniquities have gone over my head</w:t>
      </w:r>
      <w:del w:id="758" w:author="3-9" w:date="2020-03-12T22:19:00Z">
        <w:r>
          <w:delText>,</w:delText>
        </w:r>
      </w:del>
      <w:ins w:id="759" w:author="3-9" w:date="2020-03-12T22:19:00Z">
        <w:r w:rsidR="006D69F0">
          <w:t>; they weigh</w:t>
        </w:r>
      </w:ins>
      <w:r>
        <w:t xml:space="preserve"> like a </w:t>
      </w:r>
      <w:del w:id="760" w:author="3-9" w:date="2020-03-12T22:19:00Z">
        <w:r>
          <w:delText xml:space="preserve">heavy </w:delText>
        </w:r>
      </w:del>
      <w:r>
        <w:t xml:space="preserve">burden </w:t>
      </w:r>
      <w:del w:id="761" w:author="3-9" w:date="2020-03-12T22:19:00Z">
        <w:r>
          <w:delText xml:space="preserve">they are </w:delText>
        </w:r>
      </w:del>
      <w:r>
        <w:t xml:space="preserve">too heavy for me. </w:t>
      </w:r>
    </w:p>
    <w:p w14:paraId="666A2326" w14:textId="0574746F" w:rsidR="00FE38E9" w:rsidRDefault="006057DE" w:rsidP="00F82D8A">
      <w:pPr>
        <w:pStyle w:val="Verse"/>
        <w:spacing w:after="240"/>
      </w:pPr>
      <w:r>
        <w:t xml:space="preserve">My wounds grow foul and fester </w:t>
      </w:r>
      <w:del w:id="762" w:author="3-9" w:date="2020-03-12T22:19:00Z">
        <w:r>
          <w:delText>in the face</w:delText>
        </w:r>
      </w:del>
      <w:ins w:id="763" w:author="3-9" w:date="2020-03-12T22:19:00Z">
        <w:r w:rsidR="006D69F0">
          <w:t>because</w:t>
        </w:r>
      </w:ins>
      <w:r w:rsidR="006D69F0">
        <w:t xml:space="preserve"> </w:t>
      </w:r>
      <w:r>
        <w:t xml:space="preserve">of my foolishness. </w:t>
      </w:r>
    </w:p>
    <w:p w14:paraId="10D34C3D" w14:textId="42271824" w:rsidR="00FE38E9" w:rsidRDefault="006057DE" w:rsidP="00F82D8A">
      <w:pPr>
        <w:pStyle w:val="Verse"/>
        <w:spacing w:after="240"/>
      </w:pPr>
      <w:r>
        <w:t xml:space="preserve">I </w:t>
      </w:r>
      <w:del w:id="764" w:author="3-9" w:date="2020-03-12T22:19:00Z">
        <w:r>
          <w:delText>was</w:delText>
        </w:r>
      </w:del>
      <w:ins w:id="765" w:author="3-9" w:date="2020-03-12T22:19:00Z">
        <w:r w:rsidR="006D69F0">
          <w:t>am</w:t>
        </w:r>
      </w:ins>
      <w:r>
        <w:t xml:space="preserve"> troubled, I </w:t>
      </w:r>
      <w:del w:id="766" w:author="3-9" w:date="2020-03-12T22:19:00Z">
        <w:r>
          <w:delText>was</w:delText>
        </w:r>
      </w:del>
      <w:ins w:id="767" w:author="3-9" w:date="2020-03-12T22:19:00Z">
        <w:r w:rsidR="006D69F0">
          <w:t>am</w:t>
        </w:r>
      </w:ins>
      <w:r>
        <w:t xml:space="preserve"> bowed down greatly, I </w:t>
      </w:r>
      <w:del w:id="768" w:author="3-9" w:date="2020-03-12T22:19:00Z">
        <w:r>
          <w:delText>went</w:delText>
        </w:r>
      </w:del>
      <w:ins w:id="769" w:author="3-9" w:date="2020-03-12T22:19:00Z">
        <w:r w:rsidR="006D69F0">
          <w:t>go</w:t>
        </w:r>
      </w:ins>
      <w:r>
        <w:t xml:space="preserve"> mourning all the day long. </w:t>
      </w:r>
    </w:p>
    <w:p w14:paraId="15207510" w14:textId="70D5F531" w:rsidR="00FE38E9" w:rsidRDefault="006057DE" w:rsidP="00F82D8A">
      <w:pPr>
        <w:pStyle w:val="Verse"/>
        <w:spacing w:after="240"/>
      </w:pPr>
      <w:r>
        <w:t>For my loins are filled with mockeries</w:t>
      </w:r>
      <w:del w:id="770" w:author="3-9" w:date="2020-03-12T22:19:00Z">
        <w:r>
          <w:delText>,</w:delText>
        </w:r>
      </w:del>
      <w:ins w:id="771" w:author="3-9" w:date="2020-03-12T22:19:00Z">
        <w:r w:rsidR="006D69F0">
          <w:t>;</w:t>
        </w:r>
      </w:ins>
      <w:r>
        <w:t xml:space="preserve"> there is no healing in my flesh. </w:t>
      </w:r>
    </w:p>
    <w:p w14:paraId="1937A36F" w14:textId="6F1B5165" w:rsidR="00FE38E9" w:rsidRDefault="006057DE" w:rsidP="00F82D8A">
      <w:pPr>
        <w:pStyle w:val="Verse"/>
        <w:spacing w:after="240"/>
      </w:pPr>
      <w:r>
        <w:t xml:space="preserve">I am afflicted and </w:t>
      </w:r>
      <w:del w:id="772" w:author="3-9" w:date="2020-03-12T22:19:00Z">
        <w:r>
          <w:delText xml:space="preserve">greatly </w:delText>
        </w:r>
      </w:del>
      <w:r>
        <w:t>humbled</w:t>
      </w:r>
      <w:ins w:id="773" w:author="3-9" w:date="2020-03-12T22:19:00Z">
        <w:r w:rsidR="006D69F0">
          <w:t xml:space="preserve"> exceedingly</w:t>
        </w:r>
      </w:ins>
      <w:r>
        <w:t xml:space="preserve">, I </w:t>
      </w:r>
      <w:del w:id="774" w:author="3-9" w:date="2020-03-12T22:19:00Z">
        <w:r>
          <w:delText>have roared</w:delText>
        </w:r>
      </w:del>
      <w:ins w:id="775" w:author="3-9" w:date="2020-03-12T22:19:00Z">
        <w:r w:rsidR="006D69F0">
          <w:t>groan</w:t>
        </w:r>
      </w:ins>
      <w:r w:rsidR="006D69F0">
        <w:t xml:space="preserve"> </w:t>
      </w:r>
      <w:r>
        <w:t xml:space="preserve">from </w:t>
      </w:r>
      <w:ins w:id="776" w:author="3-9" w:date="2020-03-12T22:19:00Z">
        <w:r w:rsidR="006D69F0">
          <w:t xml:space="preserve">the turmoil of </w:t>
        </w:r>
      </w:ins>
      <w:r w:rsidR="006D69F0">
        <w:t xml:space="preserve">my </w:t>
      </w:r>
      <w:del w:id="777" w:author="3-9" w:date="2020-03-12T22:19:00Z">
        <w:r>
          <w:delText>heart’s groanings</w:delText>
        </w:r>
      </w:del>
      <w:ins w:id="778" w:author="3-9" w:date="2020-03-12T22:19:00Z">
        <w:r w:rsidR="006D69F0">
          <w:t>heart</w:t>
        </w:r>
      </w:ins>
      <w:r>
        <w:t xml:space="preserve">. </w:t>
      </w:r>
    </w:p>
    <w:p w14:paraId="06858AC8" w14:textId="060E81F6" w:rsidR="00FE38E9" w:rsidRDefault="006057DE" w:rsidP="00F82D8A">
      <w:pPr>
        <w:pStyle w:val="Verse"/>
        <w:spacing w:after="240"/>
      </w:pPr>
      <w:r>
        <w:t xml:space="preserve">Lord, all my desire is before thee, my </w:t>
      </w:r>
      <w:del w:id="779" w:author="3-9" w:date="2020-03-12T22:19:00Z">
        <w:r>
          <w:delText>groaning</w:delText>
        </w:r>
      </w:del>
      <w:ins w:id="780" w:author="3-9" w:date="2020-03-12T22:19:00Z">
        <w:r w:rsidR="006D69F0">
          <w:t>sighing</w:t>
        </w:r>
      </w:ins>
      <w:r>
        <w:t xml:space="preserve"> is not hidden from thee. </w:t>
      </w:r>
    </w:p>
    <w:p w14:paraId="4C29C9A3" w14:textId="77777777" w:rsidR="00FE38E9" w:rsidRDefault="006057DE" w:rsidP="00F82D8A">
      <w:pPr>
        <w:pStyle w:val="Verse"/>
        <w:spacing w:after="240"/>
      </w:pPr>
      <w:r>
        <w:t xml:space="preserve">My heart is troubled, my strength fails, even the light of my eyes is gone from me. </w:t>
      </w:r>
    </w:p>
    <w:p w14:paraId="7A2947C8" w14:textId="759C6DFD" w:rsidR="00FE38E9" w:rsidRDefault="006057DE" w:rsidP="00F82D8A">
      <w:pPr>
        <w:pStyle w:val="Verse"/>
        <w:spacing w:after="240"/>
      </w:pPr>
      <w:r>
        <w:lastRenderedPageBreak/>
        <w:t xml:space="preserve">Friends and neighbors </w:t>
      </w:r>
      <w:del w:id="781" w:author="3-9" w:date="2020-03-12T22:19:00Z">
        <w:r>
          <w:delText>drew up against me, those closest to me stood</w:delText>
        </w:r>
      </w:del>
      <w:ins w:id="782" w:author="3-9" w:date="2020-03-12T22:19:00Z">
        <w:r w:rsidR="006D69F0">
          <w:t>stand apart from my plague</w:t>
        </w:r>
        <w:r>
          <w:t xml:space="preserve">, </w:t>
        </w:r>
        <w:r w:rsidR="006D69F0">
          <w:t>my kinsmen</w:t>
        </w:r>
        <w:r>
          <w:t xml:space="preserve"> st</w:t>
        </w:r>
        <w:r w:rsidR="006D69F0">
          <w:t>an</w:t>
        </w:r>
        <w:r>
          <w:t>d</w:t>
        </w:r>
      </w:ins>
      <w:r>
        <w:t xml:space="preserve"> afar off. </w:t>
      </w:r>
    </w:p>
    <w:p w14:paraId="1CB3AE22" w14:textId="07ACC13A" w:rsidR="00FE38E9" w:rsidRDefault="006057DE" w:rsidP="00F82D8A">
      <w:pPr>
        <w:pStyle w:val="Verse"/>
        <w:spacing w:after="240"/>
      </w:pPr>
      <w:r>
        <w:t xml:space="preserve">Those </w:t>
      </w:r>
      <w:del w:id="783" w:author="3-9" w:date="2020-03-12T22:19:00Z">
        <w:r>
          <w:delText>seeking</w:delText>
        </w:r>
      </w:del>
      <w:ins w:id="784" w:author="3-9" w:date="2020-03-12T22:19:00Z">
        <w:r w:rsidR="006F65BC">
          <w:t>who seek</w:t>
        </w:r>
      </w:ins>
      <w:r>
        <w:t xml:space="preserve"> my soul </w:t>
      </w:r>
      <w:del w:id="785" w:author="3-9" w:date="2020-03-12T22:19:00Z">
        <w:r>
          <w:delText>took to violence,</w:delText>
        </w:r>
      </w:del>
      <w:ins w:id="786" w:author="3-9" w:date="2020-03-12T22:19:00Z">
        <w:r w:rsidR="006F65BC">
          <w:t>lay snares</w:t>
        </w:r>
      </w:ins>
      <w:r w:rsidR="006F65BC" w:rsidRPr="006F65BC">
        <w:rPr>
          <w:color w:val="000000"/>
          <w:kern w:val="2"/>
          <w:rPrChange w:id="787" w:author="3-9" w:date="2020-03-12T22:19:00Z">
            <w:rPr/>
          </w:rPrChange>
        </w:rPr>
        <w:t xml:space="preserve"> </w:t>
      </w:r>
      <w:r w:rsidR="006F65BC" w:rsidRPr="006F65BC">
        <w:t xml:space="preserve">those </w:t>
      </w:r>
      <w:del w:id="788" w:author="3-9" w:date="2020-03-12T22:19:00Z">
        <w:r>
          <w:delText>seeking evil for me spoke emptiness, plotting deception</w:delText>
        </w:r>
      </w:del>
      <w:ins w:id="789" w:author="3-9" w:date="2020-03-12T22:19:00Z">
        <w:r w:rsidR="006F65BC" w:rsidRPr="006F65BC">
          <w:t>who seek my hurt speak of ruin and meditate treachery</w:t>
        </w:r>
      </w:ins>
      <w:r w:rsidR="006F65BC" w:rsidRPr="006F65BC">
        <w:t xml:space="preserve"> all the day long</w:t>
      </w:r>
      <w:r>
        <w:t xml:space="preserve">. </w:t>
      </w:r>
    </w:p>
    <w:p w14:paraId="342C062D" w14:textId="3174CBCA" w:rsidR="00FE38E9" w:rsidRDefault="006057DE" w:rsidP="00F82D8A">
      <w:pPr>
        <w:pStyle w:val="Verse"/>
        <w:spacing w:after="240"/>
      </w:pPr>
      <w:r>
        <w:t xml:space="preserve">But like a deaf man, I </w:t>
      </w:r>
      <w:del w:id="790" w:author="3-9" w:date="2020-03-12T22:19:00Z">
        <w:r>
          <w:delText>did</w:delText>
        </w:r>
      </w:del>
      <w:ins w:id="791" w:author="3-9" w:date="2020-03-12T22:19:00Z">
        <w:r w:rsidR="006F65BC">
          <w:t>do</w:t>
        </w:r>
      </w:ins>
      <w:r>
        <w:t xml:space="preserve"> not hear; like a mute, I </w:t>
      </w:r>
      <w:del w:id="792" w:author="3-9" w:date="2020-03-12T22:19:00Z">
        <w:r>
          <w:delText>never opened</w:delText>
        </w:r>
      </w:del>
      <w:ins w:id="793" w:author="3-9" w:date="2020-03-12T22:19:00Z">
        <w:r w:rsidR="006F65BC">
          <w:t>do not</w:t>
        </w:r>
        <w:r>
          <w:t xml:space="preserve"> open</w:t>
        </w:r>
      </w:ins>
      <w:r>
        <w:t xml:space="preserve"> my mouth. </w:t>
      </w:r>
    </w:p>
    <w:p w14:paraId="26A78361" w14:textId="6AEBE4DD" w:rsidR="006F65BC" w:rsidRDefault="006F65BC" w:rsidP="00F82D8A">
      <w:pPr>
        <w:pStyle w:val="Verse"/>
        <w:spacing w:after="240"/>
      </w:pPr>
      <w:r w:rsidRPr="006F65BC">
        <w:t xml:space="preserve">I </w:t>
      </w:r>
      <w:del w:id="794" w:author="3-9" w:date="2020-03-12T22:19:00Z">
        <w:r w:rsidR="006057DE">
          <w:delText>became</w:delText>
        </w:r>
      </w:del>
      <w:ins w:id="795" w:author="3-9" w:date="2020-03-12T22:19:00Z">
        <w:r w:rsidRPr="006F65BC">
          <w:t>am</w:t>
        </w:r>
      </w:ins>
      <w:r w:rsidRPr="006F65BC">
        <w:t xml:space="preserve"> like a man who </w:t>
      </w:r>
      <w:del w:id="796" w:author="3-9" w:date="2020-03-12T22:19:00Z">
        <w:r w:rsidR="006057DE">
          <w:delText>never hears,</w:delText>
        </w:r>
      </w:del>
      <w:ins w:id="797" w:author="3-9" w:date="2020-03-12T22:19:00Z">
        <w:r w:rsidRPr="006F65BC">
          <w:t>does not hear and</w:t>
        </w:r>
      </w:ins>
      <w:r w:rsidRPr="006F65BC">
        <w:t xml:space="preserve"> in whose mouth </w:t>
      </w:r>
      <w:del w:id="798" w:author="3-9" w:date="2020-03-12T22:19:00Z">
        <w:r w:rsidR="006057DE">
          <w:delText xml:space="preserve">there is never rebuke. </w:delText>
        </w:r>
      </w:del>
      <w:ins w:id="799" w:author="3-9" w:date="2020-03-12T22:19:00Z">
        <w:r w:rsidRPr="006F65BC">
          <w:t>are no rebukes.</w:t>
        </w:r>
      </w:ins>
    </w:p>
    <w:p w14:paraId="46DB7DFC" w14:textId="76B7D018" w:rsidR="00FE38E9" w:rsidRDefault="006057DE" w:rsidP="00F82D8A">
      <w:pPr>
        <w:pStyle w:val="Verse"/>
        <w:spacing w:after="240"/>
      </w:pPr>
      <w:r>
        <w:t xml:space="preserve">For in thee, O Lord, </w:t>
      </w:r>
      <w:del w:id="800" w:author="3-9" w:date="2020-03-12T22:19:00Z">
        <w:r>
          <w:delText xml:space="preserve">I </w:delText>
        </w:r>
      </w:del>
      <w:r w:rsidR="006F65BC">
        <w:t xml:space="preserve">have </w:t>
      </w:r>
      <w:ins w:id="801" w:author="3-9" w:date="2020-03-12T22:19:00Z">
        <w:r>
          <w:t xml:space="preserve">I </w:t>
        </w:r>
      </w:ins>
      <w:r>
        <w:t xml:space="preserve">hoped; thou wilt hear me, O Lord my God. </w:t>
      </w:r>
    </w:p>
    <w:p w14:paraId="6D7D1080" w14:textId="7E4B5E47" w:rsidR="00FE38E9" w:rsidRDefault="006057DE" w:rsidP="00F82D8A">
      <w:pPr>
        <w:pStyle w:val="Verse"/>
        <w:spacing w:after="240"/>
      </w:pPr>
      <w:r>
        <w:t xml:space="preserve">I said: Let not my enemies rejoice over me; when </w:t>
      </w:r>
      <w:del w:id="802" w:author="3-9" w:date="2020-03-12T22:19:00Z">
        <w:r>
          <w:delText>I slip</w:delText>
        </w:r>
      </w:del>
      <w:ins w:id="803" w:author="3-9" w:date="2020-03-12T22:19:00Z">
        <w:r w:rsidR="006F65BC">
          <w:t>my foot</w:t>
        </w:r>
        <w:r>
          <w:t xml:space="preserve"> slip</w:t>
        </w:r>
        <w:r w:rsidR="006F65BC">
          <w:t>s</w:t>
        </w:r>
      </w:ins>
      <w:r>
        <w:t xml:space="preserve">, they </w:t>
      </w:r>
      <w:del w:id="804" w:author="3-9" w:date="2020-03-12T22:19:00Z">
        <w:r>
          <w:delText>speak great boasts</w:delText>
        </w:r>
      </w:del>
      <w:ins w:id="805" w:author="3-9" w:date="2020-03-12T22:19:00Z">
        <w:r>
          <w:t>boast</w:t>
        </w:r>
      </w:ins>
      <w:r>
        <w:t xml:space="preserve"> against me. </w:t>
      </w:r>
    </w:p>
    <w:p w14:paraId="71EEE42D" w14:textId="77777777" w:rsidR="00FE38E9" w:rsidRDefault="006057DE" w:rsidP="00F82D8A">
      <w:pPr>
        <w:pStyle w:val="Verse"/>
        <w:spacing w:after="240"/>
      </w:pPr>
      <w:r>
        <w:t xml:space="preserve">For I am ready for scourges, my sorrow is continually before me. </w:t>
      </w:r>
    </w:p>
    <w:p w14:paraId="74B47EEA" w14:textId="77777777" w:rsidR="00FE38E9" w:rsidRDefault="006057DE" w:rsidP="00F82D8A">
      <w:pPr>
        <w:pStyle w:val="Verse"/>
        <w:spacing w:after="240"/>
      </w:pPr>
      <w:r>
        <w:t xml:space="preserve">For I will declare my iniquity, I will be in anguish over my sin. </w:t>
      </w:r>
    </w:p>
    <w:p w14:paraId="4B75DEDA" w14:textId="2C6CB2D8" w:rsidR="00FE38E9" w:rsidRDefault="006057DE" w:rsidP="00F82D8A">
      <w:pPr>
        <w:pStyle w:val="Verse"/>
        <w:spacing w:after="240"/>
      </w:pPr>
      <w:r>
        <w:t xml:space="preserve">But my enemies flourish and have grown strong over me; those </w:t>
      </w:r>
      <w:del w:id="806" w:author="3-9" w:date="2020-03-12T22:19:00Z">
        <w:r>
          <w:delText>hating</w:delText>
        </w:r>
      </w:del>
      <w:ins w:id="807" w:author="3-9" w:date="2020-03-12T22:19:00Z">
        <w:r w:rsidR="00DD0AD2">
          <w:t>who hate</w:t>
        </w:r>
      </w:ins>
      <w:r>
        <w:t xml:space="preserve"> me unjustly have multiplied. </w:t>
      </w:r>
    </w:p>
    <w:p w14:paraId="03F3372D" w14:textId="04B96AB6" w:rsidR="00FE38E9" w:rsidRDefault="00DD0AD2" w:rsidP="00F82D8A">
      <w:pPr>
        <w:pStyle w:val="Verse"/>
        <w:spacing w:after="240"/>
      </w:pPr>
      <w:r w:rsidRPr="00DD0AD2">
        <w:t xml:space="preserve">Those </w:t>
      </w:r>
      <w:del w:id="808" w:author="3-9" w:date="2020-03-12T22:19:00Z">
        <w:r w:rsidR="006057DE">
          <w:delText>dealing</w:delText>
        </w:r>
      </w:del>
      <w:ins w:id="809" w:author="3-9" w:date="2020-03-12T22:19:00Z">
        <w:r w:rsidRPr="00DD0AD2">
          <w:t>who render</w:t>
        </w:r>
      </w:ins>
      <w:r w:rsidRPr="00DD0AD2">
        <w:t xml:space="preserve"> me evil for good </w:t>
      </w:r>
      <w:r>
        <w:t xml:space="preserve">have </w:t>
      </w:r>
      <w:del w:id="810" w:author="3-9" w:date="2020-03-12T22:19:00Z">
        <w:r w:rsidR="006057DE">
          <w:delText>slandered</w:delText>
        </w:r>
      </w:del>
      <w:ins w:id="811" w:author="3-9" w:date="2020-03-12T22:19:00Z">
        <w:r>
          <w:t>accused</w:t>
        </w:r>
      </w:ins>
      <w:r>
        <w:t xml:space="preserve"> me </w:t>
      </w:r>
      <w:del w:id="812" w:author="3-9" w:date="2020-03-12T22:19:00Z">
        <w:r w:rsidR="006057DE">
          <w:delText>for doing good, casting my love away like a foul corpse.</w:delText>
        </w:r>
      </w:del>
      <w:ins w:id="813" w:author="3-9" w:date="2020-03-12T22:19:00Z">
        <w:r>
          <w:t>falsely</w:t>
        </w:r>
        <w:r w:rsidRPr="00DD0AD2">
          <w:t xml:space="preserve"> because I follow</w:t>
        </w:r>
        <w:r>
          <w:t>ed</w:t>
        </w:r>
        <w:r w:rsidRPr="00DD0AD2">
          <w:t xml:space="preserve"> </w:t>
        </w:r>
        <w:r>
          <w:t>righteousness</w:t>
        </w:r>
      </w:ins>
      <w:r w:rsidR="006057DE">
        <w:t xml:space="preserve"> </w:t>
      </w:r>
    </w:p>
    <w:p w14:paraId="249874FE" w14:textId="77777777" w:rsidR="00FE38E9" w:rsidRDefault="006057DE" w:rsidP="00F82D8A">
      <w:pPr>
        <w:pStyle w:val="Verse"/>
        <w:spacing w:after="240"/>
      </w:pPr>
      <w:r>
        <w:t xml:space="preserve">Do not forsake me, O Lord; O my God, be not far from me. </w:t>
      </w:r>
    </w:p>
    <w:p w14:paraId="07CCFE3B" w14:textId="583F7C44" w:rsidR="00237B9C" w:rsidRDefault="006057DE" w:rsidP="00F82D8A">
      <w:pPr>
        <w:pStyle w:val="Verse"/>
        <w:spacing w:after="240"/>
      </w:pPr>
      <w:r>
        <w:t>Make haste to help me, O Lord</w:t>
      </w:r>
      <w:del w:id="814" w:author="3-9" w:date="2020-03-12T22:19:00Z">
        <w:r>
          <w:delText>,</w:delText>
        </w:r>
      </w:del>
      <w:ins w:id="815" w:author="3-9" w:date="2020-03-12T22:19:00Z">
        <w:r w:rsidR="00DD0AD2">
          <w:t xml:space="preserve"> of</w:t>
        </w:r>
      </w:ins>
      <w:r>
        <w:t xml:space="preserve"> my salvation. </w:t>
      </w:r>
    </w:p>
    <w:p w14:paraId="5E41DB9F" w14:textId="77777777" w:rsidR="006057DE" w:rsidRDefault="00FE38E9" w:rsidP="00FA3250">
      <w:pPr>
        <w:pStyle w:val="Heading3"/>
        <w:spacing w:after="240"/>
      </w:pPr>
      <w:r>
        <w:t>Psalm</w:t>
      </w:r>
      <w:r w:rsidR="006057DE">
        <w:t xml:space="preserve"> 38</w:t>
      </w:r>
    </w:p>
    <w:p w14:paraId="1F9359D3" w14:textId="77777777" w:rsidR="006057DE" w:rsidRDefault="006057DE" w:rsidP="00161212">
      <w:pPr>
        <w:pStyle w:val="Rubric"/>
      </w:pPr>
      <w:r>
        <w:t xml:space="preserve">For the end of the struggle, an ode of David to Jeduthun </w:t>
      </w:r>
    </w:p>
    <w:p w14:paraId="72E9BF2D" w14:textId="0CCD883D" w:rsidR="00FE38E9" w:rsidRDefault="006057DE" w:rsidP="00F82D8A">
      <w:pPr>
        <w:pStyle w:val="Verse"/>
        <w:spacing w:after="240"/>
      </w:pPr>
      <w:r>
        <w:lastRenderedPageBreak/>
        <w:t xml:space="preserve">I said: </w:t>
      </w:r>
      <w:r w:rsidR="00397A8C" w:rsidRPr="00397A8C">
        <w:t xml:space="preserve">I will </w:t>
      </w:r>
      <w:del w:id="816" w:author="3-9" w:date="2020-03-12T22:19:00Z">
        <w:r>
          <w:delText>guard</w:delText>
        </w:r>
      </w:del>
      <w:ins w:id="817" w:author="3-9" w:date="2020-03-12T22:19:00Z">
        <w:r w:rsidR="00397A8C" w:rsidRPr="00397A8C">
          <w:t>take heed to</w:t>
        </w:r>
      </w:ins>
      <w:r w:rsidR="00397A8C" w:rsidRPr="00397A8C">
        <w:t xml:space="preserve"> my ways</w:t>
      </w:r>
      <w:del w:id="818" w:author="3-9" w:date="2020-03-12T22:19:00Z">
        <w:r>
          <w:delText xml:space="preserve"> lest</w:delText>
        </w:r>
      </w:del>
      <w:ins w:id="819" w:author="3-9" w:date="2020-03-12T22:19:00Z">
        <w:r w:rsidR="00397A8C" w:rsidRPr="00397A8C">
          <w:t>, that</w:t>
        </w:r>
      </w:ins>
      <w:r w:rsidR="00397A8C" w:rsidRPr="00397A8C">
        <w:t xml:space="preserve"> I</w:t>
      </w:r>
      <w:ins w:id="820" w:author="3-9" w:date="2020-03-12T22:19:00Z">
        <w:r w:rsidR="00397A8C" w:rsidRPr="00397A8C">
          <w:t xml:space="preserve"> may not</w:t>
        </w:r>
      </w:ins>
      <w:r w:rsidR="00397A8C" w:rsidRPr="00397A8C">
        <w:t xml:space="preserve"> sin with my tongue</w:t>
      </w:r>
      <w:r>
        <w:t xml:space="preserve">; I set a guard on my mouth when sinners set themselves against me. </w:t>
      </w:r>
    </w:p>
    <w:p w14:paraId="0C582526" w14:textId="08245B8F" w:rsidR="00FE38E9" w:rsidRDefault="001E2BAD" w:rsidP="00F82D8A">
      <w:pPr>
        <w:pStyle w:val="Verse"/>
        <w:spacing w:after="240"/>
      </w:pPr>
      <w:r w:rsidRPr="001E2BAD">
        <w:t xml:space="preserve">I was </w:t>
      </w:r>
      <w:del w:id="821" w:author="3-9" w:date="2020-03-12T22:19:00Z">
        <w:r w:rsidR="006057DE">
          <w:delText>mute in humble silence, I</w:delText>
        </w:r>
      </w:del>
      <w:ins w:id="822" w:author="3-9" w:date="2020-03-12T22:19:00Z">
        <w:r>
          <w:t>silent</w:t>
        </w:r>
        <w:r w:rsidRPr="001E2BAD">
          <w:t xml:space="preserve"> and humbled myself and</w:t>
        </w:r>
      </w:ins>
      <w:r w:rsidRPr="001E2BAD">
        <w:t xml:space="preserve"> </w:t>
      </w:r>
      <w:r>
        <w:t xml:space="preserve">held my peace </w:t>
      </w:r>
      <w:r w:rsidRPr="001E2BAD">
        <w:t>even from good</w:t>
      </w:r>
      <w:del w:id="823" w:author="3-9" w:date="2020-03-12T22:19:00Z">
        <w:r w:rsidR="006057DE">
          <w:delText>, and</w:delText>
        </w:r>
      </w:del>
      <w:ins w:id="824" w:author="3-9" w:date="2020-03-12T22:19:00Z">
        <w:r w:rsidRPr="001E2BAD">
          <w:t xml:space="preserve"> words, but</w:t>
        </w:r>
      </w:ins>
      <w:r w:rsidRPr="001E2BAD">
        <w:t xml:space="preserve"> my </w:t>
      </w:r>
      <w:del w:id="825" w:author="3-9" w:date="2020-03-12T22:19:00Z">
        <w:r w:rsidR="006057DE">
          <w:delText>sorrow</w:delText>
        </w:r>
      </w:del>
      <w:ins w:id="826" w:author="3-9" w:date="2020-03-12T22:19:00Z">
        <w:r w:rsidRPr="001E2BAD">
          <w:t>grief</w:t>
        </w:r>
      </w:ins>
      <w:r w:rsidRPr="001E2BAD">
        <w:t xml:space="preserve"> was </w:t>
      </w:r>
      <w:del w:id="827" w:author="3-9" w:date="2020-03-12T22:19:00Z">
        <w:r w:rsidR="006057DE">
          <w:delText>stirred</w:delText>
        </w:r>
      </w:del>
      <w:ins w:id="828" w:author="3-9" w:date="2020-03-12T22:19:00Z">
        <w:r w:rsidRPr="001E2BAD">
          <w:t>renewed</w:t>
        </w:r>
      </w:ins>
      <w:r w:rsidR="006057DE">
        <w:t xml:space="preserve">. </w:t>
      </w:r>
    </w:p>
    <w:p w14:paraId="2C95E9C3" w14:textId="27A23D17" w:rsidR="00FE38E9" w:rsidRDefault="006057DE" w:rsidP="00F82D8A">
      <w:pPr>
        <w:pStyle w:val="Verse"/>
        <w:spacing w:after="240"/>
      </w:pPr>
      <w:r>
        <w:t xml:space="preserve">My heart was hot within me </w:t>
      </w:r>
      <w:del w:id="829" w:author="3-9" w:date="2020-03-12T22:19:00Z">
        <w:r>
          <w:delText xml:space="preserve">and </w:delText>
        </w:r>
      </w:del>
      <w:ins w:id="830" w:author="3-9" w:date="2020-03-12T22:19:00Z">
        <w:r w:rsidR="001E2BAD" w:rsidRPr="001E2BAD">
          <w:t xml:space="preserve">a fire kindled </w:t>
        </w:r>
      </w:ins>
      <w:r w:rsidR="001E2BAD" w:rsidRPr="001E2BAD">
        <w:t xml:space="preserve">in my </w:t>
      </w:r>
      <w:del w:id="831" w:author="3-9" w:date="2020-03-12T22:19:00Z">
        <w:r>
          <w:delText>musings fires will burn. Then</w:delText>
        </w:r>
      </w:del>
      <w:ins w:id="832" w:author="3-9" w:date="2020-03-12T22:19:00Z">
        <w:r w:rsidR="001E2BAD" w:rsidRPr="001E2BAD">
          <w:t>meditation; then</w:t>
        </w:r>
      </w:ins>
      <w:r w:rsidR="001E2BAD" w:rsidRPr="001E2BAD">
        <w:t xml:space="preserve"> I spoke with my tongue</w:t>
      </w:r>
      <w:r>
        <w:t xml:space="preserve">: </w:t>
      </w:r>
    </w:p>
    <w:p w14:paraId="0E35B835" w14:textId="42B01C7A" w:rsidR="00FE38E9" w:rsidRDefault="006057DE" w:rsidP="00F82D8A">
      <w:pPr>
        <w:pStyle w:val="Verse"/>
        <w:spacing w:after="240"/>
      </w:pPr>
      <w:r>
        <w:t xml:space="preserve">Lord, make me to know my end and what is the measure of my days, that I may know </w:t>
      </w:r>
      <w:del w:id="833" w:author="3-9" w:date="2020-03-12T22:19:00Z">
        <w:r>
          <w:delText>how few</w:delText>
        </w:r>
      </w:del>
      <w:ins w:id="834" w:author="3-9" w:date="2020-03-12T22:19:00Z">
        <w:r w:rsidR="001E2BAD">
          <w:t>what</w:t>
        </w:r>
      </w:ins>
      <w:r w:rsidR="001E2BAD">
        <w:t xml:space="preserve"> I </w:t>
      </w:r>
      <w:del w:id="835" w:author="3-9" w:date="2020-03-12T22:19:00Z">
        <w:r>
          <w:delText>have</w:delText>
        </w:r>
      </w:del>
      <w:ins w:id="836" w:author="3-9" w:date="2020-03-12T22:19:00Z">
        <w:r w:rsidR="001E2BAD">
          <w:t>lack</w:t>
        </w:r>
      </w:ins>
      <w:r>
        <w:t xml:space="preserve">. </w:t>
      </w:r>
    </w:p>
    <w:p w14:paraId="3DE87EFA" w14:textId="0DFD6376" w:rsidR="00FE38E9" w:rsidRDefault="006057DE" w:rsidP="00F82D8A">
      <w:pPr>
        <w:pStyle w:val="Verse"/>
        <w:spacing w:after="240"/>
      </w:pPr>
      <w:r>
        <w:t>Behold, thou hast made my days a handbreadth,</w:t>
      </w:r>
      <w:r w:rsidR="001E2BAD">
        <w:t xml:space="preserve"> </w:t>
      </w:r>
      <w:ins w:id="837" w:author="3-9" w:date="2020-03-12T22:19:00Z">
        <w:r w:rsidR="001E2BAD">
          <w:t xml:space="preserve">and </w:t>
        </w:r>
      </w:ins>
      <w:r w:rsidR="001E2BAD">
        <w:t xml:space="preserve">my </w:t>
      </w:r>
      <w:del w:id="838" w:author="3-9" w:date="2020-03-12T22:19:00Z">
        <w:r>
          <w:delText>whole being</w:delText>
        </w:r>
      </w:del>
      <w:ins w:id="839" w:author="3-9" w:date="2020-03-12T22:19:00Z">
        <w:r w:rsidR="001E2BAD">
          <w:t>lifetime</w:t>
        </w:r>
      </w:ins>
      <w:r w:rsidR="001E2BAD">
        <w:t xml:space="preserve"> </w:t>
      </w:r>
      <w:r>
        <w:t xml:space="preserve">is nothing </w:t>
      </w:r>
      <w:del w:id="840" w:author="3-9" w:date="2020-03-12T22:19:00Z">
        <w:r>
          <w:delText>before thee. But all</w:delText>
        </w:r>
      </w:del>
      <w:ins w:id="841" w:author="3-9" w:date="2020-03-12T22:19:00Z">
        <w:r w:rsidR="001E2BAD">
          <w:t>in thy sight; surely every man</w:t>
        </w:r>
      </w:ins>
      <w:r w:rsidR="001E2BAD">
        <w:t xml:space="preserve"> is</w:t>
      </w:r>
      <w:r>
        <w:t xml:space="preserve"> vanity</w:t>
      </w:r>
      <w:del w:id="842" w:author="3-9" w:date="2020-03-12T22:19:00Z">
        <w:r>
          <w:delText>, every living man.</w:delText>
        </w:r>
      </w:del>
      <w:ins w:id="843" w:author="3-9" w:date="2020-03-12T22:19:00Z">
        <w:r>
          <w:t>.</w:t>
        </w:r>
      </w:ins>
      <w:r>
        <w:t xml:space="preserve"> </w:t>
      </w:r>
      <w:r w:rsidR="00FA3250">
        <w:t xml:space="preserve"> </w:t>
      </w:r>
      <w:proofErr w:type="spellStart"/>
      <w:r w:rsidR="00425D62">
        <w:rPr>
          <w:i/>
        </w:rPr>
        <w:t>Diapsalma</w:t>
      </w:r>
      <w:proofErr w:type="spellEnd"/>
      <w:r>
        <w:t xml:space="preserve"> </w:t>
      </w:r>
    </w:p>
    <w:p w14:paraId="1B5C1FBA" w14:textId="48FF8DCE" w:rsidR="00FE38E9" w:rsidRDefault="006057DE" w:rsidP="00F82D8A">
      <w:pPr>
        <w:pStyle w:val="Verse"/>
        <w:spacing w:after="240"/>
      </w:pPr>
      <w:del w:id="844" w:author="3-9" w:date="2020-03-12T22:19:00Z">
        <w:r>
          <w:delText>Like a shadow indeed a</w:delText>
        </w:r>
      </w:del>
      <w:ins w:id="845" w:author="3-9" w:date="2020-03-12T22:19:00Z">
        <w:r w:rsidR="00207561" w:rsidRPr="00207561">
          <w:t>Surely</w:t>
        </w:r>
      </w:ins>
      <w:r w:rsidR="00207561" w:rsidRPr="00207561">
        <w:t xml:space="preserve"> man goes about</w:t>
      </w:r>
      <w:del w:id="846" w:author="3-9" w:date="2020-03-12T22:19:00Z">
        <w:r>
          <w:delText xml:space="preserve">, vainly indeed </w:delText>
        </w:r>
      </w:del>
      <w:ins w:id="847" w:author="3-9" w:date="2020-03-12T22:19:00Z">
        <w:r w:rsidR="00207561" w:rsidRPr="00207561">
          <w:t xml:space="preserve"> as a shadow</w:t>
        </w:r>
        <w:r w:rsidR="00207561">
          <w:t>; s</w:t>
        </w:r>
        <w:r w:rsidR="00207561" w:rsidRPr="00207561">
          <w:t xml:space="preserve">urely </w:t>
        </w:r>
        <w:r w:rsidR="00207561">
          <w:t>in vain</w:t>
        </w:r>
        <w:r w:rsidR="00207561" w:rsidRPr="00207561">
          <w:t xml:space="preserve"> are </w:t>
        </w:r>
      </w:ins>
      <w:r w:rsidR="00207561" w:rsidRPr="00207561">
        <w:t xml:space="preserve">they </w:t>
      </w:r>
      <w:del w:id="848" w:author="3-9" w:date="2020-03-12T22:19:00Z">
        <w:r>
          <w:delText>are troubled, he</w:delText>
        </w:r>
      </w:del>
      <w:ins w:id="849" w:author="3-9" w:date="2020-03-12T22:19:00Z">
        <w:r w:rsidR="00207561" w:rsidRPr="00207561">
          <w:t>in turmoil</w:t>
        </w:r>
        <w:r w:rsidR="00207561">
          <w:t>.</w:t>
        </w:r>
        <w:r>
          <w:t xml:space="preserve"> </w:t>
        </w:r>
        <w:r w:rsidR="00207561">
          <w:t>Man</w:t>
        </w:r>
      </w:ins>
      <w:r>
        <w:t xml:space="preserve"> heaps up treasure and does not know for whom he </w:t>
      </w:r>
      <w:del w:id="850" w:author="3-9" w:date="2020-03-12T22:19:00Z">
        <w:r>
          <w:delText>will gather</w:delText>
        </w:r>
      </w:del>
      <w:ins w:id="851" w:author="3-9" w:date="2020-03-12T22:19:00Z">
        <w:r>
          <w:t>gather</w:t>
        </w:r>
        <w:r w:rsidR="00207561">
          <w:t>s</w:t>
        </w:r>
      </w:ins>
      <w:r>
        <w:t xml:space="preserve"> it. </w:t>
      </w:r>
    </w:p>
    <w:p w14:paraId="3839F36B" w14:textId="239C081A" w:rsidR="00FE38E9" w:rsidRDefault="006057DE" w:rsidP="00F82D8A">
      <w:pPr>
        <w:pStyle w:val="Verse"/>
        <w:spacing w:after="240"/>
      </w:pPr>
      <w:r>
        <w:t xml:space="preserve">And now </w:t>
      </w:r>
      <w:del w:id="852" w:author="3-9" w:date="2020-03-12T22:19:00Z">
        <w:r>
          <w:delText>who</w:delText>
        </w:r>
      </w:del>
      <w:ins w:id="853" w:author="3-9" w:date="2020-03-12T22:19:00Z">
        <w:r w:rsidR="00207561">
          <w:t>what</w:t>
        </w:r>
      </w:ins>
      <w:r>
        <w:t xml:space="preserve"> is my </w:t>
      </w:r>
      <w:del w:id="854" w:author="3-9" w:date="2020-03-12T22:19:00Z">
        <w:r>
          <w:delText>patience</w:delText>
        </w:r>
      </w:del>
      <w:ins w:id="855" w:author="3-9" w:date="2020-03-12T22:19:00Z">
        <w:r w:rsidR="00207561">
          <w:t>hope</w:t>
        </w:r>
      </w:ins>
      <w:r>
        <w:t xml:space="preserve">? Is it not the Lord? My whole being is from thee. </w:t>
      </w:r>
    </w:p>
    <w:p w14:paraId="223C2956" w14:textId="77777777" w:rsidR="00FE38E9" w:rsidRDefault="006057DE" w:rsidP="00F82D8A">
      <w:pPr>
        <w:pStyle w:val="Verse"/>
        <w:spacing w:after="240"/>
      </w:pPr>
      <w:r>
        <w:t xml:space="preserve">Deliver me from all my transgressions; thou hast made me the reproach of the fool. </w:t>
      </w:r>
    </w:p>
    <w:p w14:paraId="790A9D6F" w14:textId="33EF9CDF" w:rsidR="00FE38E9" w:rsidRDefault="006057DE" w:rsidP="00F82D8A">
      <w:pPr>
        <w:pStyle w:val="Verse"/>
        <w:spacing w:after="240"/>
      </w:pPr>
      <w:r>
        <w:t xml:space="preserve">I was mute, I did not open my mouth, for </w:t>
      </w:r>
      <w:del w:id="856" w:author="3-9" w:date="2020-03-12T22:19:00Z">
        <w:r>
          <w:delText>thou art the one who created me</w:delText>
        </w:r>
      </w:del>
      <w:ins w:id="857" w:author="3-9" w:date="2020-03-12T22:19:00Z">
        <w:r w:rsidR="00207561">
          <w:t>this was from thee</w:t>
        </w:r>
      </w:ins>
      <w:r>
        <w:t xml:space="preserve">. </w:t>
      </w:r>
    </w:p>
    <w:p w14:paraId="27469952" w14:textId="77777777" w:rsidR="00FE38E9" w:rsidRDefault="006057DE" w:rsidP="00F82D8A">
      <w:pPr>
        <w:pStyle w:val="Verse"/>
        <w:spacing w:after="240"/>
      </w:pPr>
      <w:r>
        <w:t xml:space="preserve">Take away thy scourges from me, from thy hand I have fainted away. </w:t>
      </w:r>
    </w:p>
    <w:p w14:paraId="5A74AB24" w14:textId="24D7D75D" w:rsidR="00FE38E9" w:rsidRDefault="006057DE" w:rsidP="00F82D8A">
      <w:pPr>
        <w:pStyle w:val="Verse"/>
        <w:spacing w:after="240"/>
      </w:pPr>
      <w:r>
        <w:t>With rebukes</w:t>
      </w:r>
      <w:r w:rsidR="00AB5C1D">
        <w:t xml:space="preserve"> </w:t>
      </w:r>
      <w:ins w:id="858" w:author="3-9" w:date="2020-03-12T22:19:00Z">
        <w:r w:rsidR="00AB5C1D">
          <w:t>for iniquity</w:t>
        </w:r>
        <w:r>
          <w:t xml:space="preserve"> </w:t>
        </w:r>
      </w:ins>
      <w:r>
        <w:t xml:space="preserve">thou </w:t>
      </w:r>
      <w:proofErr w:type="spellStart"/>
      <w:r>
        <w:t>chastenest</w:t>
      </w:r>
      <w:proofErr w:type="spellEnd"/>
      <w:r>
        <w:t xml:space="preserve"> </w:t>
      </w:r>
      <w:del w:id="859" w:author="3-9" w:date="2020-03-12T22:19:00Z">
        <w:r>
          <w:delText>man’s iniquity</w:delText>
        </w:r>
      </w:del>
      <w:ins w:id="860" w:author="3-9" w:date="2020-03-12T22:19:00Z">
        <w:r w:rsidR="00AB5C1D">
          <w:t xml:space="preserve">a </w:t>
        </w:r>
        <w:r>
          <w:t>man</w:t>
        </w:r>
      </w:ins>
      <w:r>
        <w:t xml:space="preserve">, sweeping his soul away like </w:t>
      </w:r>
      <w:del w:id="861" w:author="3-9" w:date="2020-03-12T22:19:00Z">
        <w:r>
          <w:delText>spider webs; vainly indeed are all men</w:delText>
        </w:r>
      </w:del>
      <w:ins w:id="862" w:author="3-9" w:date="2020-03-12T22:19:00Z">
        <w:r w:rsidR="00AB5C1D">
          <w:t xml:space="preserve">a </w:t>
        </w:r>
        <w:r>
          <w:t>spider</w:t>
        </w:r>
      </w:ins>
      <w:r w:rsidR="008635B2">
        <w:t>’</w:t>
      </w:r>
      <w:ins w:id="863" w:author="3-9" w:date="2020-03-12T22:19:00Z">
        <w:r w:rsidR="00AB5C1D">
          <w:t>s</w:t>
        </w:r>
        <w:r>
          <w:t xml:space="preserve"> web; </w:t>
        </w:r>
        <w:r w:rsidR="00AB5C1D">
          <w:t>surely every man is</w:t>
        </w:r>
      </w:ins>
      <w:r w:rsidR="00AB5C1D">
        <w:t xml:space="preserve"> troubled</w:t>
      </w:r>
      <w:ins w:id="864" w:author="3-9" w:date="2020-03-12T22:19:00Z">
        <w:r w:rsidR="00AB5C1D">
          <w:t xml:space="preserve"> in vain</w:t>
        </w:r>
      </w:ins>
      <w:r>
        <w:t xml:space="preserve">. </w:t>
      </w:r>
      <w:r w:rsidR="00FA3250">
        <w:t xml:space="preserve"> </w:t>
      </w:r>
      <w:proofErr w:type="spellStart"/>
      <w:r w:rsidR="00425D62">
        <w:rPr>
          <w:i/>
        </w:rPr>
        <w:t>Diapsalma</w:t>
      </w:r>
      <w:proofErr w:type="spellEnd"/>
      <w:r>
        <w:t xml:space="preserve"> </w:t>
      </w:r>
    </w:p>
    <w:p w14:paraId="48D66170" w14:textId="77777777" w:rsidR="00FE38E9" w:rsidRDefault="006057DE" w:rsidP="00F82D8A">
      <w:pPr>
        <w:pStyle w:val="Verse"/>
        <w:spacing w:after="240"/>
      </w:pPr>
      <w:r>
        <w:lastRenderedPageBreak/>
        <w:t xml:space="preserve">Hear my prayer, O Lord, and give ear to my cry; do not be silent at my tears, for I am a stranger with thee, a sojourner, as all my fathers were. </w:t>
      </w:r>
    </w:p>
    <w:p w14:paraId="6364EBF6" w14:textId="3F955001" w:rsidR="00237B9C" w:rsidRDefault="006057DE" w:rsidP="00F82D8A">
      <w:pPr>
        <w:pStyle w:val="Verse"/>
        <w:spacing w:after="240"/>
      </w:pPr>
      <w:r>
        <w:t xml:space="preserve">Spare me that I may </w:t>
      </w:r>
      <w:del w:id="865" w:author="3-9" w:date="2020-03-12T22:19:00Z">
        <w:r>
          <w:delText>revive</w:delText>
        </w:r>
      </w:del>
      <w:ins w:id="866" w:author="3-9" w:date="2020-03-12T22:19:00Z">
        <w:r w:rsidR="00AB5C1D">
          <w:t>be renewed</w:t>
        </w:r>
      </w:ins>
      <w:r>
        <w:t xml:space="preserve"> before I go </w:t>
      </w:r>
      <w:del w:id="867" w:author="3-9" w:date="2020-03-12T22:19:00Z">
        <w:r>
          <w:delText>away</w:delText>
        </w:r>
      </w:del>
      <w:ins w:id="868" w:author="3-9" w:date="2020-03-12T22:19:00Z">
        <w:r w:rsidR="00AB5C1D">
          <w:t>hence</w:t>
        </w:r>
      </w:ins>
      <w:r>
        <w:t xml:space="preserve"> and am no more. </w:t>
      </w:r>
    </w:p>
    <w:p w14:paraId="31BD3A3F" w14:textId="77777777" w:rsidR="006057DE" w:rsidRDefault="00FE38E9" w:rsidP="00FA3250">
      <w:pPr>
        <w:pStyle w:val="Heading3"/>
        <w:spacing w:after="240"/>
      </w:pPr>
      <w:r>
        <w:t>Psalm</w:t>
      </w:r>
      <w:r w:rsidR="006057DE">
        <w:t xml:space="preserve"> 39</w:t>
      </w:r>
    </w:p>
    <w:p w14:paraId="437062B8" w14:textId="77777777" w:rsidR="006057DE" w:rsidRDefault="006057DE" w:rsidP="00161212">
      <w:pPr>
        <w:pStyle w:val="Rubric"/>
      </w:pPr>
      <w:r>
        <w:t xml:space="preserve">For the end of the struggle, a psalm of David </w:t>
      </w:r>
    </w:p>
    <w:p w14:paraId="498812E5" w14:textId="5E2B1B97" w:rsidR="00FE38E9" w:rsidRDefault="006057DE" w:rsidP="00F82D8A">
      <w:pPr>
        <w:pStyle w:val="Verse"/>
        <w:spacing w:after="240"/>
      </w:pPr>
      <w:r>
        <w:t xml:space="preserve">I waited patiently for the Lord and he inclined to me and heard my </w:t>
      </w:r>
      <w:del w:id="869" w:author="3-9" w:date="2020-03-12T22:19:00Z">
        <w:r>
          <w:delText>supplication</w:delText>
        </w:r>
      </w:del>
      <w:ins w:id="870" w:author="3-9" w:date="2020-03-12T22:19:00Z">
        <w:r w:rsidR="00AB5C1D">
          <w:t>cry</w:t>
        </w:r>
      </w:ins>
      <w:r>
        <w:t xml:space="preserve">. </w:t>
      </w:r>
    </w:p>
    <w:p w14:paraId="0449C42B" w14:textId="5F2FDEEC" w:rsidR="00FE38E9" w:rsidRDefault="006057DE" w:rsidP="00F82D8A">
      <w:pPr>
        <w:pStyle w:val="Verse"/>
        <w:spacing w:after="240"/>
      </w:pPr>
      <w:r>
        <w:t xml:space="preserve">He </w:t>
      </w:r>
      <w:del w:id="871" w:author="3-9" w:date="2020-03-12T22:19:00Z">
        <w:r>
          <w:delText>has led</w:delText>
        </w:r>
      </w:del>
      <w:ins w:id="872" w:author="3-9" w:date="2020-03-12T22:19:00Z">
        <w:r w:rsidR="00AB5C1D">
          <w:t>brought</w:t>
        </w:r>
      </w:ins>
      <w:r w:rsidR="00AB5C1D">
        <w:t xml:space="preserve"> </w:t>
      </w:r>
      <w:r>
        <w:t xml:space="preserve">me up out of </w:t>
      </w:r>
      <w:r w:rsidR="00331192">
        <w:t>the pit of despair</w:t>
      </w:r>
      <w:r>
        <w:t xml:space="preserve">, away from the </w:t>
      </w:r>
      <w:del w:id="873" w:author="3-9" w:date="2020-03-12T22:19:00Z">
        <w:r>
          <w:delText>mir</w:delText>
        </w:r>
        <w:r w:rsidR="00331192">
          <w:delText>e and</w:delText>
        </w:r>
        <w:r>
          <w:delText xml:space="preserve"> mud</w:delText>
        </w:r>
      </w:del>
      <w:ins w:id="874" w:author="3-9" w:date="2020-03-12T22:19:00Z">
        <w:r>
          <w:t>mir</w:t>
        </w:r>
        <w:r w:rsidR="00AB5C1D">
          <w:t>y clay</w:t>
        </w:r>
      </w:ins>
      <w:r>
        <w:t xml:space="preserve">; he </w:t>
      </w:r>
      <w:del w:id="875" w:author="3-9" w:date="2020-03-12T22:19:00Z">
        <w:r>
          <w:delText xml:space="preserve">has </w:delText>
        </w:r>
      </w:del>
      <w:r>
        <w:t xml:space="preserve">set my feet on </w:t>
      </w:r>
      <w:del w:id="876" w:author="3-9" w:date="2020-03-12T22:19:00Z">
        <w:r>
          <w:delText>firm ground</w:delText>
        </w:r>
      </w:del>
      <w:ins w:id="877" w:author="3-9" w:date="2020-03-12T22:19:00Z">
        <w:r w:rsidR="00AB5C1D">
          <w:t>a rock</w:t>
        </w:r>
      </w:ins>
      <w:r w:rsidR="00AB5C1D">
        <w:t xml:space="preserve"> </w:t>
      </w:r>
      <w:r>
        <w:t xml:space="preserve">and </w:t>
      </w:r>
      <w:del w:id="878" w:author="3-9" w:date="2020-03-12T22:19:00Z">
        <w:r>
          <w:delText xml:space="preserve">has </w:delText>
        </w:r>
      </w:del>
      <w:r>
        <w:t xml:space="preserve">directed my steps. </w:t>
      </w:r>
    </w:p>
    <w:p w14:paraId="1CF76B75" w14:textId="5CC739FB" w:rsidR="00FE38E9" w:rsidRDefault="006057DE" w:rsidP="00F82D8A">
      <w:pPr>
        <w:pStyle w:val="Verse"/>
        <w:spacing w:after="240"/>
      </w:pPr>
      <w:r>
        <w:t xml:space="preserve">He has put a new song in my mouth, a </w:t>
      </w:r>
      <w:del w:id="879" w:author="3-9" w:date="2020-03-12T22:19:00Z">
        <w:r>
          <w:delText>hymn</w:delText>
        </w:r>
      </w:del>
      <w:ins w:id="880" w:author="3-9" w:date="2020-03-12T22:19:00Z">
        <w:r w:rsidR="00AB5C1D">
          <w:t>song of praise</w:t>
        </w:r>
      </w:ins>
      <w:r>
        <w:t xml:space="preserve"> to our God. Many </w:t>
      </w:r>
      <w:del w:id="881" w:author="3-9" w:date="2020-03-12T22:19:00Z">
        <w:r>
          <w:delText>shall</w:delText>
        </w:r>
      </w:del>
      <w:ins w:id="882" w:author="3-9" w:date="2020-03-12T22:19:00Z">
        <w:r w:rsidR="00AB5C1D">
          <w:t>will</w:t>
        </w:r>
      </w:ins>
      <w:r>
        <w:t xml:space="preserve"> see and fear and shall hope in the Lord. </w:t>
      </w:r>
    </w:p>
    <w:p w14:paraId="5AE22611" w14:textId="62084665" w:rsidR="00FE38E9" w:rsidRDefault="006057DE" w:rsidP="00F82D8A">
      <w:pPr>
        <w:pStyle w:val="Verse"/>
        <w:spacing w:after="240"/>
      </w:pPr>
      <w:r>
        <w:t xml:space="preserve">Blessed is the man whose hope is in the name of the Lord, who has not </w:t>
      </w:r>
      <w:del w:id="883" w:author="3-9" w:date="2020-03-12T22:19:00Z">
        <w:r>
          <w:delText>gazed into vain emptiness and crazed lies</w:delText>
        </w:r>
      </w:del>
      <w:ins w:id="884" w:author="3-9" w:date="2020-03-12T22:19:00Z">
        <w:r w:rsidR="00AB5C1D">
          <w:t>turned aside to</w:t>
        </w:r>
        <w:r>
          <w:t xml:space="preserve"> va</w:t>
        </w:r>
        <w:r w:rsidR="00AB5C1D">
          <w:t>nitie</w:t>
        </w:r>
        <w:r>
          <w:t xml:space="preserve">s </w:t>
        </w:r>
        <w:r w:rsidR="00AB5C1D">
          <w:t>and mad delusions</w:t>
        </w:r>
      </w:ins>
      <w:r>
        <w:t xml:space="preserve">. </w:t>
      </w:r>
    </w:p>
    <w:p w14:paraId="30DB4DB7" w14:textId="0C3A6764" w:rsidR="00FE38E9" w:rsidRDefault="006057DE" w:rsidP="00F82D8A">
      <w:pPr>
        <w:pStyle w:val="Verse"/>
        <w:spacing w:after="240"/>
      </w:pPr>
      <w:r>
        <w:t>Many</w:t>
      </w:r>
      <w:del w:id="885" w:author="3-9" w:date="2020-03-12T22:19:00Z">
        <w:r>
          <w:delText xml:space="preserve">, O Lord my God, </w:delText>
        </w:r>
      </w:del>
      <w:ins w:id="886" w:author="3-9" w:date="2020-03-12T22:19:00Z">
        <w:r w:rsidR="00AB5C1D">
          <w:t xml:space="preserve"> </w:t>
        </w:r>
      </w:ins>
      <w:r>
        <w:t xml:space="preserve">are thy wonders that thou hast created, </w:t>
      </w:r>
      <w:ins w:id="887" w:author="3-9" w:date="2020-03-12T22:19:00Z">
        <w:r w:rsidR="00AB5C1D">
          <w:t xml:space="preserve">O Lord my God, </w:t>
        </w:r>
      </w:ins>
      <w:r>
        <w:t xml:space="preserve">and </w:t>
      </w:r>
      <w:r w:rsidR="00AB5C1D" w:rsidRPr="00AB5C1D">
        <w:t xml:space="preserve">in </w:t>
      </w:r>
      <w:del w:id="888" w:author="3-9" w:date="2020-03-12T22:19:00Z">
        <w:r>
          <w:delText xml:space="preserve">all these </w:delText>
        </w:r>
      </w:del>
      <w:r w:rsidR="00AB5C1D">
        <w:t>thy</w:t>
      </w:r>
      <w:r w:rsidR="00AB5C1D" w:rsidRPr="00AB5C1D">
        <w:t xml:space="preserve"> thoughts </w:t>
      </w:r>
      <w:del w:id="889" w:author="3-9" w:date="2020-03-12T22:19:00Z">
        <w:r>
          <w:delText>no one has likeness to</w:delText>
        </w:r>
      </w:del>
      <w:ins w:id="890" w:author="3-9" w:date="2020-03-12T22:19:00Z">
        <w:r w:rsidR="00AB5C1D" w:rsidRPr="00AB5C1D">
          <w:t>none can compare with</w:t>
        </w:r>
      </w:ins>
      <w:r w:rsidR="00AB5C1D" w:rsidRPr="00AB5C1D">
        <w:t xml:space="preserve"> </w:t>
      </w:r>
      <w:r w:rsidR="00AB5C1D">
        <w:t>thee</w:t>
      </w:r>
      <w:r>
        <w:t xml:space="preserve">; I </w:t>
      </w:r>
      <w:del w:id="891" w:author="3-9" w:date="2020-03-12T22:19:00Z">
        <w:r>
          <w:delText>spoke</w:delText>
        </w:r>
      </w:del>
      <w:ins w:id="892" w:author="3-9" w:date="2020-03-12T22:19:00Z">
        <w:r w:rsidR="00AB5C1D">
          <w:t>proclaimed</w:t>
        </w:r>
      </w:ins>
      <w:r>
        <w:t xml:space="preserve"> out and said</w:t>
      </w:r>
      <w:del w:id="893" w:author="3-9" w:date="2020-03-12T22:19:00Z">
        <w:r>
          <w:delText>: They</w:delText>
        </w:r>
      </w:del>
      <w:ins w:id="894" w:author="3-9" w:date="2020-03-12T22:19:00Z">
        <w:r w:rsidR="00AB5C1D">
          <w:t xml:space="preserve"> that th</w:t>
        </w:r>
        <w:r>
          <w:t>ey</w:t>
        </w:r>
      </w:ins>
      <w:r>
        <w:t xml:space="preserve"> are more than can be numbered. </w:t>
      </w:r>
    </w:p>
    <w:p w14:paraId="684142C4" w14:textId="77777777" w:rsidR="00FE38E9" w:rsidRDefault="006057DE" w:rsidP="00F82D8A">
      <w:pPr>
        <w:pStyle w:val="Verse"/>
        <w:spacing w:after="240"/>
      </w:pPr>
      <w:r>
        <w:t xml:space="preserve">Sacrifice and offering thou didst not desire, but thou hast prepared a body for me; burnt offering and oblation thou didst not require. </w:t>
      </w:r>
    </w:p>
    <w:p w14:paraId="2AAB3883" w14:textId="22AC9067" w:rsidR="00FE38E9" w:rsidRDefault="006057DE" w:rsidP="00F82D8A">
      <w:pPr>
        <w:pStyle w:val="Verse"/>
        <w:spacing w:after="240"/>
      </w:pPr>
      <w:r>
        <w:t>Then I said: Behold, I come</w:t>
      </w:r>
      <w:del w:id="895" w:author="3-9" w:date="2020-03-12T22:19:00Z">
        <w:r>
          <w:delText xml:space="preserve"> (</w:delText>
        </w:r>
      </w:del>
      <w:ins w:id="896" w:author="3-9" w:date="2020-03-12T22:19:00Z">
        <w:r w:rsidR="00AB5C1D">
          <w:t xml:space="preserve">, </w:t>
        </w:r>
      </w:ins>
      <w:r>
        <w:t>as is written of me in the scroll of the book</w:t>
      </w:r>
      <w:del w:id="897" w:author="3-9" w:date="2020-03-12T22:19:00Z">
        <w:r>
          <w:delText xml:space="preserve">) </w:delText>
        </w:r>
      </w:del>
      <w:ins w:id="898" w:author="3-9" w:date="2020-03-12T22:19:00Z">
        <w:r w:rsidR="00AB5C1D">
          <w:t>,</w:t>
        </w:r>
      </w:ins>
    </w:p>
    <w:p w14:paraId="05A3D53B" w14:textId="36B58E03" w:rsidR="00FE38E9" w:rsidRDefault="006057DE" w:rsidP="00F82D8A">
      <w:pPr>
        <w:pStyle w:val="Verse"/>
        <w:spacing w:after="240"/>
      </w:pPr>
      <w:del w:id="899" w:author="3-9" w:date="2020-03-12T22:19:00Z">
        <w:r>
          <w:lastRenderedPageBreak/>
          <w:delText>Delighting</w:delText>
        </w:r>
      </w:del>
      <w:ins w:id="900" w:author="3-9" w:date="2020-03-12T22:19:00Z">
        <w:r w:rsidR="00DE350A">
          <w:t>And I delight</w:t>
        </w:r>
      </w:ins>
      <w:r>
        <w:t xml:space="preserve"> to do thy will, O my God, for thy law is </w:t>
      </w:r>
      <w:r w:rsidR="00DE350A">
        <w:t>in</w:t>
      </w:r>
      <w:r>
        <w:t xml:space="preserve"> </w:t>
      </w:r>
      <w:del w:id="901" w:author="3-9" w:date="2020-03-12T22:19:00Z">
        <w:r>
          <w:delText xml:space="preserve">the midst of </w:delText>
        </w:r>
      </w:del>
      <w:r>
        <w:t xml:space="preserve">my heart. </w:t>
      </w:r>
    </w:p>
    <w:p w14:paraId="7937F187" w14:textId="696EEF74" w:rsidR="00FE38E9" w:rsidRDefault="006057DE" w:rsidP="00F82D8A">
      <w:pPr>
        <w:pStyle w:val="Verse"/>
        <w:spacing w:after="240"/>
      </w:pPr>
      <w:r>
        <w:t xml:space="preserve">I </w:t>
      </w:r>
      <w:del w:id="902" w:author="3-9" w:date="2020-03-12T22:19:00Z">
        <w:r>
          <w:delText>gladly</w:delText>
        </w:r>
      </w:del>
      <w:ins w:id="903" w:author="3-9" w:date="2020-03-12T22:19:00Z">
        <w:r w:rsidR="00DE350A">
          <w:t>have</w:t>
        </w:r>
      </w:ins>
      <w:r>
        <w:t xml:space="preserve"> proclaimed </w:t>
      </w:r>
      <w:ins w:id="904" w:author="3-9" w:date="2020-03-12T22:19:00Z">
        <w:r w:rsidR="00DE350A">
          <w:t xml:space="preserve">your </w:t>
        </w:r>
      </w:ins>
      <w:r>
        <w:t>righteousness in the great congregation</w:t>
      </w:r>
      <w:del w:id="905" w:author="3-9" w:date="2020-03-12T22:19:00Z">
        <w:r>
          <w:delText>; yes</w:delText>
        </w:r>
      </w:del>
      <w:ins w:id="906" w:author="3-9" w:date="2020-03-12T22:19:00Z">
        <w:r w:rsidR="00DE350A">
          <w:t>.</w:t>
        </w:r>
        <w:r>
          <w:t xml:space="preserve"> </w:t>
        </w:r>
        <w:r w:rsidR="00DE350A">
          <w:t>Behold</w:t>
        </w:r>
      </w:ins>
      <w:r>
        <w:t xml:space="preserve">, I shall </w:t>
      </w:r>
      <w:del w:id="907" w:author="3-9" w:date="2020-03-12T22:19:00Z">
        <w:r>
          <w:delText>never</w:delText>
        </w:r>
      </w:del>
      <w:ins w:id="908" w:author="3-9" w:date="2020-03-12T22:19:00Z">
        <w:r>
          <w:t>n</w:t>
        </w:r>
        <w:r w:rsidR="00DE350A">
          <w:t>ot</w:t>
        </w:r>
      </w:ins>
      <w:r>
        <w:t xml:space="preserve"> restrain my lips</w:t>
      </w:r>
      <w:del w:id="909" w:author="3-9" w:date="2020-03-12T22:19:00Z">
        <w:r>
          <w:delText>,</w:delText>
        </w:r>
      </w:del>
      <w:ins w:id="910" w:author="3-9" w:date="2020-03-12T22:19:00Z">
        <w:r w:rsidR="00DE350A">
          <w:t>;</w:t>
        </w:r>
      </w:ins>
      <w:r w:rsidR="00DE350A">
        <w:t xml:space="preserve"> </w:t>
      </w:r>
      <w:r>
        <w:t xml:space="preserve">O Lord, </w:t>
      </w:r>
      <w:del w:id="911" w:author="3-9" w:date="2020-03-12T22:19:00Z">
        <w:r>
          <w:delText xml:space="preserve">indeed </w:delText>
        </w:r>
      </w:del>
      <w:r>
        <w:t xml:space="preserve">thou </w:t>
      </w:r>
      <w:proofErr w:type="spellStart"/>
      <w:r>
        <w:t>knowest</w:t>
      </w:r>
      <w:proofErr w:type="spellEnd"/>
      <w:r>
        <w:t xml:space="preserve"> this. </w:t>
      </w:r>
    </w:p>
    <w:p w14:paraId="7239B19D" w14:textId="258A4335" w:rsidR="00FE38E9" w:rsidRDefault="006057DE" w:rsidP="00F82D8A">
      <w:pPr>
        <w:pStyle w:val="Verse"/>
        <w:spacing w:after="240"/>
      </w:pPr>
      <w:r>
        <w:t xml:space="preserve">I </w:t>
      </w:r>
      <w:del w:id="912" w:author="3-9" w:date="2020-03-12T22:19:00Z">
        <w:r>
          <w:delText>did</w:delText>
        </w:r>
      </w:del>
      <w:ins w:id="913" w:author="3-9" w:date="2020-03-12T22:19:00Z">
        <w:r w:rsidR="00DE350A">
          <w:t>have</w:t>
        </w:r>
      </w:ins>
      <w:r>
        <w:t xml:space="preserve"> not </w:t>
      </w:r>
      <w:del w:id="914" w:author="3-9" w:date="2020-03-12T22:19:00Z">
        <w:r>
          <w:delText>hide</w:delText>
        </w:r>
      </w:del>
      <w:proofErr w:type="spellStart"/>
      <w:ins w:id="915" w:author="3-9" w:date="2020-03-12T22:19:00Z">
        <w:r w:rsidR="00DE350A">
          <w:t>hiden</w:t>
        </w:r>
      </w:ins>
      <w:proofErr w:type="spellEnd"/>
      <w:r>
        <w:t xml:space="preserve"> thy righteousness in my heart, I </w:t>
      </w:r>
      <w:del w:id="916" w:author="3-9" w:date="2020-03-12T22:19:00Z">
        <w:r>
          <w:delText>declared</w:delText>
        </w:r>
      </w:del>
      <w:ins w:id="917" w:author="3-9" w:date="2020-03-12T22:19:00Z">
        <w:r w:rsidR="00DE350A">
          <w:t>spoke of</w:t>
        </w:r>
      </w:ins>
      <w:r>
        <w:t xml:space="preserve"> thy truth and thy </w:t>
      </w:r>
      <w:del w:id="918" w:author="3-9" w:date="2020-03-12T22:19:00Z">
        <w:r>
          <w:delText>salvation, I</w:delText>
        </w:r>
      </w:del>
      <w:ins w:id="919" w:author="3-9" w:date="2020-03-12T22:19:00Z">
        <w:r w:rsidR="00DE350A">
          <w:t>deliverance</w:t>
        </w:r>
        <w:r>
          <w:t xml:space="preserve">, </w:t>
        </w:r>
        <w:r w:rsidR="00DE350A">
          <w:t>and</w:t>
        </w:r>
      </w:ins>
      <w:r>
        <w:t xml:space="preserve"> did not hide thy mercy and thy truth from the great congregation. </w:t>
      </w:r>
    </w:p>
    <w:p w14:paraId="2A5FD1B1" w14:textId="6CF088DE" w:rsidR="00FE38E9" w:rsidRDefault="006057DE" w:rsidP="00F82D8A">
      <w:pPr>
        <w:pStyle w:val="Verse"/>
        <w:spacing w:after="240"/>
      </w:pPr>
      <w:del w:id="920" w:author="3-9" w:date="2020-03-12T22:19:00Z">
        <w:r>
          <w:delText xml:space="preserve">Do not, </w:delText>
        </w:r>
      </w:del>
      <w:r>
        <w:t xml:space="preserve">O Lord, </w:t>
      </w:r>
      <w:ins w:id="921" w:author="3-9" w:date="2020-03-12T22:19:00Z">
        <w:r w:rsidR="00DE350A">
          <w:t xml:space="preserve">do not </w:t>
        </w:r>
      </w:ins>
      <w:r>
        <w:t xml:space="preserve">take thy </w:t>
      </w:r>
      <w:del w:id="922" w:author="3-9" w:date="2020-03-12T22:19:00Z">
        <w:r>
          <w:delText>compassion</w:delText>
        </w:r>
      </w:del>
      <w:ins w:id="923" w:author="3-9" w:date="2020-03-12T22:19:00Z">
        <w:r w:rsidR="00DE350A">
          <w:t>mercy</w:t>
        </w:r>
      </w:ins>
      <w:r>
        <w:t xml:space="preserve"> from me; </w:t>
      </w:r>
      <w:del w:id="924" w:author="3-9" w:date="2020-03-12T22:19:00Z">
        <w:r>
          <w:delText xml:space="preserve">may </w:delText>
        </w:r>
      </w:del>
      <w:r>
        <w:t xml:space="preserve">thy mercy and truth </w:t>
      </w:r>
      <w:del w:id="925" w:author="3-9" w:date="2020-03-12T22:19:00Z">
        <w:r>
          <w:delText xml:space="preserve">forever </w:delText>
        </w:r>
      </w:del>
      <w:r>
        <w:t>preserve me</w:t>
      </w:r>
      <w:ins w:id="926" w:author="3-9" w:date="2020-03-12T22:19:00Z">
        <w:r w:rsidR="00DE350A">
          <w:t xml:space="preserve"> forever</w:t>
        </w:r>
      </w:ins>
      <w:r>
        <w:t xml:space="preserve">. </w:t>
      </w:r>
    </w:p>
    <w:p w14:paraId="38FC3E4E" w14:textId="46BCE116" w:rsidR="00FE38E9" w:rsidRDefault="006057DE" w:rsidP="00F82D8A">
      <w:pPr>
        <w:pStyle w:val="Verse"/>
        <w:spacing w:after="240"/>
      </w:pPr>
      <w:r>
        <w:t xml:space="preserve">For countless evils have surrounded me, my iniquities </w:t>
      </w:r>
      <w:del w:id="927" w:author="3-9" w:date="2020-03-12T22:19:00Z">
        <w:r>
          <w:delText>so took hold of</w:delText>
        </w:r>
      </w:del>
      <w:ins w:id="928" w:author="3-9" w:date="2020-03-12T22:19:00Z">
        <w:r w:rsidR="00DE350A">
          <w:t>have overtaken</w:t>
        </w:r>
      </w:ins>
      <w:r>
        <w:t xml:space="preserve"> me </w:t>
      </w:r>
      <w:del w:id="929" w:author="3-9" w:date="2020-03-12T22:19:00Z">
        <w:r>
          <w:delText>that</w:delText>
        </w:r>
      </w:del>
      <w:ins w:id="930" w:author="3-9" w:date="2020-03-12T22:19:00Z">
        <w:r w:rsidR="00DE350A">
          <w:t>till</w:t>
        </w:r>
      </w:ins>
      <w:r>
        <w:t xml:space="preserve"> I </w:t>
      </w:r>
      <w:del w:id="931" w:author="3-9" w:date="2020-03-12T22:19:00Z">
        <w:r>
          <w:delText>could</w:delText>
        </w:r>
      </w:del>
      <w:ins w:id="932" w:author="3-9" w:date="2020-03-12T22:19:00Z">
        <w:r w:rsidR="00DE350A">
          <w:t>can</w:t>
        </w:r>
      </w:ins>
      <w:r>
        <w:t xml:space="preserve"> not see; they </w:t>
      </w:r>
      <w:del w:id="933" w:author="3-9" w:date="2020-03-12T22:19:00Z">
        <w:r>
          <w:delText>have multiplied</w:delText>
        </w:r>
      </w:del>
      <w:ins w:id="934" w:author="3-9" w:date="2020-03-12T22:19:00Z">
        <w:r w:rsidR="00DE350A">
          <w:t>are</w:t>
        </w:r>
      </w:ins>
      <w:r>
        <w:t xml:space="preserve"> more than the hairs of my head, and </w:t>
      </w:r>
      <w:del w:id="935" w:author="3-9" w:date="2020-03-12T22:19:00Z">
        <w:r>
          <w:delText>all</w:delText>
        </w:r>
      </w:del>
      <w:ins w:id="936" w:author="3-9" w:date="2020-03-12T22:19:00Z">
        <w:r w:rsidR="00DE350A">
          <w:t>my</w:t>
        </w:r>
      </w:ins>
      <w:r>
        <w:t xml:space="preserve"> heart </w:t>
      </w:r>
      <w:del w:id="937" w:author="3-9" w:date="2020-03-12T22:19:00Z">
        <w:r>
          <w:delText>has gone from</w:delText>
        </w:r>
      </w:del>
      <w:ins w:id="938" w:author="3-9" w:date="2020-03-12T22:19:00Z">
        <w:r w:rsidR="00DE350A">
          <w:t>fails</w:t>
        </w:r>
      </w:ins>
      <w:r w:rsidR="00DE350A">
        <w:t xml:space="preserve"> </w:t>
      </w:r>
      <w:r>
        <w:t xml:space="preserve">me. </w:t>
      </w:r>
    </w:p>
    <w:p w14:paraId="3FEF095B" w14:textId="77777777" w:rsidR="00FE38E9" w:rsidRDefault="006057DE" w:rsidP="00F82D8A">
      <w:pPr>
        <w:pStyle w:val="Verse"/>
        <w:spacing w:after="240"/>
      </w:pPr>
      <w:r>
        <w:t xml:space="preserve">Be pleased, O Lord, to deliver me; O Lord, make haste to help me. </w:t>
      </w:r>
    </w:p>
    <w:p w14:paraId="5046CBCA" w14:textId="5C80D81B" w:rsidR="00FE38E9" w:rsidRDefault="006057DE" w:rsidP="00F82D8A">
      <w:pPr>
        <w:pStyle w:val="Verse"/>
        <w:spacing w:after="240"/>
      </w:pPr>
      <w:r>
        <w:t xml:space="preserve">May those </w:t>
      </w:r>
      <w:del w:id="939" w:author="3-9" w:date="2020-03-12T22:19:00Z">
        <w:r>
          <w:delText>seeking to shatter</w:delText>
        </w:r>
      </w:del>
      <w:ins w:id="940" w:author="3-9" w:date="2020-03-12T22:19:00Z">
        <w:r w:rsidR="005F40AA">
          <w:t>who seek</w:t>
        </w:r>
      </w:ins>
      <w:r w:rsidR="005F40AA">
        <w:t xml:space="preserve"> my </w:t>
      </w:r>
      <w:del w:id="941" w:author="3-9" w:date="2020-03-12T22:19:00Z">
        <w:r>
          <w:delText>soul</w:delText>
        </w:r>
      </w:del>
      <w:ins w:id="942" w:author="3-9" w:date="2020-03-12T22:19:00Z">
        <w:r w:rsidR="005F40AA">
          <w:t>life</w:t>
        </w:r>
      </w:ins>
      <w:r>
        <w:t xml:space="preserve"> be </w:t>
      </w:r>
      <w:del w:id="943" w:author="3-9" w:date="2020-03-12T22:19:00Z">
        <w:r>
          <w:delText>disgraced</w:delText>
        </w:r>
      </w:del>
      <w:ins w:id="944" w:author="3-9" w:date="2020-03-12T22:19:00Z">
        <w:r w:rsidR="005F40AA">
          <w:t>put to shame</w:t>
        </w:r>
      </w:ins>
      <w:r w:rsidR="005F40AA">
        <w:t xml:space="preserve"> and </w:t>
      </w:r>
      <w:del w:id="945" w:author="3-9" w:date="2020-03-12T22:19:00Z">
        <w:r>
          <w:delText>ever confounded; may</w:delText>
        </w:r>
      </w:del>
      <w:ins w:id="946" w:author="3-9" w:date="2020-03-12T22:19:00Z">
        <w:r w:rsidR="005F40AA">
          <w:t>confusion;</w:t>
        </w:r>
        <w:r>
          <w:t xml:space="preserve"> </w:t>
        </w:r>
        <w:r w:rsidR="005F40AA">
          <w:t>let</w:t>
        </w:r>
      </w:ins>
      <w:r>
        <w:t xml:space="preserve"> those </w:t>
      </w:r>
      <w:del w:id="947" w:author="3-9" w:date="2020-03-12T22:19:00Z">
        <w:r>
          <w:delText>wishing</w:delText>
        </w:r>
      </w:del>
      <w:ins w:id="948" w:author="3-9" w:date="2020-03-12T22:19:00Z">
        <w:r w:rsidR="005F40AA">
          <w:t>who desire</w:t>
        </w:r>
      </w:ins>
      <w:r>
        <w:t xml:space="preserve"> evil for me be turned back and confounded. </w:t>
      </w:r>
    </w:p>
    <w:p w14:paraId="70436A12" w14:textId="6AA8FAA5" w:rsidR="005F40AA" w:rsidRDefault="006057DE" w:rsidP="005F40AA">
      <w:pPr>
        <w:pStyle w:val="Verse"/>
        <w:spacing w:after="240"/>
      </w:pPr>
      <w:del w:id="949" w:author="3-9" w:date="2020-03-12T22:19:00Z">
        <w:r>
          <w:delText>May</w:delText>
        </w:r>
      </w:del>
      <w:ins w:id="950" w:author="3-9" w:date="2020-03-12T22:19:00Z">
        <w:r w:rsidR="005F40AA">
          <w:t>Let</w:t>
        </w:r>
      </w:ins>
      <w:r>
        <w:t xml:space="preserve"> those </w:t>
      </w:r>
      <w:del w:id="951" w:author="3-9" w:date="2020-03-12T22:19:00Z">
        <w:r>
          <w:delText>mocking: Well done, well done!</w:delText>
        </w:r>
      </w:del>
      <w:ins w:id="952" w:author="3-9" w:date="2020-03-12T22:19:00Z">
        <w:r w:rsidR="005F40AA">
          <w:t>who say, Good! Good!</w:t>
        </w:r>
      </w:ins>
      <w:r>
        <w:t xml:space="preserve"> be </w:t>
      </w:r>
      <w:del w:id="953" w:author="3-9" w:date="2020-03-12T22:19:00Z">
        <w:r>
          <w:delText xml:space="preserve">given disgrace as their prize. </w:delText>
        </w:r>
      </w:del>
      <w:ins w:id="954" w:author="3-9" w:date="2020-03-12T22:19:00Z">
        <w:r w:rsidR="005F40AA">
          <w:t>put to confusion</w:t>
        </w:r>
        <w:r>
          <w:t>.</w:t>
        </w:r>
      </w:ins>
    </w:p>
    <w:p w14:paraId="1F723208" w14:textId="3B2772D6" w:rsidR="00FE38E9" w:rsidRDefault="006057DE" w:rsidP="005F40AA">
      <w:pPr>
        <w:pStyle w:val="Verse"/>
        <w:spacing w:after="240"/>
      </w:pPr>
      <w:r>
        <w:t xml:space="preserve">But </w:t>
      </w:r>
      <w:del w:id="955" w:author="3-9" w:date="2020-03-12T22:19:00Z">
        <w:r>
          <w:delText>may</w:delText>
        </w:r>
      </w:del>
      <w:ins w:id="956" w:author="3-9" w:date="2020-03-12T22:19:00Z">
        <w:r w:rsidR="005F40AA">
          <w:t>let</w:t>
        </w:r>
      </w:ins>
      <w:r w:rsidR="005F40AA" w:rsidRPr="005F40AA">
        <w:t xml:space="preserve"> all those </w:t>
      </w:r>
      <w:del w:id="957" w:author="3-9" w:date="2020-03-12T22:19:00Z">
        <w:r>
          <w:delText xml:space="preserve">seeking thee, O Lord, </w:delText>
        </w:r>
      </w:del>
      <w:r w:rsidR="005F40AA" w:rsidRPr="005F40AA">
        <w:t xml:space="preserve">rejoice and be glad in </w:t>
      </w:r>
      <w:r w:rsidR="005F40AA">
        <w:t>thee</w:t>
      </w:r>
      <w:del w:id="958" w:author="3-9" w:date="2020-03-12T22:19:00Z">
        <w:r>
          <w:delText>; may</w:delText>
        </w:r>
      </w:del>
      <w:ins w:id="959" w:author="3-9" w:date="2020-03-12T22:19:00Z">
        <w:r w:rsidR="005F40AA">
          <w:t xml:space="preserve"> </w:t>
        </w:r>
        <w:r w:rsidR="005F40AA" w:rsidRPr="005F40AA">
          <w:t xml:space="preserve">who seek </w:t>
        </w:r>
        <w:r w:rsidR="005F40AA">
          <w:t>thee</w:t>
        </w:r>
        <w:r w:rsidR="005F40AA" w:rsidRPr="005F40AA">
          <w:t>, O Lord, and let</w:t>
        </w:r>
      </w:ins>
      <w:r w:rsidR="005F40AA" w:rsidRPr="005F40AA">
        <w:t xml:space="preserve"> those </w:t>
      </w:r>
      <w:del w:id="960" w:author="3-9" w:date="2020-03-12T22:19:00Z">
        <w:r>
          <w:delText>loving thy</w:delText>
        </w:r>
      </w:del>
      <w:ins w:id="961" w:author="3-9" w:date="2020-03-12T22:19:00Z">
        <w:r w:rsidR="005F40AA" w:rsidRPr="005F40AA">
          <w:t>who love your</w:t>
        </w:r>
      </w:ins>
      <w:r w:rsidR="005F40AA" w:rsidRPr="005F40AA">
        <w:t xml:space="preserve"> </w:t>
      </w:r>
      <w:r w:rsidR="005F40AA">
        <w:t>salvation</w:t>
      </w:r>
      <w:r w:rsidR="005F40AA" w:rsidRPr="005F40AA">
        <w:t xml:space="preserve"> </w:t>
      </w:r>
      <w:del w:id="962" w:author="3-9" w:date="2020-03-12T22:19:00Z">
        <w:r>
          <w:delText xml:space="preserve">ceaselessly </w:delText>
        </w:r>
      </w:del>
      <w:r w:rsidR="005F40AA" w:rsidRPr="005F40AA">
        <w:t>say</w:t>
      </w:r>
      <w:del w:id="963" w:author="3-9" w:date="2020-03-12T22:19:00Z">
        <w:r>
          <w:delText>: The</w:delText>
        </w:r>
      </w:del>
      <w:ins w:id="964" w:author="3-9" w:date="2020-03-12T22:19:00Z">
        <w:r w:rsidR="005F40AA" w:rsidRPr="005F40AA">
          <w:t xml:space="preserve"> continually</w:t>
        </w:r>
        <w:r w:rsidR="005F40AA">
          <w:t xml:space="preserve">: </w:t>
        </w:r>
        <w:r w:rsidR="005F40AA" w:rsidRPr="005F40AA">
          <w:t>Let the</w:t>
        </w:r>
      </w:ins>
      <w:r w:rsidR="005F40AA" w:rsidRPr="005F40AA">
        <w:t xml:space="preserve"> Lord be magnifie</w:t>
      </w:r>
      <w:r w:rsidR="005F40AA">
        <w:t>d</w:t>
      </w:r>
      <w:r>
        <w:t xml:space="preserve">! </w:t>
      </w:r>
    </w:p>
    <w:p w14:paraId="7AF60FDB" w14:textId="0236C962" w:rsidR="006057DE" w:rsidRDefault="006057DE" w:rsidP="00F82D8A">
      <w:pPr>
        <w:pStyle w:val="Verse"/>
        <w:spacing w:after="240"/>
      </w:pPr>
      <w:r>
        <w:t xml:space="preserve">As for me, I am poor and needy, </w:t>
      </w:r>
      <w:del w:id="965" w:author="3-9" w:date="2020-03-12T22:19:00Z">
        <w:r>
          <w:delText>the Lord will care for</w:delText>
        </w:r>
      </w:del>
      <w:ins w:id="966" w:author="3-9" w:date="2020-03-12T22:19:00Z">
        <w:r w:rsidR="005F40AA" w:rsidRPr="005F40AA">
          <w:t>hasten to</w:t>
        </w:r>
      </w:ins>
      <w:r w:rsidR="005F40AA" w:rsidRPr="005F40AA">
        <w:t xml:space="preserve"> me</w:t>
      </w:r>
      <w:ins w:id="967" w:author="3-9" w:date="2020-03-12T22:19:00Z">
        <w:r w:rsidR="005F40AA" w:rsidRPr="005F40AA">
          <w:t>, O God</w:t>
        </w:r>
      </w:ins>
      <w:r w:rsidR="005F40AA">
        <w:t>. Thou art</w:t>
      </w:r>
      <w:r w:rsidR="005F40AA" w:rsidRPr="005F40AA">
        <w:t xml:space="preserve"> my help and </w:t>
      </w:r>
      <w:del w:id="968" w:author="3-9" w:date="2020-03-12T22:19:00Z">
        <w:r>
          <w:delText xml:space="preserve">my </w:delText>
        </w:r>
      </w:del>
      <w:r w:rsidR="005F40AA" w:rsidRPr="005F40AA">
        <w:t xml:space="preserve">deliverer; </w:t>
      </w:r>
      <w:ins w:id="969" w:author="3-9" w:date="2020-03-12T22:19:00Z">
        <w:r w:rsidR="005F40AA" w:rsidRPr="005F40AA">
          <w:t xml:space="preserve">O Lord, </w:t>
        </w:r>
      </w:ins>
      <w:r w:rsidR="005F40AA" w:rsidRPr="005F40AA">
        <w:t>do not delay</w:t>
      </w:r>
      <w:del w:id="970" w:author="3-9" w:date="2020-03-12T22:19:00Z">
        <w:r>
          <w:delText>, O my God</w:delText>
        </w:r>
      </w:del>
      <w:r w:rsidR="005F40AA" w:rsidRPr="005F40AA">
        <w:t>.</w:t>
      </w:r>
      <w:r>
        <w:t xml:space="preserve"> </w:t>
      </w:r>
    </w:p>
    <w:p w14:paraId="4CCB322E" w14:textId="77777777" w:rsidR="00B50629" w:rsidRDefault="00B50629" w:rsidP="0037394E">
      <w:pPr>
        <w:pStyle w:val="Rubric"/>
      </w:pPr>
      <w:r>
        <w:t>Glory. Both now. Alleluia.</w:t>
      </w:r>
    </w:p>
    <w:p w14:paraId="2A50DEA9" w14:textId="77777777" w:rsidR="00237B9C" w:rsidRDefault="00B50629" w:rsidP="00B50629">
      <w:pPr>
        <w:pStyle w:val="Heading2"/>
        <w:spacing w:after="240"/>
      </w:pPr>
      <w:r>
        <w:lastRenderedPageBreak/>
        <w:t>Second Stasis</w:t>
      </w:r>
    </w:p>
    <w:p w14:paraId="7B7ACBF6" w14:textId="77777777" w:rsidR="006057DE" w:rsidRDefault="00FE38E9" w:rsidP="00FA3250">
      <w:pPr>
        <w:pStyle w:val="Heading3"/>
        <w:spacing w:after="240"/>
      </w:pPr>
      <w:r>
        <w:t>Psalm</w:t>
      </w:r>
      <w:r w:rsidR="006057DE">
        <w:t xml:space="preserve"> 40</w:t>
      </w:r>
    </w:p>
    <w:p w14:paraId="30EFA304" w14:textId="77777777" w:rsidR="006057DE" w:rsidRDefault="006057DE" w:rsidP="00161212">
      <w:pPr>
        <w:pStyle w:val="Rubric"/>
      </w:pPr>
      <w:r>
        <w:t xml:space="preserve">For the end of the struggle, a psalm of David </w:t>
      </w:r>
    </w:p>
    <w:p w14:paraId="744D93A9" w14:textId="25B14FB0" w:rsidR="00FE38E9" w:rsidRDefault="006057DE" w:rsidP="00F82D8A">
      <w:pPr>
        <w:pStyle w:val="Verse"/>
        <w:spacing w:after="240"/>
      </w:pPr>
      <w:r>
        <w:t xml:space="preserve">Blessed is </w:t>
      </w:r>
      <w:del w:id="971" w:author="3-9" w:date="2020-03-12T22:19:00Z">
        <w:r>
          <w:delText>the one</w:delText>
        </w:r>
      </w:del>
      <w:ins w:id="972" w:author="3-9" w:date="2020-03-12T22:19:00Z">
        <w:r w:rsidR="00D16620">
          <w:t>he</w:t>
        </w:r>
      </w:ins>
      <w:r w:rsidR="00D16620">
        <w:t xml:space="preserve"> </w:t>
      </w:r>
      <w:r>
        <w:t xml:space="preserve">who </w:t>
      </w:r>
      <w:del w:id="973" w:author="3-9" w:date="2020-03-12T22:19:00Z">
        <w:r>
          <w:delText>understands</w:delText>
        </w:r>
      </w:del>
      <w:ins w:id="974" w:author="3-9" w:date="2020-03-12T22:19:00Z">
        <w:r w:rsidR="00D16620">
          <w:t>considers</w:t>
        </w:r>
      </w:ins>
      <w:r>
        <w:t xml:space="preserve"> the poor </w:t>
      </w:r>
      <w:del w:id="975" w:author="3-9" w:date="2020-03-12T22:19:00Z">
        <w:r>
          <w:delText xml:space="preserve">man </w:delText>
        </w:r>
      </w:del>
      <w:r>
        <w:t xml:space="preserve">and </w:t>
      </w:r>
      <w:del w:id="976" w:author="3-9" w:date="2020-03-12T22:19:00Z">
        <w:r>
          <w:delText xml:space="preserve">the </w:delText>
        </w:r>
      </w:del>
      <w:r>
        <w:t>needy</w:t>
      </w:r>
      <w:del w:id="977" w:author="3-9" w:date="2020-03-12T22:19:00Z">
        <w:r>
          <w:delText xml:space="preserve"> one</w:delText>
        </w:r>
      </w:del>
      <w:r>
        <w:t xml:space="preserve">; the Lord will deliver him in </w:t>
      </w:r>
      <w:del w:id="978" w:author="3-9" w:date="2020-03-12T22:19:00Z">
        <w:r>
          <w:delText>an evil</w:delText>
        </w:r>
      </w:del>
      <w:ins w:id="979" w:author="3-9" w:date="2020-03-12T22:19:00Z">
        <w:r w:rsidR="00D16620">
          <w:t>the</w:t>
        </w:r>
      </w:ins>
      <w:r w:rsidR="00D16620">
        <w:t xml:space="preserve"> </w:t>
      </w:r>
      <w:r>
        <w:t>day</w:t>
      </w:r>
      <w:ins w:id="980" w:author="3-9" w:date="2020-03-12T22:19:00Z">
        <w:r w:rsidR="00D16620">
          <w:t xml:space="preserve"> of trouble</w:t>
        </w:r>
      </w:ins>
      <w:r>
        <w:t xml:space="preserve">. </w:t>
      </w:r>
    </w:p>
    <w:p w14:paraId="5F26B7F9" w14:textId="38064706" w:rsidR="00FE38E9" w:rsidRDefault="006057DE" w:rsidP="00F82D8A">
      <w:pPr>
        <w:pStyle w:val="Verse"/>
        <w:spacing w:after="240"/>
      </w:pPr>
      <w:r>
        <w:t xml:space="preserve">May the Lord keep him and quicken him and make him blessed on the earth, </w:t>
      </w:r>
      <w:ins w:id="981" w:author="3-9" w:date="2020-03-12T22:19:00Z">
        <w:r w:rsidR="00D16620">
          <w:t xml:space="preserve">and </w:t>
        </w:r>
      </w:ins>
      <w:r>
        <w:t xml:space="preserve">not </w:t>
      </w:r>
      <w:del w:id="982" w:author="3-9" w:date="2020-03-12T22:19:00Z">
        <w:r>
          <w:delText>giving</w:delText>
        </w:r>
      </w:del>
      <w:ins w:id="983" w:author="3-9" w:date="2020-03-12T22:19:00Z">
        <w:r w:rsidR="00D16620">
          <w:t>deliver</w:t>
        </w:r>
      </w:ins>
      <w:r>
        <w:t xml:space="preserve"> him </w:t>
      </w:r>
      <w:del w:id="984" w:author="3-9" w:date="2020-03-12T22:19:00Z">
        <w:r>
          <w:delText>over to</w:delText>
        </w:r>
      </w:del>
      <w:ins w:id="985" w:author="3-9" w:date="2020-03-12T22:19:00Z">
        <w:r w:rsidR="00D16620">
          <w:t>in</w:t>
        </w:r>
        <w:r>
          <w:t>to</w:t>
        </w:r>
      </w:ins>
      <w:r>
        <w:t xml:space="preserve"> </w:t>
      </w:r>
      <w:r w:rsidR="00331192">
        <w:t xml:space="preserve">the hands of </w:t>
      </w:r>
      <w:r>
        <w:t xml:space="preserve">his enemies. </w:t>
      </w:r>
    </w:p>
    <w:p w14:paraId="6B6CB5C7" w14:textId="53659CBA" w:rsidR="00FE38E9" w:rsidRDefault="006057DE" w:rsidP="00F82D8A">
      <w:pPr>
        <w:pStyle w:val="Verse"/>
        <w:spacing w:after="240"/>
      </w:pPr>
      <w:r>
        <w:t xml:space="preserve">May the Lord help him on his bed of pain; </w:t>
      </w:r>
      <w:del w:id="986" w:author="3-9" w:date="2020-03-12T22:19:00Z">
        <w:r>
          <w:delText>in</w:delText>
        </w:r>
      </w:del>
      <w:ins w:id="987" w:author="3-9" w:date="2020-03-12T22:19:00Z">
        <w:r w:rsidR="00C2359C" w:rsidRPr="00C2359C">
          <w:t>from</w:t>
        </w:r>
      </w:ins>
      <w:r w:rsidR="00C2359C" w:rsidRPr="00C2359C">
        <w:t xml:space="preserve"> his </w:t>
      </w:r>
      <w:del w:id="988" w:author="3-9" w:date="2020-03-12T22:19:00Z">
        <w:r>
          <w:delText>sickness</w:delText>
        </w:r>
      </w:del>
      <w:ins w:id="989" w:author="3-9" w:date="2020-03-12T22:19:00Z">
        <w:r w:rsidR="00C2359C" w:rsidRPr="00C2359C">
          <w:t>illness and all his infirmities</w:t>
        </w:r>
      </w:ins>
      <w:r w:rsidR="00C2359C" w:rsidRPr="00C2359C">
        <w:t xml:space="preserve">, </w:t>
      </w:r>
      <w:r w:rsidR="00C2359C">
        <w:t>thou</w:t>
      </w:r>
      <w:r w:rsidR="00C2359C" w:rsidRPr="00C2359C">
        <w:t xml:space="preserve"> </w:t>
      </w:r>
      <w:del w:id="990" w:author="3-9" w:date="2020-03-12T22:19:00Z">
        <w:r>
          <w:delText>hast made his whole bed</w:delText>
        </w:r>
      </w:del>
      <w:ins w:id="991" w:author="3-9" w:date="2020-03-12T22:19:00Z">
        <w:r w:rsidR="00C2359C" w:rsidRPr="00C2359C">
          <w:t>wil</w:t>
        </w:r>
        <w:r w:rsidR="00C2359C">
          <w:t>t</w:t>
        </w:r>
        <w:r w:rsidR="00C2359C" w:rsidRPr="00C2359C">
          <w:t xml:space="preserve"> heal him</w:t>
        </w:r>
      </w:ins>
      <w:r>
        <w:t xml:space="preserve">. </w:t>
      </w:r>
    </w:p>
    <w:p w14:paraId="448689D4" w14:textId="77777777" w:rsidR="00FE38E9" w:rsidRDefault="006057DE" w:rsidP="00F82D8A">
      <w:pPr>
        <w:pStyle w:val="Verse"/>
        <w:spacing w:after="240"/>
      </w:pPr>
      <w:r>
        <w:t xml:space="preserve">I said: Lord, have mercy on me, heal my soul, for I have sinned against thee. </w:t>
      </w:r>
    </w:p>
    <w:p w14:paraId="786271A3" w14:textId="7C3A5F7D" w:rsidR="00FE38E9" w:rsidRDefault="006057DE" w:rsidP="00F82D8A">
      <w:pPr>
        <w:pStyle w:val="Verse"/>
        <w:spacing w:after="240"/>
      </w:pPr>
      <w:r>
        <w:t xml:space="preserve">My enemies spoke evil </w:t>
      </w:r>
      <w:del w:id="992" w:author="3-9" w:date="2020-03-12T22:19:00Z">
        <w:r>
          <w:delText>of</w:delText>
        </w:r>
      </w:del>
      <w:ins w:id="993" w:author="3-9" w:date="2020-03-12T22:19:00Z">
        <w:r w:rsidR="00CB5737">
          <w:t>against</w:t>
        </w:r>
      </w:ins>
      <w:r>
        <w:t xml:space="preserve"> me: When will he die and his name perish? </w:t>
      </w:r>
    </w:p>
    <w:p w14:paraId="73AE826F" w14:textId="2B290408" w:rsidR="00FE38E9" w:rsidRDefault="006057DE" w:rsidP="00F82D8A">
      <w:pPr>
        <w:pStyle w:val="Verse"/>
        <w:spacing w:after="240"/>
      </w:pPr>
      <w:r>
        <w:t xml:space="preserve">When </w:t>
      </w:r>
      <w:del w:id="994" w:author="3-9" w:date="2020-03-12T22:19:00Z">
        <w:r>
          <w:delText>he</w:delText>
        </w:r>
      </w:del>
      <w:ins w:id="995" w:author="3-9" w:date="2020-03-12T22:19:00Z">
        <w:r w:rsidR="00CB5737">
          <w:t>one</w:t>
        </w:r>
      </w:ins>
      <w:r>
        <w:t xml:space="preserve"> came </w:t>
      </w:r>
      <w:r w:rsidR="00CB5737">
        <w:t xml:space="preserve">in </w:t>
      </w:r>
      <w:r>
        <w:t xml:space="preserve">to </w:t>
      </w:r>
      <w:del w:id="996" w:author="3-9" w:date="2020-03-12T22:19:00Z">
        <w:r>
          <w:delText>visit</w:delText>
        </w:r>
      </w:del>
      <w:ins w:id="997" w:author="3-9" w:date="2020-03-12T22:19:00Z">
        <w:r w:rsidR="00CB5737">
          <w:t>see me</w:t>
        </w:r>
      </w:ins>
      <w:r>
        <w:t xml:space="preserve"> he spoke lies, his heart gathered iniquity to itself; when he went out he spoke it. </w:t>
      </w:r>
    </w:p>
    <w:p w14:paraId="08CEBEDC" w14:textId="77777777" w:rsidR="00FE38E9" w:rsidRDefault="006057DE" w:rsidP="00F82D8A">
      <w:pPr>
        <w:pStyle w:val="Verse"/>
        <w:spacing w:after="240"/>
      </w:pPr>
      <w:r>
        <w:t xml:space="preserve">All my enemies whisper against me, against me they devise evils for me. </w:t>
      </w:r>
    </w:p>
    <w:p w14:paraId="7E7CAC00" w14:textId="27124C2A" w:rsidR="00FE38E9" w:rsidRDefault="006057DE" w:rsidP="00F82D8A">
      <w:pPr>
        <w:pStyle w:val="Verse"/>
        <w:spacing w:after="240"/>
      </w:pPr>
      <w:r>
        <w:t xml:space="preserve">They speak treacherous words about me: </w:t>
      </w:r>
      <w:del w:id="998" w:author="3-9" w:date="2020-03-12T22:19:00Z">
        <w:r>
          <w:delText>Now that he</w:delText>
        </w:r>
      </w:del>
      <w:ins w:id="999" w:author="3-9" w:date="2020-03-12T22:19:00Z">
        <w:r w:rsidR="00CB5737">
          <w:t>H</w:t>
        </w:r>
        <w:r>
          <w:t>e</w:t>
        </w:r>
      </w:ins>
      <w:r>
        <w:t xml:space="preserve"> sleeps, </w:t>
      </w:r>
      <w:ins w:id="1000" w:author="3-9" w:date="2020-03-12T22:19:00Z">
        <w:r w:rsidR="00CB5737">
          <w:t xml:space="preserve">but </w:t>
        </w:r>
      </w:ins>
      <w:r>
        <w:t xml:space="preserve">will he </w:t>
      </w:r>
      <w:del w:id="1001" w:author="3-9" w:date="2020-03-12T22:19:00Z">
        <w:r>
          <w:delText>wake</w:delText>
        </w:r>
      </w:del>
      <w:ins w:id="1002" w:author="3-9" w:date="2020-03-12T22:19:00Z">
        <w:r w:rsidR="00CB5737">
          <w:t>rise</w:t>
        </w:r>
      </w:ins>
      <w:r>
        <w:t xml:space="preserve"> again? </w:t>
      </w:r>
    </w:p>
    <w:p w14:paraId="0FDF710B" w14:textId="26B2CAAB" w:rsidR="00FE38E9" w:rsidRDefault="006057DE" w:rsidP="00F82D8A">
      <w:pPr>
        <w:pStyle w:val="Verse"/>
        <w:spacing w:after="240"/>
      </w:pPr>
      <w:r>
        <w:t>Even the peaceful man</w:t>
      </w:r>
      <w:ins w:id="1003" w:author="3-9" w:date="2020-03-12T22:19:00Z">
        <w:r w:rsidR="00CB5737">
          <w:t>,</w:t>
        </w:r>
      </w:ins>
      <w:r>
        <w:t xml:space="preserve"> in whom I hoped, even the one </w:t>
      </w:r>
      <w:del w:id="1004" w:author="3-9" w:date="2020-03-12T22:19:00Z">
        <w:r>
          <w:delText>eating</w:delText>
        </w:r>
      </w:del>
      <w:ins w:id="1005" w:author="3-9" w:date="2020-03-12T22:19:00Z">
        <w:r w:rsidR="00CB5737">
          <w:t>who ate</w:t>
        </w:r>
      </w:ins>
      <w:r>
        <w:t xml:space="preserve"> my bread has </w:t>
      </w:r>
      <w:del w:id="1006" w:author="3-9" w:date="2020-03-12T22:19:00Z">
        <w:r>
          <w:delText>dealt wicked treachery to</w:delText>
        </w:r>
      </w:del>
      <w:ins w:id="1007" w:author="3-9" w:date="2020-03-12T22:19:00Z">
        <w:r w:rsidR="00CB5737">
          <w:t>lifted his heel against</w:t>
        </w:r>
      </w:ins>
      <w:r w:rsidR="00CB5737">
        <w:t xml:space="preserve"> me</w:t>
      </w:r>
      <w:r>
        <w:t xml:space="preserve">. </w:t>
      </w:r>
    </w:p>
    <w:p w14:paraId="0A005BFC" w14:textId="3415CC00" w:rsidR="00FE38E9" w:rsidRDefault="006057DE" w:rsidP="00F82D8A">
      <w:pPr>
        <w:pStyle w:val="Verse"/>
        <w:spacing w:after="240"/>
      </w:pPr>
      <w:del w:id="1008" w:author="3-9" w:date="2020-03-12T22:19:00Z">
        <w:r>
          <w:delText xml:space="preserve">Do thou, O Lord, </w:delText>
        </w:r>
      </w:del>
      <w:ins w:id="1009" w:author="3-9" w:date="2020-03-12T22:19:00Z">
        <w:r w:rsidR="00CB5737">
          <w:t xml:space="preserve">But </w:t>
        </w:r>
      </w:ins>
      <w:r w:rsidR="00CB5737">
        <w:t>have mercy on me</w:t>
      </w:r>
      <w:ins w:id="1010" w:author="3-9" w:date="2020-03-12T22:19:00Z">
        <w:r w:rsidR="00CB5737">
          <w:t>,</w:t>
        </w:r>
        <w:r>
          <w:t xml:space="preserve"> O Lord,</w:t>
        </w:r>
      </w:ins>
      <w:r>
        <w:t xml:space="preserve"> and raise me up, and I will repay them. </w:t>
      </w:r>
    </w:p>
    <w:p w14:paraId="4AD593BC" w14:textId="0856C451" w:rsidR="00FE38E9" w:rsidRDefault="006057DE" w:rsidP="00F82D8A">
      <w:pPr>
        <w:pStyle w:val="Verse"/>
        <w:spacing w:after="240"/>
      </w:pPr>
      <w:r>
        <w:t xml:space="preserve">By this I know thou hast delighted in me: that my enemy </w:t>
      </w:r>
      <w:del w:id="1011" w:author="3-9" w:date="2020-03-12T22:19:00Z">
        <w:r>
          <w:delText>has</w:delText>
        </w:r>
      </w:del>
      <w:ins w:id="1012" w:author="3-9" w:date="2020-03-12T22:19:00Z">
        <w:r w:rsidR="00CB5737">
          <w:t>shall</w:t>
        </w:r>
      </w:ins>
      <w:r>
        <w:t xml:space="preserve"> not </w:t>
      </w:r>
      <w:del w:id="1013" w:author="3-9" w:date="2020-03-12T22:19:00Z">
        <w:r>
          <w:delText>rejoiced</w:delText>
        </w:r>
      </w:del>
      <w:proofErr w:type="spellStart"/>
      <w:ins w:id="1014" w:author="3-9" w:date="2020-03-12T22:19:00Z">
        <w:r>
          <w:t>rejoic</w:t>
        </w:r>
      </w:ins>
      <w:proofErr w:type="spellEnd"/>
      <w:r>
        <w:t xml:space="preserve"> over me. </w:t>
      </w:r>
    </w:p>
    <w:p w14:paraId="7E916E2E" w14:textId="77777777" w:rsidR="00FE38E9" w:rsidRDefault="006057DE" w:rsidP="00F82D8A">
      <w:pPr>
        <w:pStyle w:val="Verse"/>
        <w:spacing w:after="240"/>
      </w:pPr>
      <w:r>
        <w:lastRenderedPageBreak/>
        <w:t xml:space="preserve">In my innocence thou hast upheld me and set me before thee forever. </w:t>
      </w:r>
    </w:p>
    <w:p w14:paraId="2C3CE794" w14:textId="4DE9A675" w:rsidR="00237B9C" w:rsidRDefault="006057DE" w:rsidP="00F82D8A">
      <w:pPr>
        <w:pStyle w:val="Verse"/>
        <w:spacing w:after="240"/>
      </w:pPr>
      <w:r>
        <w:t>Blessed be the Lord God of Israel</w:t>
      </w:r>
      <w:ins w:id="1015" w:author="3-9" w:date="2020-03-12T22:19:00Z">
        <w:r w:rsidR="00CB5737">
          <w:t>,</w:t>
        </w:r>
      </w:ins>
      <w:r>
        <w:t xml:space="preserve"> from everlasting to everlasting. Amen and amen. </w:t>
      </w:r>
    </w:p>
    <w:p w14:paraId="378CDED3" w14:textId="77777777" w:rsidR="006057DE" w:rsidRDefault="00FE38E9" w:rsidP="00FA3250">
      <w:pPr>
        <w:pStyle w:val="Heading3"/>
        <w:spacing w:after="240"/>
      </w:pPr>
      <w:r>
        <w:t>Psalm</w:t>
      </w:r>
      <w:r w:rsidR="006057DE">
        <w:t xml:space="preserve"> 41</w:t>
      </w:r>
    </w:p>
    <w:p w14:paraId="324D1820" w14:textId="77777777" w:rsidR="006057DE" w:rsidRDefault="006057DE" w:rsidP="00161212">
      <w:pPr>
        <w:pStyle w:val="Rubric"/>
      </w:pPr>
      <w:r>
        <w:t xml:space="preserve">For the end of the struggle, a psalm of instruction for the sons of </w:t>
      </w:r>
      <w:proofErr w:type="spellStart"/>
      <w:r>
        <w:t>Korah</w:t>
      </w:r>
      <w:proofErr w:type="spellEnd"/>
      <w:r>
        <w:t xml:space="preserve"> </w:t>
      </w:r>
    </w:p>
    <w:p w14:paraId="52A34470" w14:textId="77777777" w:rsidR="00FE38E9" w:rsidRDefault="006057DE" w:rsidP="00F82D8A">
      <w:pPr>
        <w:pStyle w:val="Verse"/>
        <w:spacing w:after="240"/>
      </w:pPr>
      <w:r>
        <w:t xml:space="preserve">As the deer longs for the water brooks, so my soul longs for thee, O my God. </w:t>
      </w:r>
    </w:p>
    <w:p w14:paraId="5C855B19" w14:textId="7799AAEF" w:rsidR="00FE38E9" w:rsidRDefault="006057DE" w:rsidP="00F82D8A">
      <w:pPr>
        <w:pStyle w:val="Verse"/>
        <w:spacing w:after="240"/>
      </w:pPr>
      <w:r>
        <w:t>My soul thirsts for</w:t>
      </w:r>
      <w:r w:rsidR="00A627EC">
        <w:t xml:space="preserve"> </w:t>
      </w:r>
      <w:del w:id="1016" w:author="3-9" w:date="2020-03-12T22:19:00Z">
        <w:r>
          <w:delText xml:space="preserve">God, for </w:delText>
        </w:r>
      </w:del>
      <w:r>
        <w:t>the living God</w:t>
      </w:r>
      <w:del w:id="1017" w:author="3-9" w:date="2020-03-12T22:19:00Z">
        <w:r>
          <w:delText>. When</w:delText>
        </w:r>
      </w:del>
      <w:ins w:id="1018" w:author="3-9" w:date="2020-03-12T22:19:00Z">
        <w:r w:rsidR="00A627EC">
          <w:t>; w</w:t>
        </w:r>
        <w:r>
          <w:t>hen</w:t>
        </w:r>
      </w:ins>
      <w:r>
        <w:t xml:space="preserve"> shall I come and appear before the face of God? </w:t>
      </w:r>
    </w:p>
    <w:p w14:paraId="0304A2D4" w14:textId="4B9421D6" w:rsidR="00FE38E9" w:rsidRDefault="006057DE" w:rsidP="00F82D8A">
      <w:pPr>
        <w:pStyle w:val="Verse"/>
        <w:spacing w:after="240"/>
      </w:pPr>
      <w:r>
        <w:t xml:space="preserve">My tears have </w:t>
      </w:r>
      <w:del w:id="1019" w:author="3-9" w:date="2020-03-12T22:19:00Z">
        <w:r>
          <w:delText>been</w:delText>
        </w:r>
      </w:del>
      <w:ins w:id="1020" w:author="3-9" w:date="2020-03-12T22:19:00Z">
        <w:r w:rsidR="00C90D52">
          <w:t>become</w:t>
        </w:r>
      </w:ins>
      <w:r>
        <w:t xml:space="preserve"> my bread day and night, while they say to me </w:t>
      </w:r>
      <w:del w:id="1021" w:author="3-9" w:date="2020-03-12T22:19:00Z">
        <w:r>
          <w:delText>every day</w:delText>
        </w:r>
      </w:del>
      <w:ins w:id="1022" w:author="3-9" w:date="2020-03-12T22:19:00Z">
        <w:r w:rsidR="00C90D52">
          <w:t>daily</w:t>
        </w:r>
      </w:ins>
      <w:r w:rsidR="00C90D52">
        <w:t>:</w:t>
      </w:r>
      <w:r>
        <w:t xml:space="preserve"> Where is </w:t>
      </w:r>
      <w:del w:id="1023" w:author="3-9" w:date="2020-03-12T22:19:00Z">
        <w:r>
          <w:delText>your</w:delText>
        </w:r>
      </w:del>
      <w:ins w:id="1024" w:author="3-9" w:date="2020-03-12T22:19:00Z">
        <w:r w:rsidR="00C90D52">
          <w:t>thy</w:t>
        </w:r>
      </w:ins>
      <w:r>
        <w:t xml:space="preserve"> God? </w:t>
      </w:r>
    </w:p>
    <w:p w14:paraId="63E76333" w14:textId="4B8F0F8E" w:rsidR="00FE38E9" w:rsidRDefault="00D33EBD" w:rsidP="00F82D8A">
      <w:pPr>
        <w:pStyle w:val="Verse"/>
        <w:spacing w:after="240"/>
      </w:pPr>
      <w:ins w:id="1025" w:author="3-9" w:date="2020-03-12T22:19:00Z">
        <w:r w:rsidRPr="00D33EBD">
          <w:t xml:space="preserve">These things </w:t>
        </w:r>
      </w:ins>
      <w:r w:rsidRPr="00D33EBD">
        <w:t xml:space="preserve">I remembered </w:t>
      </w:r>
      <w:del w:id="1026" w:author="3-9" w:date="2020-03-12T22:19:00Z">
        <w:r w:rsidR="006057DE">
          <w:delText xml:space="preserve">these things and </w:delText>
        </w:r>
      </w:del>
      <w:ins w:id="1027" w:author="3-9" w:date="2020-03-12T22:19:00Z">
        <w:r w:rsidRPr="00D33EBD">
          <w:t xml:space="preserve">as I </w:t>
        </w:r>
      </w:ins>
      <w:r w:rsidRPr="00D33EBD">
        <w:t>poured out my soul</w:t>
      </w:r>
      <w:del w:id="1028" w:author="3-9" w:date="2020-03-12T22:19:00Z">
        <w:r w:rsidR="006057DE">
          <w:delText xml:space="preserve"> within me</w:delText>
        </w:r>
      </w:del>
      <w:r w:rsidR="006057DE">
        <w:t xml:space="preserve">, for I </w:t>
      </w:r>
      <w:del w:id="1029" w:author="3-9" w:date="2020-03-12T22:19:00Z">
        <w:r w:rsidR="006057DE">
          <w:delText>shall</w:delText>
        </w:r>
      </w:del>
      <w:ins w:id="1030" w:author="3-9" w:date="2020-03-12T22:19:00Z">
        <w:r>
          <w:t>will</w:t>
        </w:r>
      </w:ins>
      <w:r w:rsidR="006057DE">
        <w:t xml:space="preserve"> go </w:t>
      </w:r>
      <w:del w:id="1031" w:author="3-9" w:date="2020-03-12T22:19:00Z">
        <w:r w:rsidR="006057DE">
          <w:delText>into</w:delText>
        </w:r>
      </w:del>
      <w:ins w:id="1032" w:author="3-9" w:date="2020-03-12T22:19:00Z">
        <w:r>
          <w:t>to</w:t>
        </w:r>
      </w:ins>
      <w:r w:rsidR="006057DE">
        <w:t xml:space="preserve"> the wondrous tabernacle, </w:t>
      </w:r>
      <w:del w:id="1033" w:author="3-9" w:date="2020-03-12T22:19:00Z">
        <w:r w:rsidR="006057DE">
          <w:delText>even into</w:delText>
        </w:r>
      </w:del>
      <w:ins w:id="1034" w:author="3-9" w:date="2020-03-12T22:19:00Z">
        <w:r w:rsidR="006057DE">
          <w:t>to</w:t>
        </w:r>
      </w:ins>
      <w:r w:rsidR="006057DE">
        <w:t xml:space="preserve"> the house of God, with a voice of rejoicing and </w:t>
      </w:r>
      <w:del w:id="1035" w:author="3-9" w:date="2020-03-12T22:19:00Z">
        <w:r w:rsidR="006057DE">
          <w:delText>praise,</w:delText>
        </w:r>
      </w:del>
      <w:ins w:id="1036" w:author="3-9" w:date="2020-03-12T22:19:00Z">
        <w:r>
          <w:t>thanksgiving</w:t>
        </w:r>
        <w:r w:rsidR="006057DE">
          <w:t>,</w:t>
        </w:r>
        <w:r>
          <w:t xml:space="preserve"> with</w:t>
        </w:r>
      </w:ins>
      <w:r w:rsidR="006057DE">
        <w:t xml:space="preserve"> the voice of those keeping </w:t>
      </w:r>
      <w:del w:id="1037" w:author="3-9" w:date="2020-03-12T22:19:00Z">
        <w:r w:rsidR="006057DE">
          <w:delText>joyous feast day</w:delText>
        </w:r>
      </w:del>
      <w:ins w:id="1038" w:author="3-9" w:date="2020-03-12T22:19:00Z">
        <w:r w:rsidR="006057DE">
          <w:t>fe</w:t>
        </w:r>
        <w:r>
          <w:t>stival</w:t>
        </w:r>
      </w:ins>
      <w:r w:rsidR="006057DE">
        <w:t xml:space="preserve">. </w:t>
      </w:r>
    </w:p>
    <w:p w14:paraId="3ED5809C" w14:textId="77777777" w:rsidR="00FE38E9" w:rsidRDefault="006057DE" w:rsidP="00F82D8A">
      <w:pPr>
        <w:pStyle w:val="Verse"/>
        <w:spacing w:after="240"/>
      </w:pPr>
      <w:r>
        <w:t xml:space="preserve">Why art thou cast down, O my soul? And why dost thou disquiet me? Hope in God, for I will give thanks to him. He is the salvation of my countenance and my God. </w:t>
      </w:r>
    </w:p>
    <w:p w14:paraId="1FB3AC6D" w14:textId="4A5487D6" w:rsidR="00FE38E9" w:rsidRDefault="006057DE" w:rsidP="00F82D8A">
      <w:pPr>
        <w:pStyle w:val="Verse"/>
        <w:spacing w:after="240"/>
      </w:pPr>
      <w:r>
        <w:t xml:space="preserve">My soul within me is troubled, therefore I will remember thee from the land of Jordan and from </w:t>
      </w:r>
      <w:del w:id="1039" w:author="3-9" w:date="2020-03-12T22:19:00Z">
        <w:r>
          <w:delText>small</w:delText>
        </w:r>
      </w:del>
      <w:ins w:id="1040" w:author="3-9" w:date="2020-03-12T22:19:00Z">
        <w:r w:rsidR="00D33EBD">
          <w:t>the little</w:t>
        </w:r>
      </w:ins>
      <w:r>
        <w:t xml:space="preserve"> mountain</w:t>
      </w:r>
      <w:r w:rsidR="00331192">
        <w:t xml:space="preserve"> of Hermon</w:t>
      </w:r>
      <w:r>
        <w:t xml:space="preserve">. </w:t>
      </w:r>
    </w:p>
    <w:p w14:paraId="4AEA9D93" w14:textId="27EC00FF" w:rsidR="00FE38E9" w:rsidRDefault="006057DE" w:rsidP="00F82D8A">
      <w:pPr>
        <w:pStyle w:val="Verse"/>
        <w:spacing w:after="240"/>
      </w:pPr>
      <w:r>
        <w:t xml:space="preserve">Deep calls to deep </w:t>
      </w:r>
      <w:del w:id="1041" w:author="3-9" w:date="2020-03-12T22:19:00Z">
        <w:r>
          <w:delText>at</w:delText>
        </w:r>
      </w:del>
      <w:ins w:id="1042" w:author="3-9" w:date="2020-03-12T22:19:00Z">
        <w:r w:rsidR="00D33EBD">
          <w:t>in</w:t>
        </w:r>
      </w:ins>
      <w:r>
        <w:t xml:space="preserve"> the voice of thy </w:t>
      </w:r>
      <w:r w:rsidR="001012C4">
        <w:t>torrents;</w:t>
      </w:r>
      <w:r>
        <w:t xml:space="preserve"> all thy waves and billows have gone over me. </w:t>
      </w:r>
    </w:p>
    <w:p w14:paraId="25ABF149" w14:textId="79AC00B1" w:rsidR="00FE38E9" w:rsidRDefault="006057DE" w:rsidP="00F82D8A">
      <w:pPr>
        <w:pStyle w:val="Verse"/>
        <w:spacing w:after="240"/>
      </w:pPr>
      <w:r>
        <w:t xml:space="preserve">By day the Lord will </w:t>
      </w:r>
      <w:del w:id="1043" w:author="3-9" w:date="2020-03-12T22:19:00Z">
        <w:r>
          <w:delText>send</w:delText>
        </w:r>
      </w:del>
      <w:ins w:id="1044" w:author="3-9" w:date="2020-03-12T22:19:00Z">
        <w:r w:rsidR="00D33EBD">
          <w:t>command</w:t>
        </w:r>
      </w:ins>
      <w:r>
        <w:t xml:space="preserve"> his mercy; by night </w:t>
      </w:r>
      <w:del w:id="1045" w:author="3-9" w:date="2020-03-12T22:19:00Z">
        <w:r>
          <w:delText>his</w:delText>
        </w:r>
      </w:del>
      <w:ins w:id="1046" w:author="3-9" w:date="2020-03-12T22:19:00Z">
        <w:r w:rsidR="00D33EBD">
          <w:t>a</w:t>
        </w:r>
      </w:ins>
      <w:r>
        <w:t xml:space="preserve"> song </w:t>
      </w:r>
      <w:del w:id="1047" w:author="3-9" w:date="2020-03-12T22:19:00Z">
        <w:r>
          <w:delText>shall be</w:delText>
        </w:r>
      </w:del>
      <w:ins w:id="1048" w:author="3-9" w:date="2020-03-12T22:19:00Z">
        <w:r w:rsidR="00D33EBD">
          <w:t>is</w:t>
        </w:r>
      </w:ins>
      <w:r>
        <w:t xml:space="preserve"> with me, a prayer to the God of my life. </w:t>
      </w:r>
    </w:p>
    <w:p w14:paraId="5054520A" w14:textId="75EA4201" w:rsidR="00FE38E9" w:rsidRDefault="006057DE" w:rsidP="00F82D8A">
      <w:pPr>
        <w:pStyle w:val="Verse"/>
        <w:spacing w:after="240"/>
      </w:pPr>
      <w:r>
        <w:lastRenderedPageBreak/>
        <w:t xml:space="preserve">I will say to God: Thou art my </w:t>
      </w:r>
      <w:del w:id="1049" w:author="3-9" w:date="2020-03-12T22:19:00Z">
        <w:r>
          <w:delText>protector</w:delText>
        </w:r>
      </w:del>
      <w:ins w:id="1050" w:author="3-9" w:date="2020-03-12T22:19:00Z">
        <w:r w:rsidR="00D33EBD">
          <w:t>helper</w:t>
        </w:r>
      </w:ins>
      <w:r>
        <w:t xml:space="preserve">, why hast thou forgotten me? Why must I go </w:t>
      </w:r>
      <w:del w:id="1051" w:author="3-9" w:date="2020-03-12T22:19:00Z">
        <w:r>
          <w:delText xml:space="preserve">about all downcast in </w:delText>
        </w:r>
      </w:del>
      <w:ins w:id="1052" w:author="3-9" w:date="2020-03-12T22:19:00Z">
        <w:r w:rsidR="00D33EBD">
          <w:t>mourning because of</w:t>
        </w:r>
        <w:r>
          <w:t xml:space="preserve"> </w:t>
        </w:r>
      </w:ins>
      <w:r>
        <w:t xml:space="preserve">the </w:t>
      </w:r>
      <w:del w:id="1053" w:author="3-9" w:date="2020-03-12T22:19:00Z">
        <w:r>
          <w:delText>afflictions</w:delText>
        </w:r>
      </w:del>
      <w:ins w:id="1054" w:author="3-9" w:date="2020-03-12T22:19:00Z">
        <w:r w:rsidR="00D33EBD">
          <w:t>oppression</w:t>
        </w:r>
      </w:ins>
      <w:r>
        <w:t xml:space="preserve"> of my enemies? </w:t>
      </w:r>
    </w:p>
    <w:p w14:paraId="4DDC1F46" w14:textId="0181C820" w:rsidR="00FE38E9" w:rsidRDefault="006057DE" w:rsidP="00F82D8A">
      <w:pPr>
        <w:pStyle w:val="Verse"/>
        <w:spacing w:after="240"/>
      </w:pPr>
      <w:del w:id="1055" w:author="3-9" w:date="2020-03-12T22:19:00Z">
        <w:r>
          <w:delText>Breaking</w:delText>
        </w:r>
      </w:del>
      <w:ins w:id="1056" w:author="3-9" w:date="2020-03-12T22:19:00Z">
        <w:r w:rsidR="00CB04EA">
          <w:t>When</w:t>
        </w:r>
      </w:ins>
      <w:r w:rsidR="00CB04EA">
        <w:t xml:space="preserve"> my bones</w:t>
      </w:r>
      <w:ins w:id="1057" w:author="3-9" w:date="2020-03-12T22:19:00Z">
        <w:r w:rsidR="00CB04EA">
          <w:t xml:space="preserve"> were broken</w:t>
        </w:r>
      </w:ins>
      <w:r w:rsidR="00CB04EA">
        <w:t xml:space="preserve">, </w:t>
      </w:r>
      <w:r>
        <w:t xml:space="preserve">my enemies reproached me, saying </w:t>
      </w:r>
      <w:del w:id="1058" w:author="3-9" w:date="2020-03-12T22:19:00Z">
        <w:r>
          <w:delText>every day</w:delText>
        </w:r>
      </w:del>
      <w:ins w:id="1059" w:author="3-9" w:date="2020-03-12T22:19:00Z">
        <w:r w:rsidR="00CB04EA">
          <w:t>daily</w:t>
        </w:r>
      </w:ins>
      <w:r>
        <w:t xml:space="preserve">: Where is </w:t>
      </w:r>
      <w:del w:id="1060" w:author="3-9" w:date="2020-03-12T22:19:00Z">
        <w:r>
          <w:delText>your</w:delText>
        </w:r>
      </w:del>
      <w:ins w:id="1061" w:author="3-9" w:date="2020-03-12T22:19:00Z">
        <w:r w:rsidR="00CB04EA">
          <w:t>thy</w:t>
        </w:r>
      </w:ins>
      <w:r>
        <w:t xml:space="preserve"> God? </w:t>
      </w:r>
    </w:p>
    <w:p w14:paraId="10A8B1E0" w14:textId="77777777" w:rsidR="00237B9C" w:rsidRDefault="006057DE" w:rsidP="00F82D8A">
      <w:pPr>
        <w:pStyle w:val="Verse"/>
        <w:spacing w:after="240"/>
      </w:pPr>
      <w:r>
        <w:t xml:space="preserve">Why art thou cast down, O my soul? And why dost thou disquiet me? Hope in God, for I will give thanks to him. He is the salvation of my countenance and my God. </w:t>
      </w:r>
    </w:p>
    <w:p w14:paraId="32BC9200" w14:textId="77777777" w:rsidR="006057DE" w:rsidRDefault="00FE38E9" w:rsidP="00FA3250">
      <w:pPr>
        <w:pStyle w:val="Heading3"/>
        <w:spacing w:after="240"/>
      </w:pPr>
      <w:r>
        <w:t>Psalm</w:t>
      </w:r>
      <w:r w:rsidR="006057DE">
        <w:t xml:space="preserve"> 42</w:t>
      </w:r>
    </w:p>
    <w:p w14:paraId="0739E99D" w14:textId="77777777" w:rsidR="006057DE" w:rsidRDefault="006057DE" w:rsidP="00161212">
      <w:pPr>
        <w:pStyle w:val="Rubric"/>
      </w:pPr>
      <w:r>
        <w:t xml:space="preserve">A psalm of David, untitled among the Hebrews </w:t>
      </w:r>
    </w:p>
    <w:p w14:paraId="53C3D6D1" w14:textId="6AE72081" w:rsidR="00FE38E9" w:rsidRDefault="006057DE" w:rsidP="00F82D8A">
      <w:pPr>
        <w:pStyle w:val="Verse"/>
        <w:spacing w:after="240"/>
      </w:pPr>
      <w:r>
        <w:t xml:space="preserve">Judge me, O God, and defend my cause against an </w:t>
      </w:r>
      <w:del w:id="1062" w:author="3-9" w:date="2020-03-12T22:19:00Z">
        <w:r>
          <w:delText>unholy nation</w:delText>
        </w:r>
      </w:del>
      <w:ins w:id="1063" w:author="3-9" w:date="2020-03-12T22:19:00Z">
        <w:r w:rsidR="006F7E4E">
          <w:t>ungodly</w:t>
        </w:r>
        <w:r>
          <w:t xml:space="preserve"> </w:t>
        </w:r>
        <w:r w:rsidR="006F7E4E">
          <w:t>people</w:t>
        </w:r>
      </w:ins>
      <w:r>
        <w:t xml:space="preserve">; from the deceitful and unjust man deliver me. </w:t>
      </w:r>
    </w:p>
    <w:p w14:paraId="1B150544" w14:textId="33621773" w:rsidR="00FE38E9" w:rsidRDefault="006057DE" w:rsidP="00F82D8A">
      <w:pPr>
        <w:pStyle w:val="Verse"/>
        <w:spacing w:after="240"/>
      </w:pPr>
      <w:r>
        <w:t xml:space="preserve">For thou, O God, art my strength, why dost thou cast me off? Why must I go </w:t>
      </w:r>
      <w:del w:id="1064" w:author="3-9" w:date="2020-03-12T22:19:00Z">
        <w:r>
          <w:delText>about downcast in</w:delText>
        </w:r>
      </w:del>
      <w:ins w:id="1065" w:author="3-9" w:date="2020-03-12T22:19:00Z">
        <w:r w:rsidR="006F7E4E">
          <w:t>mourning because of</w:t>
        </w:r>
      </w:ins>
      <w:r w:rsidR="006F7E4E">
        <w:t xml:space="preserve"> the </w:t>
      </w:r>
      <w:del w:id="1066" w:author="3-9" w:date="2020-03-12T22:19:00Z">
        <w:r>
          <w:delText>affliction</w:delText>
        </w:r>
      </w:del>
      <w:ins w:id="1067" w:author="3-9" w:date="2020-03-12T22:19:00Z">
        <w:r w:rsidR="006F7E4E">
          <w:t>oppressi</w:t>
        </w:r>
        <w:r>
          <w:t>on</w:t>
        </w:r>
      </w:ins>
      <w:r>
        <w:t xml:space="preserve"> of my enemies? </w:t>
      </w:r>
    </w:p>
    <w:p w14:paraId="1077C66A" w14:textId="5C7F7F88" w:rsidR="00FE38E9" w:rsidRDefault="006057DE" w:rsidP="00F82D8A">
      <w:pPr>
        <w:pStyle w:val="Verse"/>
        <w:spacing w:after="240"/>
      </w:pPr>
      <w:del w:id="1068" w:author="3-9" w:date="2020-03-12T22:19:00Z">
        <w:r>
          <w:delText>O send</w:delText>
        </w:r>
      </w:del>
      <w:ins w:id="1069" w:author="3-9" w:date="2020-03-12T22:19:00Z">
        <w:r w:rsidR="006F7E4E">
          <w:t>S</w:t>
        </w:r>
        <w:r>
          <w:t>end</w:t>
        </w:r>
      </w:ins>
      <w:r>
        <w:t xml:space="preserve"> out thy light and thy truth</w:t>
      </w:r>
      <w:del w:id="1070" w:author="3-9" w:date="2020-03-12T22:19:00Z">
        <w:r>
          <w:delText>,</w:delText>
        </w:r>
      </w:del>
      <w:ins w:id="1071" w:author="3-9" w:date="2020-03-12T22:19:00Z">
        <w:r w:rsidR="006F7E4E">
          <w:t>;</w:t>
        </w:r>
      </w:ins>
      <w:r w:rsidR="006F7E4E">
        <w:t xml:space="preserve"> </w:t>
      </w:r>
      <w:r>
        <w:t xml:space="preserve">they have guided me and led me to thy holy mountain and to thy </w:t>
      </w:r>
      <w:del w:id="1072" w:author="3-9" w:date="2020-03-12T22:19:00Z">
        <w:r>
          <w:delText>tabernacles</w:delText>
        </w:r>
      </w:del>
      <w:ins w:id="1073" w:author="3-9" w:date="2020-03-12T22:19:00Z">
        <w:r>
          <w:t>tabernacle</w:t>
        </w:r>
      </w:ins>
      <w:r>
        <w:t xml:space="preserve">. </w:t>
      </w:r>
    </w:p>
    <w:p w14:paraId="5E0399A3" w14:textId="6B1836E5" w:rsidR="00FE38E9" w:rsidRDefault="006057DE" w:rsidP="00F82D8A">
      <w:pPr>
        <w:pStyle w:val="Verse"/>
        <w:spacing w:after="240"/>
      </w:pPr>
      <w:del w:id="1074" w:author="3-9" w:date="2020-03-12T22:19:00Z">
        <w:r>
          <w:delText>Then</w:delText>
        </w:r>
      </w:del>
      <w:ins w:id="1075" w:author="3-9" w:date="2020-03-12T22:19:00Z">
        <w:r w:rsidR="006F7E4E">
          <w:t>And</w:t>
        </w:r>
      </w:ins>
      <w:r>
        <w:t xml:space="preserve"> I will come to the altar of God, </w:t>
      </w:r>
      <w:ins w:id="1076" w:author="3-9" w:date="2020-03-12T22:19:00Z">
        <w:r w:rsidR="006F7E4E">
          <w:t xml:space="preserve">to God, </w:t>
        </w:r>
      </w:ins>
      <w:r w:rsidR="006F7E4E">
        <w:t xml:space="preserve">the </w:t>
      </w:r>
      <w:del w:id="1077" w:author="3-9" w:date="2020-03-12T22:19:00Z">
        <w:r>
          <w:delText>God who makes glad</w:delText>
        </w:r>
      </w:del>
      <w:ins w:id="1078" w:author="3-9" w:date="2020-03-12T22:19:00Z">
        <w:r w:rsidR="006F7E4E">
          <w:t>joy of</w:t>
        </w:r>
      </w:ins>
      <w:r w:rsidR="006F7E4E">
        <w:t xml:space="preserve"> </w:t>
      </w:r>
      <w:r>
        <w:t xml:space="preserve">my youth, and on the harp I will praise thee, O God, my God. </w:t>
      </w:r>
    </w:p>
    <w:p w14:paraId="4B29E6D8" w14:textId="77777777" w:rsidR="006057DE" w:rsidRDefault="006057DE" w:rsidP="00F82D8A">
      <w:pPr>
        <w:pStyle w:val="Verse"/>
        <w:spacing w:after="240"/>
      </w:pPr>
      <w:r>
        <w:t xml:space="preserve">Why art thou cast down, O my soul? And why dost thou disquiet me? Hope in God, for I will give thanks to him. He is the salvation of my countenance and my God. </w:t>
      </w:r>
    </w:p>
    <w:p w14:paraId="2189C423" w14:textId="77777777" w:rsidR="00B50629" w:rsidRDefault="00B50629" w:rsidP="0037394E">
      <w:pPr>
        <w:pStyle w:val="Rubric"/>
      </w:pPr>
      <w:r>
        <w:t>Glory. Both now. Alleluia.</w:t>
      </w:r>
    </w:p>
    <w:p w14:paraId="3D363A1F" w14:textId="77777777" w:rsidR="00237B9C" w:rsidRDefault="004E40D2" w:rsidP="00B50629">
      <w:pPr>
        <w:pStyle w:val="Heading2"/>
        <w:spacing w:after="240"/>
      </w:pPr>
      <w:r>
        <w:lastRenderedPageBreak/>
        <w:t xml:space="preserve">Third </w:t>
      </w:r>
      <w:r w:rsidR="00B50629">
        <w:t>Stasis</w:t>
      </w:r>
    </w:p>
    <w:p w14:paraId="64609512" w14:textId="77777777" w:rsidR="006057DE" w:rsidRDefault="00FE38E9" w:rsidP="00FA3250">
      <w:pPr>
        <w:pStyle w:val="Heading3"/>
        <w:spacing w:after="240"/>
      </w:pPr>
      <w:r>
        <w:t>Psalm</w:t>
      </w:r>
      <w:r w:rsidR="006057DE">
        <w:t xml:space="preserve"> 43</w:t>
      </w:r>
    </w:p>
    <w:p w14:paraId="6843BD43" w14:textId="77777777" w:rsidR="006057DE" w:rsidRDefault="006057DE" w:rsidP="00161212">
      <w:pPr>
        <w:pStyle w:val="Rubric"/>
      </w:pPr>
      <w:r>
        <w:t xml:space="preserve">A psalm of David, untitled among the Hebrews </w:t>
      </w:r>
    </w:p>
    <w:p w14:paraId="09C0987F" w14:textId="77777777" w:rsidR="00FE38E9" w:rsidRDefault="006057DE" w:rsidP="00F82D8A">
      <w:pPr>
        <w:pStyle w:val="Verse"/>
        <w:spacing w:after="240"/>
      </w:pPr>
      <w:r>
        <w:t xml:space="preserve">We have heard with our ears, O God, our fathers have told us what work thou didst in their days, in days of old. </w:t>
      </w:r>
    </w:p>
    <w:p w14:paraId="4320C08A" w14:textId="48C23F4B" w:rsidR="003564B0" w:rsidRDefault="006057DE" w:rsidP="003564B0">
      <w:pPr>
        <w:pStyle w:val="Verse"/>
        <w:spacing w:after="240"/>
      </w:pPr>
      <w:r>
        <w:t xml:space="preserve">Thy hand utterly destroyed the nations, </w:t>
      </w:r>
      <w:del w:id="1079" w:author="3-9" w:date="2020-03-12T22:19:00Z">
        <w:r>
          <w:delText>planting</w:delText>
        </w:r>
      </w:del>
      <w:ins w:id="1080" w:author="3-9" w:date="2020-03-12T22:19:00Z">
        <w:r w:rsidR="003564B0">
          <w:t>and you planted</w:t>
        </w:r>
      </w:ins>
      <w:r>
        <w:t xml:space="preserve"> them in their place</w:t>
      </w:r>
      <w:del w:id="1081" w:author="3-9" w:date="2020-03-12T22:19:00Z">
        <w:r>
          <w:delText>, afflicting</w:delText>
        </w:r>
      </w:del>
      <w:ins w:id="1082" w:author="3-9" w:date="2020-03-12T22:19:00Z">
        <w:r w:rsidR="003564B0">
          <w:t>; thou hast</w:t>
        </w:r>
        <w:r>
          <w:t xml:space="preserve"> afflict</w:t>
        </w:r>
        <w:r w:rsidR="003564B0">
          <w:t>ed</w:t>
        </w:r>
      </w:ins>
      <w:r>
        <w:t xml:space="preserve"> and </w:t>
      </w:r>
      <w:del w:id="1083" w:author="3-9" w:date="2020-03-12T22:19:00Z">
        <w:r>
          <w:delText>casting</w:delText>
        </w:r>
      </w:del>
      <w:ins w:id="1084" w:author="3-9" w:date="2020-03-12T22:19:00Z">
        <w:r>
          <w:t>cast</w:t>
        </w:r>
      </w:ins>
      <w:r>
        <w:t xml:space="preserve"> out whole peoples.</w:t>
      </w:r>
      <w:del w:id="1085" w:author="3-9" w:date="2020-03-12T22:19:00Z">
        <w:r>
          <w:delText xml:space="preserve"> </w:delText>
        </w:r>
      </w:del>
    </w:p>
    <w:p w14:paraId="6129FCA4" w14:textId="0E7F0C6C" w:rsidR="003564B0" w:rsidRDefault="003564B0" w:rsidP="00F82D8A">
      <w:pPr>
        <w:pStyle w:val="Verse"/>
        <w:spacing w:after="240"/>
      </w:pPr>
      <w:r w:rsidRPr="003564B0">
        <w:t xml:space="preserve">For they </w:t>
      </w:r>
      <w:del w:id="1086" w:author="3-9" w:date="2020-03-12T22:19:00Z">
        <w:r w:rsidR="006057DE">
          <w:delText>inherited</w:delText>
        </w:r>
      </w:del>
      <w:ins w:id="1087" w:author="3-9" w:date="2020-03-12T22:19:00Z">
        <w:r w:rsidRPr="003564B0">
          <w:t>did not inherit</w:t>
        </w:r>
      </w:ins>
      <w:r w:rsidRPr="003564B0">
        <w:t xml:space="preserve"> the land </w:t>
      </w:r>
      <w:del w:id="1088" w:author="3-9" w:date="2020-03-12T22:19:00Z">
        <w:r w:rsidR="006057DE">
          <w:delText>not by</w:delText>
        </w:r>
      </w:del>
      <w:ins w:id="1089" w:author="3-9" w:date="2020-03-12T22:19:00Z">
        <w:r w:rsidRPr="003564B0">
          <w:t>with</w:t>
        </w:r>
      </w:ins>
      <w:r w:rsidRPr="003564B0">
        <w:t xml:space="preserve"> their </w:t>
      </w:r>
      <w:del w:id="1090" w:author="3-9" w:date="2020-03-12T22:19:00Z">
        <w:r w:rsidR="006057DE">
          <w:delText xml:space="preserve">own </w:delText>
        </w:r>
      </w:del>
      <w:r w:rsidRPr="003564B0">
        <w:t xml:space="preserve">sword, </w:t>
      </w:r>
      <w:del w:id="1091" w:author="3-9" w:date="2020-03-12T22:19:00Z">
        <w:r w:rsidR="006057DE">
          <w:delText>nor did</w:delText>
        </w:r>
      </w:del>
      <w:ins w:id="1092" w:author="3-9" w:date="2020-03-12T22:19:00Z">
        <w:r w:rsidRPr="003564B0">
          <w:t>and</w:t>
        </w:r>
      </w:ins>
      <w:r w:rsidRPr="003564B0">
        <w:t xml:space="preserve"> their </w:t>
      </w:r>
      <w:del w:id="1093" w:author="3-9" w:date="2020-03-12T22:19:00Z">
        <w:r w:rsidR="006057DE">
          <w:delText xml:space="preserve">own </w:delText>
        </w:r>
      </w:del>
      <w:r w:rsidRPr="003564B0">
        <w:t xml:space="preserve">arm </w:t>
      </w:r>
      <w:ins w:id="1094" w:author="3-9" w:date="2020-03-12T22:19:00Z">
        <w:r w:rsidRPr="003564B0">
          <w:t xml:space="preserve">did not </w:t>
        </w:r>
      </w:ins>
      <w:r w:rsidRPr="003564B0">
        <w:t xml:space="preserve">save them, but </w:t>
      </w:r>
      <w:del w:id="1095" w:author="3-9" w:date="2020-03-12T22:19:00Z">
        <w:r w:rsidR="006057DE">
          <w:delText xml:space="preserve">it was </w:delText>
        </w:r>
      </w:del>
      <w:r>
        <w:t>thy</w:t>
      </w:r>
      <w:r w:rsidRPr="003564B0">
        <w:t xml:space="preserve"> right hand and </w:t>
      </w:r>
      <w:ins w:id="1096" w:author="3-9" w:date="2020-03-12T22:19:00Z">
        <w:r>
          <w:t>thine</w:t>
        </w:r>
        <w:r w:rsidRPr="003564B0">
          <w:t xml:space="preserve"> </w:t>
        </w:r>
      </w:ins>
      <w:r w:rsidRPr="003564B0">
        <w:t xml:space="preserve">arm and the </w:t>
      </w:r>
      <w:del w:id="1097" w:author="3-9" w:date="2020-03-12T22:19:00Z">
        <w:r w:rsidR="006057DE">
          <w:delText>radiance</w:delText>
        </w:r>
      </w:del>
      <w:ins w:id="1098" w:author="3-9" w:date="2020-03-12T22:19:00Z">
        <w:r w:rsidRPr="003564B0">
          <w:t>light</w:t>
        </w:r>
      </w:ins>
      <w:r w:rsidRPr="003564B0">
        <w:t xml:space="preserve"> of </w:t>
      </w:r>
      <w:r>
        <w:t>thy</w:t>
      </w:r>
      <w:r w:rsidRPr="003564B0">
        <w:t xml:space="preserve"> </w:t>
      </w:r>
      <w:del w:id="1099" w:author="3-9" w:date="2020-03-12T22:19:00Z">
        <w:r w:rsidR="006057DE">
          <w:delText>countenance</w:delText>
        </w:r>
      </w:del>
      <w:ins w:id="1100" w:author="3-9" w:date="2020-03-12T22:19:00Z">
        <w:r w:rsidRPr="003564B0">
          <w:t>face</w:t>
        </w:r>
      </w:ins>
      <w:r w:rsidRPr="003564B0">
        <w:t xml:space="preserve">, because </w:t>
      </w:r>
      <w:r>
        <w:t xml:space="preserve">thou </w:t>
      </w:r>
      <w:del w:id="1101" w:author="3-9" w:date="2020-03-12T22:19:00Z">
        <w:r w:rsidR="006057DE">
          <w:delText>hadst pleasure in</w:delText>
        </w:r>
      </w:del>
      <w:ins w:id="1102" w:author="3-9" w:date="2020-03-12T22:19:00Z">
        <w:r>
          <w:t xml:space="preserve">wast </w:t>
        </w:r>
        <w:r w:rsidRPr="003564B0">
          <w:t>well</w:t>
        </w:r>
        <w:r>
          <w:t xml:space="preserve"> </w:t>
        </w:r>
        <w:r w:rsidRPr="003564B0">
          <w:t>pleased with</w:t>
        </w:r>
      </w:ins>
      <w:r w:rsidRPr="003564B0">
        <w:t xml:space="preserve"> them. </w:t>
      </w:r>
    </w:p>
    <w:p w14:paraId="6C293C1D" w14:textId="3B0C5411" w:rsidR="00FE38E9" w:rsidRDefault="006057DE" w:rsidP="00F82D8A">
      <w:pPr>
        <w:pStyle w:val="Verse"/>
        <w:spacing w:after="240"/>
      </w:pPr>
      <w:r>
        <w:t xml:space="preserve">Thou art my </w:t>
      </w:r>
      <w:del w:id="1103" w:author="3-9" w:date="2020-03-12T22:19:00Z">
        <w:r>
          <w:delText xml:space="preserve">very </w:delText>
        </w:r>
      </w:del>
      <w:r>
        <w:t>King and</w:t>
      </w:r>
      <w:r w:rsidR="003564B0">
        <w:t xml:space="preserve"> </w:t>
      </w:r>
      <w:ins w:id="1104" w:author="3-9" w:date="2020-03-12T22:19:00Z">
        <w:r w:rsidR="003564B0">
          <w:t>my</w:t>
        </w:r>
        <w:r>
          <w:t xml:space="preserve"> </w:t>
        </w:r>
      </w:ins>
      <w:r>
        <w:t xml:space="preserve">God, for thou dost command salvation for Jacob, </w:t>
      </w:r>
    </w:p>
    <w:p w14:paraId="04F41C0D" w14:textId="58EC0A9C" w:rsidR="00FE38E9" w:rsidRDefault="006057DE" w:rsidP="00F82D8A">
      <w:pPr>
        <w:pStyle w:val="Verse"/>
        <w:spacing w:after="240"/>
      </w:pPr>
      <w:r>
        <w:t xml:space="preserve">In thee we shall </w:t>
      </w:r>
      <w:del w:id="1105" w:author="3-9" w:date="2020-03-12T22:19:00Z">
        <w:r>
          <w:delText>gore</w:delText>
        </w:r>
      </w:del>
      <w:ins w:id="1106" w:author="3-9" w:date="2020-03-12T22:19:00Z">
        <w:r w:rsidR="003564B0">
          <w:t>press</w:t>
        </w:r>
      </w:ins>
      <w:r>
        <w:t xml:space="preserve"> our enemies, and in thy name we shall grind down into nothing those </w:t>
      </w:r>
      <w:del w:id="1107" w:author="3-9" w:date="2020-03-12T22:19:00Z">
        <w:r>
          <w:delText>rising</w:delText>
        </w:r>
      </w:del>
      <w:ins w:id="1108" w:author="3-9" w:date="2020-03-12T22:19:00Z">
        <w:r w:rsidR="003564B0">
          <w:t>who rise</w:t>
        </w:r>
      </w:ins>
      <w:r>
        <w:t xml:space="preserve"> up against us. </w:t>
      </w:r>
    </w:p>
    <w:p w14:paraId="23E4C769" w14:textId="725FEEF1" w:rsidR="00FE38E9" w:rsidRDefault="006057DE" w:rsidP="00F82D8A">
      <w:pPr>
        <w:pStyle w:val="Verse"/>
        <w:spacing w:after="240"/>
      </w:pPr>
      <w:r>
        <w:t>For I will not trust in my bow, nor shall my sword save me</w:t>
      </w:r>
      <w:del w:id="1109" w:author="3-9" w:date="2020-03-12T22:19:00Z">
        <w:r>
          <w:delText xml:space="preserve">. </w:delText>
        </w:r>
      </w:del>
      <w:ins w:id="1110" w:author="3-9" w:date="2020-03-12T22:19:00Z">
        <w:r w:rsidR="003564B0">
          <w:t>,</w:t>
        </w:r>
      </w:ins>
    </w:p>
    <w:p w14:paraId="1AC2D2D3" w14:textId="655E7F72" w:rsidR="00FE38E9" w:rsidRDefault="006057DE" w:rsidP="00F82D8A">
      <w:pPr>
        <w:pStyle w:val="Verse"/>
        <w:spacing w:after="240"/>
      </w:pPr>
      <w:r>
        <w:t xml:space="preserve">For thou hast saved us from </w:t>
      </w:r>
      <w:del w:id="1111" w:author="3-9" w:date="2020-03-12T22:19:00Z">
        <w:r>
          <w:delText>our tormentors and disgraced</w:delText>
        </w:r>
      </w:del>
      <w:ins w:id="1112" w:author="3-9" w:date="2020-03-12T22:19:00Z">
        <w:r w:rsidR="003564B0">
          <w:t xml:space="preserve">those who afflict us, </w:t>
        </w:r>
        <w:r>
          <w:t xml:space="preserve">and </w:t>
        </w:r>
        <w:r w:rsidR="003564B0">
          <w:t>hast put to shame</w:t>
        </w:r>
      </w:ins>
      <w:r>
        <w:t xml:space="preserve"> those who hated us. </w:t>
      </w:r>
    </w:p>
    <w:p w14:paraId="3F1EADA9" w14:textId="38F17C3D" w:rsidR="00FE38E9" w:rsidRDefault="006057DE" w:rsidP="00F82D8A">
      <w:pPr>
        <w:pStyle w:val="Verse"/>
        <w:spacing w:after="240"/>
      </w:pPr>
      <w:r>
        <w:t xml:space="preserve">In God we shall </w:t>
      </w:r>
      <w:del w:id="1113" w:author="3-9" w:date="2020-03-12T22:19:00Z">
        <w:r>
          <w:delText>be praised</w:delText>
        </w:r>
      </w:del>
      <w:ins w:id="1114" w:author="3-9" w:date="2020-03-12T22:19:00Z">
        <w:r w:rsidR="003564B0">
          <w:t>boast</w:t>
        </w:r>
      </w:ins>
      <w:r w:rsidR="003564B0">
        <w:t xml:space="preserve"> </w:t>
      </w:r>
      <w:r>
        <w:t xml:space="preserve">all </w:t>
      </w:r>
      <w:ins w:id="1115" w:author="3-9" w:date="2020-03-12T22:19:00Z">
        <w:r w:rsidR="003564B0">
          <w:t xml:space="preserve">the </w:t>
        </w:r>
      </w:ins>
      <w:r>
        <w:t>day long</w:t>
      </w:r>
      <w:del w:id="1116" w:author="3-9" w:date="2020-03-12T22:19:00Z">
        <w:r>
          <w:delText>,</w:delText>
        </w:r>
      </w:del>
      <w:ins w:id="1117" w:author="3-9" w:date="2020-03-12T22:19:00Z">
        <w:r w:rsidR="003564B0">
          <w:t>;</w:t>
        </w:r>
      </w:ins>
      <w:r>
        <w:t xml:space="preserve"> we shall </w:t>
      </w:r>
      <w:del w:id="1118" w:author="3-9" w:date="2020-03-12T22:19:00Z">
        <w:r>
          <w:delText xml:space="preserve">exult in </w:delText>
        </w:r>
      </w:del>
      <w:ins w:id="1119" w:author="3-9" w:date="2020-03-12T22:19:00Z">
        <w:r w:rsidR="003564B0">
          <w:t>g</w:t>
        </w:r>
      </w:ins>
      <w:r w:rsidR="004953EB">
        <w:t>i</w:t>
      </w:r>
      <w:ins w:id="1120" w:author="3-9" w:date="2020-03-12T22:19:00Z">
        <w:r w:rsidR="003564B0">
          <w:t xml:space="preserve">ve thanks to </w:t>
        </w:r>
      </w:ins>
      <w:r>
        <w:t xml:space="preserve">thy name forever. </w:t>
      </w:r>
      <w:r w:rsidR="00FA3250">
        <w:t xml:space="preserve"> </w:t>
      </w:r>
      <w:proofErr w:type="spellStart"/>
      <w:r w:rsidR="00425D62">
        <w:rPr>
          <w:i/>
        </w:rPr>
        <w:t>Diapsalma</w:t>
      </w:r>
      <w:proofErr w:type="spellEnd"/>
      <w:r>
        <w:t xml:space="preserve"> </w:t>
      </w:r>
    </w:p>
    <w:p w14:paraId="16F91167" w14:textId="50E67AD1" w:rsidR="00FE38E9" w:rsidRDefault="006057DE" w:rsidP="00F82D8A">
      <w:pPr>
        <w:pStyle w:val="Verse"/>
        <w:spacing w:after="240"/>
      </w:pPr>
      <w:r>
        <w:t xml:space="preserve">But now thou hast </w:t>
      </w:r>
      <w:del w:id="1121" w:author="3-9" w:date="2020-03-12T22:19:00Z">
        <w:r>
          <w:delText>rejected</w:delText>
        </w:r>
      </w:del>
      <w:ins w:id="1122" w:author="3-9" w:date="2020-03-12T22:19:00Z">
        <w:r w:rsidR="003564B0">
          <w:t>cast us off</w:t>
        </w:r>
      </w:ins>
      <w:r>
        <w:t xml:space="preserve"> and </w:t>
      </w:r>
      <w:del w:id="1123" w:author="3-9" w:date="2020-03-12T22:19:00Z">
        <w:r>
          <w:delText>disgraced</w:delText>
        </w:r>
      </w:del>
      <w:ins w:id="1124" w:author="3-9" w:date="2020-03-12T22:19:00Z">
        <w:r w:rsidR="003564B0">
          <w:t>put</w:t>
        </w:r>
      </w:ins>
      <w:r w:rsidR="003564B0">
        <w:t xml:space="preserve"> us</w:t>
      </w:r>
      <w:ins w:id="1125" w:author="3-9" w:date="2020-03-12T22:19:00Z">
        <w:r w:rsidR="003564B0">
          <w:t xml:space="preserve"> to shame,</w:t>
        </w:r>
      </w:ins>
      <w:r>
        <w:t xml:space="preserve"> and wilt not go out with our armies. </w:t>
      </w:r>
    </w:p>
    <w:p w14:paraId="6C1D4A32" w14:textId="3B747BD1" w:rsidR="00FE38E9" w:rsidRDefault="006057DE" w:rsidP="00F82D8A">
      <w:pPr>
        <w:pStyle w:val="Verse"/>
        <w:spacing w:after="240"/>
      </w:pPr>
      <w:r>
        <w:t>Thou hast turned us back from our enemy,</w:t>
      </w:r>
      <w:r w:rsidR="006C48D3">
        <w:t xml:space="preserve"> </w:t>
      </w:r>
      <w:ins w:id="1126" w:author="3-9" w:date="2020-03-12T22:19:00Z">
        <w:r w:rsidR="006C48D3">
          <w:t>and</w:t>
        </w:r>
        <w:r>
          <w:t xml:space="preserve"> </w:t>
        </w:r>
      </w:ins>
      <w:r>
        <w:t xml:space="preserve">those </w:t>
      </w:r>
      <w:del w:id="1127" w:author="3-9" w:date="2020-03-12T22:19:00Z">
        <w:r>
          <w:delText>hating</w:delText>
        </w:r>
      </w:del>
      <w:ins w:id="1128" w:author="3-9" w:date="2020-03-12T22:19:00Z">
        <w:r w:rsidR="006C48D3">
          <w:t>who hate</w:t>
        </w:r>
      </w:ins>
      <w:r>
        <w:t xml:space="preserve"> us hav</w:t>
      </w:r>
      <w:r w:rsidR="00387707">
        <w:t xml:space="preserve">e </w:t>
      </w:r>
      <w:del w:id="1129" w:author="3-9" w:date="2020-03-12T22:19:00Z">
        <w:r>
          <w:delText>plundered</w:delText>
        </w:r>
      </w:del>
      <w:ins w:id="1130" w:author="3-9" w:date="2020-03-12T22:19:00Z">
        <w:r w:rsidR="00387707">
          <w:t>taken spoils</w:t>
        </w:r>
      </w:ins>
      <w:r w:rsidR="00387707">
        <w:t xml:space="preserve"> </w:t>
      </w:r>
      <w:r>
        <w:t xml:space="preserve">for themselves. </w:t>
      </w:r>
    </w:p>
    <w:p w14:paraId="3AB45FB1" w14:textId="7F0A3940" w:rsidR="00FE38E9" w:rsidRDefault="006057DE" w:rsidP="00F82D8A">
      <w:pPr>
        <w:pStyle w:val="Verse"/>
        <w:spacing w:after="240"/>
      </w:pPr>
      <w:r>
        <w:lastRenderedPageBreak/>
        <w:t xml:space="preserve">Thou hast </w:t>
      </w:r>
      <w:del w:id="1131" w:author="3-9" w:date="2020-03-12T22:19:00Z">
        <w:r>
          <w:delText>given</w:delText>
        </w:r>
      </w:del>
      <w:ins w:id="1132" w:author="3-9" w:date="2020-03-12T22:19:00Z">
        <w:r w:rsidR="00387707">
          <w:t>made</w:t>
        </w:r>
      </w:ins>
      <w:r w:rsidR="00387707">
        <w:t xml:space="preserve"> us </w:t>
      </w:r>
      <w:del w:id="1133" w:author="3-9" w:date="2020-03-12T22:19:00Z">
        <w:r>
          <w:delText xml:space="preserve">up </w:delText>
        </w:r>
      </w:del>
      <w:r>
        <w:t xml:space="preserve">like sheep </w:t>
      </w:r>
      <w:del w:id="1134" w:author="3-9" w:date="2020-03-12T22:19:00Z">
        <w:r>
          <w:delText>to be eaten, scattering</w:delText>
        </w:r>
      </w:del>
      <w:ins w:id="1135" w:author="3-9" w:date="2020-03-12T22:19:00Z">
        <w:r w:rsidR="00387707">
          <w:t xml:space="preserve">for slaughter and </w:t>
        </w:r>
        <w:r>
          <w:t>scatter</w:t>
        </w:r>
        <w:r w:rsidR="00387707">
          <w:t>ed</w:t>
        </w:r>
      </w:ins>
      <w:r>
        <w:t xml:space="preserve"> us among the nations. </w:t>
      </w:r>
    </w:p>
    <w:p w14:paraId="34C7E923" w14:textId="464347CF" w:rsidR="00FE38E9" w:rsidRDefault="006057DE" w:rsidP="00F82D8A">
      <w:pPr>
        <w:pStyle w:val="Verse"/>
        <w:spacing w:after="240"/>
      </w:pPr>
      <w:r>
        <w:t xml:space="preserve">Thou hast sold thy people for </w:t>
      </w:r>
      <w:del w:id="1136" w:author="3-9" w:date="2020-03-12T22:19:00Z">
        <w:r>
          <w:delText>next to nothing</w:delText>
        </w:r>
      </w:del>
      <w:ins w:id="1137" w:author="3-9" w:date="2020-03-12T22:19:00Z">
        <w:r>
          <w:t>n</w:t>
        </w:r>
        <w:r w:rsidR="00387707">
          <w:t>o price</w:t>
        </w:r>
      </w:ins>
      <w:r>
        <w:t xml:space="preserve">, and made no profit in selling them. </w:t>
      </w:r>
    </w:p>
    <w:p w14:paraId="7447A367" w14:textId="1E2697E8" w:rsidR="00FE38E9" w:rsidRDefault="006057DE" w:rsidP="00F82D8A">
      <w:pPr>
        <w:pStyle w:val="Verse"/>
        <w:spacing w:after="240"/>
      </w:pPr>
      <w:r>
        <w:t xml:space="preserve">Thou hast made us </w:t>
      </w:r>
      <w:r w:rsidR="00331192">
        <w:t xml:space="preserve">a reproach </w:t>
      </w:r>
      <w:del w:id="1138" w:author="3-9" w:date="2020-03-12T22:19:00Z">
        <w:r w:rsidR="00331192">
          <w:delText>for</w:delText>
        </w:r>
      </w:del>
      <w:ins w:id="1139" w:author="3-9" w:date="2020-03-12T22:19:00Z">
        <w:r w:rsidR="00387707">
          <w:t>to</w:t>
        </w:r>
      </w:ins>
      <w:r w:rsidR="00331192">
        <w:t xml:space="preserve"> </w:t>
      </w:r>
      <w:r>
        <w:t>our neighbor</w:t>
      </w:r>
      <w:r w:rsidR="00331192">
        <w:t>s</w:t>
      </w:r>
      <w:r>
        <w:t xml:space="preserve">, a scorn and derision to those around us. </w:t>
      </w:r>
    </w:p>
    <w:p w14:paraId="7B548F64" w14:textId="77777777" w:rsidR="00FE38E9" w:rsidRDefault="006057DE" w:rsidP="00F82D8A">
      <w:pPr>
        <w:pStyle w:val="Verse"/>
        <w:spacing w:after="240"/>
      </w:pPr>
      <w:r>
        <w:t xml:space="preserve">Thou hast made us a byword among the nations, a shaking of the head among the peoples. </w:t>
      </w:r>
    </w:p>
    <w:p w14:paraId="760DDB99" w14:textId="77777777" w:rsidR="00FE38E9" w:rsidRDefault="006057DE" w:rsidP="00F82D8A">
      <w:pPr>
        <w:pStyle w:val="Verse"/>
        <w:spacing w:after="240"/>
      </w:pPr>
      <w:r>
        <w:t xml:space="preserve">All day long my disgrace is before me and the shame of my face has covered me </w:t>
      </w:r>
    </w:p>
    <w:p w14:paraId="0CAE688F" w14:textId="499E729A" w:rsidR="00FE38E9" w:rsidRDefault="006057DE" w:rsidP="00F82D8A">
      <w:pPr>
        <w:pStyle w:val="Verse"/>
        <w:spacing w:after="240"/>
      </w:pPr>
      <w:r>
        <w:t xml:space="preserve">At the voice of him who </w:t>
      </w:r>
      <w:del w:id="1140" w:author="3-9" w:date="2020-03-12T22:19:00Z">
        <w:r>
          <w:delText>blames</w:delText>
        </w:r>
      </w:del>
      <w:ins w:id="1141" w:author="3-9" w:date="2020-03-12T22:19:00Z">
        <w:r w:rsidR="00387707">
          <w:t>slanders</w:t>
        </w:r>
      </w:ins>
      <w:r>
        <w:t xml:space="preserve"> and reviles, at the face of the enemy and persecutor. </w:t>
      </w:r>
    </w:p>
    <w:p w14:paraId="19EDDFB0" w14:textId="5E9F572F" w:rsidR="00FE38E9" w:rsidRDefault="006057DE" w:rsidP="00F82D8A">
      <w:pPr>
        <w:pStyle w:val="Verse"/>
        <w:spacing w:after="240"/>
      </w:pPr>
      <w:r>
        <w:t xml:space="preserve">All this has come upon us but we have not forgotten thee, nor have we </w:t>
      </w:r>
      <w:del w:id="1142" w:author="3-9" w:date="2020-03-12T22:19:00Z">
        <w:r>
          <w:delText>dealt falsely with</w:delText>
        </w:r>
      </w:del>
      <w:ins w:id="1143" w:author="3-9" w:date="2020-03-12T22:19:00Z">
        <w:r w:rsidR="00387707">
          <w:t>turned away from</w:t>
        </w:r>
      </w:ins>
      <w:r w:rsidR="00387707">
        <w:t xml:space="preserve"> </w:t>
      </w:r>
      <w:r>
        <w:t xml:space="preserve">thy covenant. </w:t>
      </w:r>
    </w:p>
    <w:p w14:paraId="55AB1D15" w14:textId="21E08CBA" w:rsidR="00FE38E9" w:rsidRDefault="006057DE" w:rsidP="00F82D8A">
      <w:pPr>
        <w:pStyle w:val="Verse"/>
        <w:spacing w:after="240"/>
      </w:pPr>
      <w:r>
        <w:t xml:space="preserve">Our heart has not turned back, </w:t>
      </w:r>
      <w:del w:id="1144" w:author="3-9" w:date="2020-03-12T22:19:00Z">
        <w:r>
          <w:delText>yet</w:delText>
        </w:r>
      </w:del>
      <w:ins w:id="1145" w:author="3-9" w:date="2020-03-12T22:19:00Z">
        <w:r w:rsidR="00387707">
          <w:t>but</w:t>
        </w:r>
      </w:ins>
      <w:r>
        <w:t xml:space="preserve"> thou hast led our paths from thy way, </w:t>
      </w:r>
    </w:p>
    <w:p w14:paraId="208786AC" w14:textId="77777777" w:rsidR="00FE38E9" w:rsidRDefault="006057DE" w:rsidP="00F82D8A">
      <w:pPr>
        <w:pStyle w:val="Verse"/>
        <w:spacing w:after="240"/>
      </w:pPr>
      <w:r>
        <w:t xml:space="preserve">Thou hast humbled us in a place of affliction, and the shadow of death has covered us. </w:t>
      </w:r>
    </w:p>
    <w:p w14:paraId="0A46385F" w14:textId="3E838F91" w:rsidR="00FE38E9" w:rsidRDefault="006057DE" w:rsidP="00F82D8A">
      <w:pPr>
        <w:pStyle w:val="Verse"/>
        <w:spacing w:after="240"/>
      </w:pPr>
      <w:r>
        <w:t xml:space="preserve">If we </w:t>
      </w:r>
      <w:del w:id="1146" w:author="3-9" w:date="2020-03-12T22:19:00Z">
        <w:r>
          <w:delText>have</w:delText>
        </w:r>
      </w:del>
      <w:ins w:id="1147" w:author="3-9" w:date="2020-03-12T22:19:00Z">
        <w:r>
          <w:t>ha</w:t>
        </w:r>
        <w:r w:rsidR="00387707">
          <w:t>d</w:t>
        </w:r>
      </w:ins>
      <w:r>
        <w:t xml:space="preserve"> forgotten the name of our God or stretched out our hands to a strange god</w:t>
      </w:r>
      <w:ins w:id="1148" w:author="3-9" w:date="2020-03-12T22:19:00Z">
        <w:r w:rsidR="00387707">
          <w:t>,</w:t>
        </w:r>
      </w:ins>
      <w:r>
        <w:t xml:space="preserve"> </w:t>
      </w:r>
    </w:p>
    <w:p w14:paraId="42ED5DB8" w14:textId="77777777" w:rsidR="00FE38E9" w:rsidRDefault="006057DE" w:rsidP="00F82D8A">
      <w:pPr>
        <w:pStyle w:val="Verse"/>
        <w:spacing w:after="240"/>
      </w:pPr>
      <w:r>
        <w:t xml:space="preserve">Would not God search this out? For he knows the secrets of the heart. </w:t>
      </w:r>
    </w:p>
    <w:p w14:paraId="27312114" w14:textId="77777777" w:rsidR="00FE38E9" w:rsidRDefault="006057DE" w:rsidP="00F82D8A">
      <w:pPr>
        <w:pStyle w:val="Verse"/>
        <w:spacing w:after="240"/>
      </w:pPr>
      <w:r>
        <w:t xml:space="preserve">For thy sake we are killed all day long, we are reckoned as sheep for the slaughter. </w:t>
      </w:r>
    </w:p>
    <w:p w14:paraId="22CECFD0" w14:textId="77777777" w:rsidR="00FE38E9" w:rsidRDefault="006057DE" w:rsidP="00F82D8A">
      <w:pPr>
        <w:pStyle w:val="Verse"/>
        <w:spacing w:after="240"/>
      </w:pPr>
      <w:r>
        <w:t xml:space="preserve">Awake! Why dost thou sleep, O Lord? Arise! Do not cast us off forever. </w:t>
      </w:r>
    </w:p>
    <w:p w14:paraId="73072657" w14:textId="77777777" w:rsidR="00FE38E9" w:rsidRDefault="006057DE" w:rsidP="00F82D8A">
      <w:pPr>
        <w:pStyle w:val="Verse"/>
        <w:spacing w:after="240"/>
      </w:pPr>
      <w:r>
        <w:t xml:space="preserve">Why dost thou turn away thy face and forget our poverty and affliction? </w:t>
      </w:r>
    </w:p>
    <w:p w14:paraId="7456D841" w14:textId="77777777" w:rsidR="00FE38E9" w:rsidRDefault="006057DE" w:rsidP="00F82D8A">
      <w:pPr>
        <w:pStyle w:val="Verse"/>
        <w:spacing w:after="240"/>
      </w:pPr>
      <w:r>
        <w:lastRenderedPageBreak/>
        <w:t xml:space="preserve">For our soul has been humbled to the dust, our belly has cleaved to the ground. </w:t>
      </w:r>
    </w:p>
    <w:p w14:paraId="42B3312C" w14:textId="7D561DD7" w:rsidR="00237B9C" w:rsidRDefault="006057DE" w:rsidP="00F82D8A">
      <w:pPr>
        <w:pStyle w:val="Verse"/>
        <w:spacing w:after="240"/>
      </w:pPr>
      <w:r>
        <w:t xml:space="preserve">Arise, O Lord, </w:t>
      </w:r>
      <w:del w:id="1149" w:author="3-9" w:date="2020-03-12T22:19:00Z">
        <w:r>
          <w:delText xml:space="preserve">for our </w:delText>
        </w:r>
      </w:del>
      <w:r>
        <w:t>help</w:t>
      </w:r>
      <w:ins w:id="1150" w:author="3-9" w:date="2020-03-12T22:19:00Z">
        <w:r w:rsidR="00387707">
          <w:t xml:space="preserve"> us</w:t>
        </w:r>
      </w:ins>
      <w:r>
        <w:t xml:space="preserve">, and redeem us for </w:t>
      </w:r>
      <w:del w:id="1151" w:author="3-9" w:date="2020-03-12T22:19:00Z">
        <w:r>
          <w:delText>thy name’s</w:delText>
        </w:r>
      </w:del>
      <w:ins w:id="1152" w:author="3-9" w:date="2020-03-12T22:19:00Z">
        <w:r w:rsidR="00387707">
          <w:t>the</w:t>
        </w:r>
      </w:ins>
      <w:r w:rsidR="00387707">
        <w:t xml:space="preserve"> sake</w:t>
      </w:r>
      <w:ins w:id="1153" w:author="3-9" w:date="2020-03-12T22:19:00Z">
        <w:r w:rsidR="00387707">
          <w:t xml:space="preserve"> of </w:t>
        </w:r>
        <w:r>
          <w:t>thy name</w:t>
        </w:r>
      </w:ins>
      <w:r>
        <w:t xml:space="preserve">. </w:t>
      </w:r>
    </w:p>
    <w:p w14:paraId="6F722CB0" w14:textId="77777777" w:rsidR="006057DE" w:rsidRDefault="00FE38E9" w:rsidP="00FA3250">
      <w:pPr>
        <w:pStyle w:val="Heading3"/>
        <w:spacing w:after="240"/>
      </w:pPr>
      <w:r>
        <w:t>Psalm</w:t>
      </w:r>
      <w:r w:rsidR="006057DE">
        <w:t xml:space="preserve"> 44</w:t>
      </w:r>
    </w:p>
    <w:p w14:paraId="0A2955A0" w14:textId="77777777" w:rsidR="006057DE" w:rsidRDefault="006057DE" w:rsidP="00161212">
      <w:pPr>
        <w:pStyle w:val="Rubric"/>
      </w:pPr>
      <w:r>
        <w:t xml:space="preserve">For the end of the struggle, in alternating verses, concerning instruction for the sons of </w:t>
      </w:r>
      <w:proofErr w:type="spellStart"/>
      <w:r>
        <w:t>Korah</w:t>
      </w:r>
      <w:proofErr w:type="spellEnd"/>
      <w:r>
        <w:t xml:space="preserve">, an ode about the Beloved </w:t>
      </w:r>
    </w:p>
    <w:p w14:paraId="6EC68E00" w14:textId="57DC171A" w:rsidR="00FE38E9" w:rsidRDefault="006057DE" w:rsidP="00F82D8A">
      <w:pPr>
        <w:pStyle w:val="Verse"/>
        <w:spacing w:after="240"/>
      </w:pPr>
      <w:r>
        <w:t xml:space="preserve">My heart </w:t>
      </w:r>
      <w:del w:id="1154" w:author="3-9" w:date="2020-03-12T22:19:00Z">
        <w:r>
          <w:delText>has overflowed</w:delText>
        </w:r>
      </w:del>
      <w:ins w:id="1155" w:author="3-9" w:date="2020-03-12T22:19:00Z">
        <w:r>
          <w:t>overflow</w:t>
        </w:r>
        <w:r w:rsidR="00CA2205">
          <w:t>s</w:t>
        </w:r>
      </w:ins>
      <w:r w:rsidR="00CA2205">
        <w:t xml:space="preserve"> </w:t>
      </w:r>
      <w:r>
        <w:t xml:space="preserve">with a good word, I </w:t>
      </w:r>
      <w:del w:id="1156" w:author="3-9" w:date="2020-03-12T22:19:00Z">
        <w:r>
          <w:delText>myself say</w:delText>
        </w:r>
      </w:del>
      <w:ins w:id="1157" w:author="3-9" w:date="2020-03-12T22:19:00Z">
        <w:r w:rsidR="00CA2205">
          <w:t>address</w:t>
        </w:r>
      </w:ins>
      <w:r>
        <w:t xml:space="preserve"> my works to the king</w:t>
      </w:r>
      <w:del w:id="1158" w:author="3-9" w:date="2020-03-12T22:19:00Z">
        <w:r>
          <w:delText>,</w:delText>
        </w:r>
      </w:del>
      <w:ins w:id="1159" w:author="3-9" w:date="2020-03-12T22:19:00Z">
        <w:r w:rsidR="00CA2205">
          <w:t>;</w:t>
        </w:r>
      </w:ins>
      <w:r w:rsidR="00CA2205">
        <w:t xml:space="preserve"> </w:t>
      </w:r>
      <w:r>
        <w:t xml:space="preserve">my tongue is the pen of a </w:t>
      </w:r>
      <w:del w:id="1160" w:author="3-9" w:date="2020-03-12T22:19:00Z">
        <w:r>
          <w:delText>swift-</w:delText>
        </w:r>
      </w:del>
      <w:ins w:id="1161" w:author="3-9" w:date="2020-03-12T22:19:00Z">
        <w:r>
          <w:t>swift</w:t>
        </w:r>
        <w:r w:rsidR="00CA2205">
          <w:t xml:space="preserve">ly </w:t>
        </w:r>
      </w:ins>
      <w:r>
        <w:t xml:space="preserve">writing scribe. </w:t>
      </w:r>
    </w:p>
    <w:p w14:paraId="52427CA7" w14:textId="316F3051" w:rsidR="00FE38E9" w:rsidRDefault="006057DE" w:rsidP="00F82D8A">
      <w:pPr>
        <w:pStyle w:val="Verse"/>
        <w:spacing w:after="240"/>
      </w:pPr>
      <w:r>
        <w:t>Thou art fairer than the sons of men</w:t>
      </w:r>
      <w:del w:id="1162" w:author="3-9" w:date="2020-03-12T22:19:00Z">
        <w:r>
          <w:delText>,</w:delText>
        </w:r>
      </w:del>
      <w:ins w:id="1163" w:author="3-9" w:date="2020-03-12T22:19:00Z">
        <w:r w:rsidR="00CA2205">
          <w:t>;</w:t>
        </w:r>
      </w:ins>
      <w:r>
        <w:t xml:space="preserve"> grace has been poured on thy lips, therefore God has blessed thee forever. </w:t>
      </w:r>
    </w:p>
    <w:p w14:paraId="5BB4E6D0" w14:textId="119D4E2C" w:rsidR="00FE38E9" w:rsidRDefault="006057DE" w:rsidP="00F82D8A">
      <w:pPr>
        <w:pStyle w:val="Verse"/>
        <w:spacing w:after="240"/>
      </w:pPr>
      <w:r>
        <w:t xml:space="preserve">Gird thy sword upon thy thigh, O mighty one, in thy splendor and thy </w:t>
      </w:r>
      <w:del w:id="1164" w:author="3-9" w:date="2020-03-12T22:19:00Z">
        <w:r>
          <w:delText>beauty</w:delText>
        </w:r>
      </w:del>
      <w:ins w:id="1165" w:author="3-9" w:date="2020-03-12T22:19:00Z">
        <w:r w:rsidR="00CA2205">
          <w:t>majesty</w:t>
        </w:r>
      </w:ins>
      <w:r>
        <w:t xml:space="preserve">. </w:t>
      </w:r>
    </w:p>
    <w:p w14:paraId="460792BA" w14:textId="4493BD28" w:rsidR="00FE38E9" w:rsidRDefault="006057DE" w:rsidP="00F82D8A">
      <w:pPr>
        <w:pStyle w:val="Verse"/>
        <w:spacing w:after="240"/>
      </w:pPr>
      <w:r>
        <w:t xml:space="preserve">And </w:t>
      </w:r>
      <w:del w:id="1166" w:author="3-9" w:date="2020-03-12T22:19:00Z">
        <w:r>
          <w:delText>string</w:delText>
        </w:r>
      </w:del>
      <w:ins w:id="1167" w:author="3-9" w:date="2020-03-12T22:19:00Z">
        <w:r w:rsidR="00CA2205">
          <w:t>bend</w:t>
        </w:r>
      </w:ins>
      <w:r>
        <w:t xml:space="preserve"> thy bow</w:t>
      </w:r>
      <w:del w:id="1168" w:author="3-9" w:date="2020-03-12T22:19:00Z">
        <w:r>
          <w:delText>,</w:delText>
        </w:r>
      </w:del>
      <w:ins w:id="1169" w:author="3-9" w:date="2020-03-12T22:19:00Z">
        <w:r w:rsidR="00CA2205">
          <w:t xml:space="preserve"> and</w:t>
        </w:r>
      </w:ins>
      <w:r w:rsidR="00CA2205">
        <w:t xml:space="preserve"> </w:t>
      </w:r>
      <w:r>
        <w:t>prosper and reign because of truth</w:t>
      </w:r>
      <w:del w:id="1170" w:author="3-9" w:date="2020-03-12T22:19:00Z">
        <w:r>
          <w:delText>, gentleness</w:delText>
        </w:r>
      </w:del>
      <w:ins w:id="1171" w:author="3-9" w:date="2020-03-12T22:19:00Z">
        <w:r w:rsidR="00CA2205">
          <w:t xml:space="preserve"> and</w:t>
        </w:r>
        <w:r>
          <w:t xml:space="preserve"> </w:t>
        </w:r>
        <w:r w:rsidR="00CA2205">
          <w:t>meekness</w:t>
        </w:r>
      </w:ins>
      <w:r>
        <w:t xml:space="preserve"> and righteousness, and </w:t>
      </w:r>
      <w:del w:id="1172" w:author="3-9" w:date="2020-03-12T22:19:00Z">
        <w:r>
          <w:delText xml:space="preserve">wondrously shall </w:delText>
        </w:r>
      </w:del>
      <w:r>
        <w:t>thy right hand</w:t>
      </w:r>
      <w:r w:rsidR="00CA2205">
        <w:t xml:space="preserve"> </w:t>
      </w:r>
      <w:ins w:id="1173" w:author="3-9" w:date="2020-03-12T22:19:00Z">
        <w:r w:rsidR="00CA2205">
          <w:t>shall</w:t>
        </w:r>
        <w:r>
          <w:t xml:space="preserve"> </w:t>
        </w:r>
      </w:ins>
      <w:r>
        <w:t>guide thee</w:t>
      </w:r>
      <w:ins w:id="1174" w:author="3-9" w:date="2020-03-12T22:19:00Z">
        <w:r w:rsidR="00CA2205">
          <w:t xml:space="preserve"> wondrously</w:t>
        </w:r>
      </w:ins>
      <w:r>
        <w:t xml:space="preserve">. </w:t>
      </w:r>
    </w:p>
    <w:p w14:paraId="2B94C941" w14:textId="198D51FA" w:rsidR="00FE38E9" w:rsidRDefault="006057DE" w:rsidP="00F82D8A">
      <w:pPr>
        <w:pStyle w:val="Verse"/>
        <w:spacing w:after="240"/>
      </w:pPr>
      <w:r>
        <w:t xml:space="preserve">Thine arrows are sharp, O mighty one, in the heart of the </w:t>
      </w:r>
      <w:ins w:id="1175" w:author="3-9" w:date="2020-03-12T22:19:00Z">
        <w:r w:rsidR="00CA2205">
          <w:t>king</w:t>
        </w:r>
      </w:ins>
      <w:r w:rsidR="008635B2">
        <w:t>’</w:t>
      </w:r>
      <w:ins w:id="1176" w:author="3-9" w:date="2020-03-12T22:19:00Z">
        <w:r w:rsidR="00CA2205">
          <w:t xml:space="preserve">s </w:t>
        </w:r>
      </w:ins>
      <w:r w:rsidR="00331192">
        <w:t>enemies</w:t>
      </w:r>
      <w:del w:id="1177" w:author="3-9" w:date="2020-03-12T22:19:00Z">
        <w:r w:rsidR="00331192">
          <w:delText xml:space="preserve"> of the </w:delText>
        </w:r>
        <w:r>
          <w:delText>king; the</w:delText>
        </w:r>
      </w:del>
      <w:ins w:id="1178" w:author="3-9" w:date="2020-03-12T22:19:00Z">
        <w:r>
          <w:t>;</w:t>
        </w:r>
      </w:ins>
      <w:r>
        <w:t xml:space="preserve"> peoples shall fall under thee. </w:t>
      </w:r>
    </w:p>
    <w:p w14:paraId="05F99ABC" w14:textId="3B751D2D" w:rsidR="00FE38E9" w:rsidRDefault="006057DE" w:rsidP="00F82D8A">
      <w:pPr>
        <w:pStyle w:val="Verse"/>
        <w:spacing w:after="240"/>
      </w:pPr>
      <w:r>
        <w:t xml:space="preserve">Thy throne, O God, is for ever and ever, </w:t>
      </w:r>
      <w:del w:id="1179" w:author="3-9" w:date="2020-03-12T22:19:00Z">
        <w:r>
          <w:delText xml:space="preserve">thy royal scepter is </w:delText>
        </w:r>
      </w:del>
      <w:r w:rsidR="00CA2205">
        <w:t xml:space="preserve">a </w:t>
      </w:r>
      <w:r>
        <w:t xml:space="preserve">scepter </w:t>
      </w:r>
      <w:r w:rsidR="00CA2205">
        <w:t xml:space="preserve">of </w:t>
      </w:r>
      <w:del w:id="1180" w:author="3-9" w:date="2020-03-12T22:19:00Z">
        <w:r>
          <w:delText>uprightness</w:delText>
        </w:r>
      </w:del>
      <w:ins w:id="1181" w:author="3-9" w:date="2020-03-12T22:19:00Z">
        <w:r w:rsidR="00CA2205">
          <w:t>righteousness is the scepter of thy kingdom</w:t>
        </w:r>
      </w:ins>
      <w:r>
        <w:t xml:space="preserve">. </w:t>
      </w:r>
    </w:p>
    <w:p w14:paraId="53B1C2C9" w14:textId="77777777" w:rsidR="00FE38E9" w:rsidRDefault="006057DE" w:rsidP="00F82D8A">
      <w:pPr>
        <w:pStyle w:val="Verse"/>
        <w:spacing w:after="240"/>
      </w:pPr>
      <w:r>
        <w:t xml:space="preserve">Thou hast loved righteousness and hated iniquity; therefore God, thy God, has anointed thee with the oil of gladness more than thy companions. </w:t>
      </w:r>
    </w:p>
    <w:p w14:paraId="27EF455D" w14:textId="1F254262" w:rsidR="00CA2205" w:rsidRDefault="006057DE" w:rsidP="00CA2205">
      <w:pPr>
        <w:pStyle w:val="Verse"/>
        <w:spacing w:after="240"/>
        <w:rPr>
          <w:ins w:id="1182" w:author="3-9" w:date="2020-03-12T22:19:00Z"/>
        </w:rPr>
      </w:pPr>
      <w:del w:id="1183" w:author="3-9" w:date="2020-03-12T22:19:00Z">
        <w:r>
          <w:delText>Myrrh</w:delText>
        </w:r>
      </w:del>
      <w:ins w:id="1184" w:author="3-9" w:date="2020-03-12T22:19:00Z">
        <w:r w:rsidR="00CA2205">
          <w:t>Thy robes are fragrant with m</w:t>
        </w:r>
        <w:r>
          <w:t>yrrh</w:t>
        </w:r>
      </w:ins>
      <w:r>
        <w:t xml:space="preserve"> and aloes and cassi</w:t>
      </w:r>
      <w:r w:rsidR="00CA2205">
        <w:t>a</w:t>
      </w:r>
      <w:del w:id="1185" w:author="3-9" w:date="2020-03-12T22:19:00Z">
        <w:r>
          <w:delText xml:space="preserve"> exhale from thy garments, and from</w:delText>
        </w:r>
      </w:del>
      <w:ins w:id="1186" w:author="3-9" w:date="2020-03-12T22:19:00Z">
        <w:r w:rsidR="00CA2205">
          <w:t>.</w:t>
        </w:r>
      </w:ins>
    </w:p>
    <w:p w14:paraId="3B4D5BCE" w14:textId="77777777" w:rsidR="00FE38E9" w:rsidRDefault="00CA2205" w:rsidP="00F82D8A">
      <w:pPr>
        <w:pStyle w:val="Verse"/>
        <w:spacing w:after="240"/>
        <w:rPr>
          <w:del w:id="1187" w:author="3-9" w:date="2020-03-12T22:19:00Z"/>
        </w:rPr>
      </w:pPr>
      <w:ins w:id="1188" w:author="3-9" w:date="2020-03-12T22:19:00Z">
        <w:r>
          <w:t>F</w:t>
        </w:r>
        <w:r w:rsidR="006057DE">
          <w:t>rom</w:t>
        </w:r>
      </w:ins>
      <w:r w:rsidR="006057DE">
        <w:t xml:space="preserve"> the ivory palaces they have </w:t>
      </w:r>
      <w:del w:id="1189" w:author="3-9" w:date="2020-03-12T22:19:00Z">
        <w:r w:rsidR="006057DE">
          <w:delText>gladdened</w:delText>
        </w:r>
      </w:del>
      <w:ins w:id="1190" w:author="3-9" w:date="2020-03-12T22:19:00Z">
        <w:r>
          <w:t>made</w:t>
        </w:r>
      </w:ins>
      <w:r>
        <w:t xml:space="preserve"> thee</w:t>
      </w:r>
      <w:del w:id="1191" w:author="3-9" w:date="2020-03-12T22:19:00Z">
        <w:r w:rsidR="006057DE">
          <w:delText xml:space="preserve">, </w:delText>
        </w:r>
      </w:del>
    </w:p>
    <w:p w14:paraId="098E807B" w14:textId="21C7C62E" w:rsidR="00CA2205" w:rsidRDefault="006057DE" w:rsidP="00CA2205">
      <w:pPr>
        <w:pStyle w:val="Verse"/>
        <w:spacing w:after="240"/>
        <w:rPr>
          <w:ins w:id="1192" w:author="3-9" w:date="2020-03-12T22:19:00Z"/>
        </w:rPr>
      </w:pPr>
      <w:del w:id="1193" w:author="3-9" w:date="2020-03-12T22:19:00Z">
        <w:r>
          <w:delText>These</w:delText>
        </w:r>
      </w:del>
      <w:ins w:id="1194" w:author="3-9" w:date="2020-03-12T22:19:00Z">
        <w:r w:rsidR="00CA2205">
          <w:t xml:space="preserve"> glad</w:t>
        </w:r>
        <w:r>
          <w:t>,</w:t>
        </w:r>
        <w:r w:rsidR="00CA2205">
          <w:t xml:space="preserve"> t</w:t>
        </w:r>
        <w:r>
          <w:t>hese</w:t>
        </w:r>
      </w:ins>
      <w:r>
        <w:t xml:space="preserve"> daughters of kings in thine honor. </w:t>
      </w:r>
    </w:p>
    <w:p w14:paraId="0E08B535" w14:textId="17ADC6E5" w:rsidR="00FE38E9" w:rsidRDefault="006057DE" w:rsidP="00CA2205">
      <w:pPr>
        <w:pStyle w:val="Verse"/>
        <w:spacing w:after="240"/>
      </w:pPr>
      <w:r>
        <w:lastRenderedPageBreak/>
        <w:t>At thy right hand stood the queen</w:t>
      </w:r>
      <w:del w:id="1195" w:author="3-9" w:date="2020-03-12T22:19:00Z">
        <w:r>
          <w:delText xml:space="preserve"> dressed</w:delText>
        </w:r>
      </w:del>
      <w:ins w:id="1196" w:author="3-9" w:date="2020-03-12T22:19:00Z">
        <w:r w:rsidR="00CA2205">
          <w:t>, clothed</w:t>
        </w:r>
      </w:ins>
      <w:r w:rsidR="00CA2205">
        <w:t xml:space="preserve"> in </w:t>
      </w:r>
      <w:ins w:id="1197" w:author="3-9" w:date="2020-03-12T22:19:00Z">
        <w:r w:rsidR="00CA2205">
          <w:t xml:space="preserve">garments of </w:t>
        </w:r>
        <w:proofErr w:type="spellStart"/>
        <w:r w:rsidR="00CA2205">
          <w:t>inwoven</w:t>
        </w:r>
        <w:proofErr w:type="spellEnd"/>
        <w:r w:rsidR="00CA2205">
          <w:t xml:space="preserve"> </w:t>
        </w:r>
      </w:ins>
      <w:r w:rsidR="00CA2205">
        <w:t>gold</w:t>
      </w:r>
      <w:del w:id="1198" w:author="3-9" w:date="2020-03-12T22:19:00Z">
        <w:r>
          <w:delText>-woven raiment richly embroidered</w:delText>
        </w:r>
      </w:del>
      <w:ins w:id="1199" w:author="3-9" w:date="2020-03-12T22:19:00Z">
        <w:r w:rsidR="00CA2205">
          <w:t>, adorned in varied colors</w:t>
        </w:r>
      </w:ins>
      <w:r>
        <w:t xml:space="preserve">. </w:t>
      </w:r>
    </w:p>
    <w:p w14:paraId="7F1C5BE9" w14:textId="4626240D" w:rsidR="00FE38E9" w:rsidRDefault="006057DE" w:rsidP="00F82D8A">
      <w:pPr>
        <w:pStyle w:val="Verse"/>
        <w:spacing w:after="240"/>
      </w:pPr>
      <w:del w:id="1200" w:author="3-9" w:date="2020-03-12T22:19:00Z">
        <w:r>
          <w:delText>Listen</w:delText>
        </w:r>
      </w:del>
      <w:ins w:id="1201" w:author="3-9" w:date="2020-03-12T22:19:00Z">
        <w:r w:rsidR="00CA2205">
          <w:t>Hear</w:t>
        </w:r>
      </w:ins>
      <w:r>
        <w:t>, O daughter</w:t>
      </w:r>
      <w:del w:id="1202" w:author="3-9" w:date="2020-03-12T22:19:00Z">
        <w:r>
          <w:delText>, behold</w:delText>
        </w:r>
      </w:del>
      <w:ins w:id="1203" w:author="3-9" w:date="2020-03-12T22:19:00Z">
        <w:r w:rsidR="00CA2205">
          <w:t xml:space="preserve"> and see,</w:t>
        </w:r>
      </w:ins>
      <w:r>
        <w:t xml:space="preserve"> and incline thine ear</w:t>
      </w:r>
      <w:del w:id="1204" w:author="3-9" w:date="2020-03-12T22:19:00Z">
        <w:r>
          <w:delText>:</w:delText>
        </w:r>
      </w:del>
      <w:ins w:id="1205" w:author="3-9" w:date="2020-03-12T22:19:00Z">
        <w:r w:rsidR="00CA2205">
          <w:t>;</w:t>
        </w:r>
      </w:ins>
      <w:r w:rsidR="00CA2205">
        <w:t xml:space="preserve"> f</w:t>
      </w:r>
      <w:r>
        <w:t xml:space="preserve">orget </w:t>
      </w:r>
      <w:del w:id="1206" w:author="3-9" w:date="2020-03-12T22:19:00Z">
        <w:r>
          <w:delText>thine own</w:delText>
        </w:r>
      </w:del>
      <w:ins w:id="1207" w:author="3-9" w:date="2020-03-12T22:19:00Z">
        <w:r>
          <w:t>th</w:t>
        </w:r>
        <w:r w:rsidR="00CA2205">
          <w:t>y</w:t>
        </w:r>
      </w:ins>
      <w:r w:rsidR="00CA2205">
        <w:t xml:space="preserve"> </w:t>
      </w:r>
      <w:r>
        <w:t>people and thy father</w:t>
      </w:r>
      <w:r w:rsidR="008635B2">
        <w:t>’</w:t>
      </w:r>
      <w:r>
        <w:t xml:space="preserve">s house. </w:t>
      </w:r>
    </w:p>
    <w:p w14:paraId="7DFEF98B" w14:textId="75F1AB51" w:rsidR="00FE38E9" w:rsidRDefault="006057DE" w:rsidP="00F82D8A">
      <w:pPr>
        <w:pStyle w:val="Verse"/>
        <w:spacing w:after="240"/>
      </w:pPr>
      <w:r>
        <w:t xml:space="preserve">For the king shall greatly desire thy beauty, for he is </w:t>
      </w:r>
      <w:del w:id="1208" w:author="3-9" w:date="2020-03-12T22:19:00Z">
        <w:r>
          <w:delText xml:space="preserve">himself </w:delText>
        </w:r>
      </w:del>
      <w:r>
        <w:t xml:space="preserve">thy Lord. </w:t>
      </w:r>
    </w:p>
    <w:p w14:paraId="39B84C19" w14:textId="53464A6B" w:rsidR="00FE38E9" w:rsidRDefault="006057DE" w:rsidP="00F82D8A">
      <w:pPr>
        <w:pStyle w:val="Verse"/>
        <w:spacing w:after="240"/>
      </w:pPr>
      <w:del w:id="1209" w:author="3-9" w:date="2020-03-12T22:19:00Z">
        <w:r>
          <w:delText>And the</w:delText>
        </w:r>
      </w:del>
      <w:ins w:id="1210" w:author="3-9" w:date="2020-03-12T22:19:00Z">
        <w:r w:rsidR="00CA2205">
          <w:t>T</w:t>
        </w:r>
        <w:r>
          <w:t>he</w:t>
        </w:r>
      </w:ins>
      <w:r>
        <w:t xml:space="preserve"> daughters of </w:t>
      </w:r>
      <w:proofErr w:type="spellStart"/>
      <w:r>
        <w:t>Tyre</w:t>
      </w:r>
      <w:proofErr w:type="spellEnd"/>
      <w:r>
        <w:t xml:space="preserve"> shall worship him with gifts, the rich among the people shall entreat thy countenance. </w:t>
      </w:r>
    </w:p>
    <w:p w14:paraId="6E4C25A2" w14:textId="3BC0B56E" w:rsidR="00FE38E9" w:rsidRDefault="006057DE" w:rsidP="00F82D8A">
      <w:pPr>
        <w:pStyle w:val="Verse"/>
        <w:spacing w:after="240"/>
      </w:pPr>
      <w:r>
        <w:t>The king</w:t>
      </w:r>
      <w:r w:rsidR="008635B2">
        <w:t>’</w:t>
      </w:r>
      <w:r>
        <w:t xml:space="preserve">s daughter is all glorious within, her clothing is woven with gold. </w:t>
      </w:r>
    </w:p>
    <w:p w14:paraId="7A4CADC9" w14:textId="77777777" w:rsidR="00FE38E9" w:rsidRDefault="006057DE" w:rsidP="00F82D8A">
      <w:pPr>
        <w:pStyle w:val="Verse"/>
        <w:spacing w:after="240"/>
      </w:pPr>
      <w:r>
        <w:t xml:space="preserve">The virgins who follow after her shall be brought to the king, those near her shall be brought to thee. </w:t>
      </w:r>
    </w:p>
    <w:p w14:paraId="6AB3F49F" w14:textId="0BBF385F" w:rsidR="00FE38E9" w:rsidRDefault="006057DE" w:rsidP="00F82D8A">
      <w:pPr>
        <w:pStyle w:val="Verse"/>
        <w:spacing w:after="240"/>
      </w:pPr>
      <w:r>
        <w:t>They shall be brought with gladness and rejoicing, they shall enter into the king</w:t>
      </w:r>
      <w:r w:rsidR="008635B2">
        <w:t>’</w:t>
      </w:r>
      <w:r>
        <w:t xml:space="preserve">s palace. </w:t>
      </w:r>
    </w:p>
    <w:p w14:paraId="14BC7AAA" w14:textId="3EEC9EC9" w:rsidR="00FE38E9" w:rsidRDefault="006057DE" w:rsidP="00F82D8A">
      <w:pPr>
        <w:pStyle w:val="Verse"/>
        <w:spacing w:after="240"/>
      </w:pPr>
      <w:r>
        <w:t>In place of thy fathers</w:t>
      </w:r>
      <w:r w:rsidR="00E6638D">
        <w:t xml:space="preserve"> </w:t>
      </w:r>
      <w:del w:id="1211" w:author="3-9" w:date="2020-03-12T22:19:00Z">
        <w:r>
          <w:delText xml:space="preserve">are </w:delText>
        </w:r>
      </w:del>
      <w:r>
        <w:t>sons</w:t>
      </w:r>
      <w:r w:rsidR="00E6638D">
        <w:t xml:space="preserve"> </w:t>
      </w:r>
      <w:ins w:id="1212" w:author="3-9" w:date="2020-03-12T22:19:00Z">
        <w:r w:rsidR="00E6638D">
          <w:t>are</w:t>
        </w:r>
        <w:r>
          <w:t xml:space="preserve"> </w:t>
        </w:r>
      </w:ins>
      <w:r>
        <w:t>born to thee</w:t>
      </w:r>
      <w:del w:id="1213" w:author="3-9" w:date="2020-03-12T22:19:00Z">
        <w:r>
          <w:delText>, whom</w:delText>
        </w:r>
      </w:del>
      <w:ins w:id="1214" w:author="3-9" w:date="2020-03-12T22:19:00Z">
        <w:r w:rsidR="00E6638D">
          <w:t>;</w:t>
        </w:r>
      </w:ins>
      <w:r w:rsidR="00E6638D">
        <w:t xml:space="preserve"> </w:t>
      </w:r>
      <w:r>
        <w:t xml:space="preserve">thou shalt make </w:t>
      </w:r>
      <w:ins w:id="1215" w:author="3-9" w:date="2020-03-12T22:19:00Z">
        <w:r w:rsidR="00E6638D">
          <w:t xml:space="preserve">them </w:t>
        </w:r>
      </w:ins>
      <w:r>
        <w:t xml:space="preserve">princes over all the earth. </w:t>
      </w:r>
    </w:p>
    <w:p w14:paraId="1DBA8BC0" w14:textId="703653C4" w:rsidR="00237B9C" w:rsidRDefault="006057DE" w:rsidP="00F82D8A">
      <w:pPr>
        <w:pStyle w:val="Verse"/>
        <w:spacing w:after="240"/>
      </w:pPr>
      <w:r>
        <w:t xml:space="preserve">I will </w:t>
      </w:r>
      <w:del w:id="1216" w:author="3-9" w:date="2020-03-12T22:19:00Z">
        <w:r>
          <w:delText>make</w:delText>
        </w:r>
      </w:del>
      <w:ins w:id="1217" w:author="3-9" w:date="2020-03-12T22:19:00Z">
        <w:r>
          <w:t>remember</w:t>
        </w:r>
      </w:ins>
      <w:r w:rsidR="00E6638D">
        <w:t xml:space="preserve"> thy name </w:t>
      </w:r>
      <w:del w:id="1218" w:author="3-9" w:date="2020-03-12T22:19:00Z">
        <w:r>
          <w:delText xml:space="preserve">to be remembered </w:delText>
        </w:r>
      </w:del>
      <w:r>
        <w:t xml:space="preserve">from generation to generation; all peoples shall </w:t>
      </w:r>
      <w:del w:id="1219" w:author="3-9" w:date="2020-03-12T22:19:00Z">
        <w:r>
          <w:delText xml:space="preserve">give </w:delText>
        </w:r>
      </w:del>
      <w:r>
        <w:t xml:space="preserve">praise </w:t>
      </w:r>
      <w:del w:id="1220" w:author="3-9" w:date="2020-03-12T22:19:00Z">
        <w:r>
          <w:delText xml:space="preserve">to </w:delText>
        </w:r>
      </w:del>
      <w:r>
        <w:t>thee unto ages of ages</w:t>
      </w:r>
      <w:del w:id="1221" w:author="3-9" w:date="2020-03-12T22:19:00Z">
        <w:r>
          <w:delText>,</w:delText>
        </w:r>
      </w:del>
      <w:ins w:id="1222" w:author="3-9" w:date="2020-03-12T22:19:00Z">
        <w:r>
          <w:t xml:space="preserve"> </w:t>
        </w:r>
        <w:r w:rsidR="00E6638D">
          <w:t>and</w:t>
        </w:r>
      </w:ins>
      <w:r w:rsidR="00E6638D">
        <w:t xml:space="preserve"> </w:t>
      </w:r>
      <w:r>
        <w:t xml:space="preserve">forever. </w:t>
      </w:r>
    </w:p>
    <w:p w14:paraId="188FFCE0" w14:textId="77777777" w:rsidR="006057DE" w:rsidRDefault="00FE38E9" w:rsidP="00FA3250">
      <w:pPr>
        <w:pStyle w:val="Heading3"/>
        <w:spacing w:after="240"/>
      </w:pPr>
      <w:r>
        <w:t>Psalm</w:t>
      </w:r>
      <w:r w:rsidR="006057DE">
        <w:t xml:space="preserve"> 45</w:t>
      </w:r>
    </w:p>
    <w:p w14:paraId="66E4D2B9" w14:textId="77777777" w:rsidR="006057DE" w:rsidRDefault="006057DE" w:rsidP="00161212">
      <w:pPr>
        <w:pStyle w:val="Rubric"/>
      </w:pPr>
      <w:r>
        <w:t xml:space="preserve">For the end of the struggle, a psalm of David concerning hidden things, for the sons of </w:t>
      </w:r>
      <w:proofErr w:type="spellStart"/>
      <w:r>
        <w:t>Korah</w:t>
      </w:r>
      <w:proofErr w:type="spellEnd"/>
      <w:r>
        <w:t xml:space="preserve"> </w:t>
      </w:r>
    </w:p>
    <w:p w14:paraId="7374E9A2" w14:textId="6F388B93" w:rsidR="00FE38E9" w:rsidRDefault="006057DE" w:rsidP="00F82D8A">
      <w:pPr>
        <w:pStyle w:val="Verse"/>
        <w:spacing w:after="240"/>
      </w:pPr>
      <w:r>
        <w:t xml:space="preserve">God is our refuge and strength, </w:t>
      </w:r>
      <w:r w:rsidR="000D6AE6">
        <w:t xml:space="preserve">a </w:t>
      </w:r>
      <w:r>
        <w:t xml:space="preserve">helper in the afflictions </w:t>
      </w:r>
      <w:r w:rsidR="000D6AE6">
        <w:t>that</w:t>
      </w:r>
      <w:r>
        <w:t xml:space="preserve"> </w:t>
      </w:r>
      <w:del w:id="1223" w:author="3-9" w:date="2020-03-12T22:19:00Z">
        <w:r>
          <w:delText>assail</w:delText>
        </w:r>
      </w:del>
      <w:ins w:id="1224" w:author="3-9" w:date="2020-03-12T22:19:00Z">
        <w:r w:rsidR="003A2F2A">
          <w:t>befall</w:t>
        </w:r>
      </w:ins>
      <w:r>
        <w:t xml:space="preserve"> us. </w:t>
      </w:r>
    </w:p>
    <w:p w14:paraId="6733D14D" w14:textId="77777777" w:rsidR="00FE38E9" w:rsidRDefault="006057DE" w:rsidP="00F82D8A">
      <w:pPr>
        <w:pStyle w:val="Verse"/>
        <w:spacing w:after="240"/>
      </w:pPr>
      <w:r>
        <w:t xml:space="preserve">Therefore we will not fear when the earth is shaken, when the mountains are </w:t>
      </w:r>
      <w:r w:rsidR="000D6AE6">
        <w:t>removed</w:t>
      </w:r>
      <w:r>
        <w:t xml:space="preserve"> into the </w:t>
      </w:r>
      <w:r w:rsidR="000D6AE6">
        <w:t xml:space="preserve">depths of the </w:t>
      </w:r>
      <w:r>
        <w:t xml:space="preserve">sea. </w:t>
      </w:r>
    </w:p>
    <w:p w14:paraId="49F17514" w14:textId="77777777" w:rsidR="00FE38E9" w:rsidRDefault="006057DE" w:rsidP="00F82D8A">
      <w:pPr>
        <w:pStyle w:val="Verse"/>
        <w:spacing w:after="240"/>
      </w:pPr>
      <w:r>
        <w:lastRenderedPageBreak/>
        <w:t xml:space="preserve">Their waters roared and were troubled, the mountains were troubled by his might. </w:t>
      </w:r>
      <w:r w:rsidR="00FA3250">
        <w:t xml:space="preserve"> </w:t>
      </w:r>
      <w:proofErr w:type="spellStart"/>
      <w:r w:rsidR="00425D62">
        <w:rPr>
          <w:i/>
        </w:rPr>
        <w:t>Diapsalma</w:t>
      </w:r>
      <w:proofErr w:type="spellEnd"/>
      <w:r>
        <w:t xml:space="preserve"> </w:t>
      </w:r>
    </w:p>
    <w:p w14:paraId="4F254EA4" w14:textId="6D03670F" w:rsidR="00FE38E9" w:rsidRDefault="000D6AE6" w:rsidP="000D6AE6">
      <w:pPr>
        <w:pStyle w:val="Verse"/>
        <w:spacing w:after="240"/>
      </w:pPr>
      <w:del w:id="1225" w:author="3-9" w:date="2020-03-12T22:19:00Z">
        <w:r w:rsidRPr="000D6AE6">
          <w:delText xml:space="preserve">The </w:delText>
        </w:r>
        <w:r>
          <w:delText>torrents</w:delText>
        </w:r>
        <w:r w:rsidRPr="000D6AE6">
          <w:delText xml:space="preserve"> of the</w:delText>
        </w:r>
      </w:del>
      <w:ins w:id="1226" w:author="3-9" w:date="2020-03-12T22:19:00Z">
        <w:r w:rsidR="003A2F2A">
          <w:rPr>
            <w:color w:val="000000"/>
          </w:rPr>
          <w:t>There is a</w:t>
        </w:r>
      </w:ins>
      <w:r w:rsidR="003A2F2A">
        <w:rPr>
          <w:color w:val="000000"/>
          <w:rPrChange w:id="1227" w:author="3-9" w:date="2020-03-12T22:19:00Z">
            <w:rPr/>
          </w:rPrChange>
        </w:rPr>
        <w:t xml:space="preserve"> river </w:t>
      </w:r>
      <w:ins w:id="1228" w:author="3-9" w:date="2020-03-12T22:19:00Z">
        <w:r w:rsidR="003A2F2A">
          <w:rPr>
            <w:color w:val="000000"/>
          </w:rPr>
          <w:t xml:space="preserve">whose streams </w:t>
        </w:r>
      </w:ins>
      <w:r w:rsidR="003A2F2A">
        <w:rPr>
          <w:color w:val="000000"/>
          <w:rPrChange w:id="1229" w:author="3-9" w:date="2020-03-12T22:19:00Z">
            <w:rPr/>
          </w:rPrChange>
        </w:rPr>
        <w:t>make glad the city of God</w:t>
      </w:r>
      <w:r>
        <w:t>;</w:t>
      </w:r>
      <w:r w:rsidR="006057DE">
        <w:t xml:space="preserve"> the Most High has </w:t>
      </w:r>
      <w:del w:id="1230" w:author="3-9" w:date="2020-03-12T22:19:00Z">
        <w:r w:rsidR="006057DE">
          <w:delText>hallowed</w:delText>
        </w:r>
      </w:del>
      <w:ins w:id="1231" w:author="3-9" w:date="2020-03-12T22:19:00Z">
        <w:r w:rsidR="003A2F2A">
          <w:t>sanctified</w:t>
        </w:r>
      </w:ins>
      <w:r w:rsidR="006057DE">
        <w:t xml:space="preserve"> his tabernacle. </w:t>
      </w:r>
    </w:p>
    <w:p w14:paraId="6546C344" w14:textId="77777777" w:rsidR="00FE38E9" w:rsidRDefault="006057DE" w:rsidP="000D6AE6">
      <w:pPr>
        <w:pStyle w:val="Verse"/>
        <w:spacing w:after="240"/>
      </w:pPr>
      <w:r>
        <w:t xml:space="preserve">God is in the midst of her, she shall never be shaken; God shall help her </w:t>
      </w:r>
      <w:r w:rsidR="000D6AE6" w:rsidRPr="000D6AE6">
        <w:t>right early in the morning</w:t>
      </w:r>
      <w:r>
        <w:t xml:space="preserve">. </w:t>
      </w:r>
    </w:p>
    <w:p w14:paraId="66BDF1CD" w14:textId="77777777" w:rsidR="00FE38E9" w:rsidRDefault="006057DE" w:rsidP="00F82D8A">
      <w:pPr>
        <w:pStyle w:val="Verse"/>
        <w:spacing w:after="240"/>
      </w:pPr>
      <w:r>
        <w:t xml:space="preserve">The nations were troubled, kingdoms fell; he uttered his voice, and the earth shook. </w:t>
      </w:r>
    </w:p>
    <w:p w14:paraId="1FF2271B" w14:textId="77777777" w:rsidR="00FE38E9" w:rsidRDefault="000D6AE6" w:rsidP="00F82D8A">
      <w:pPr>
        <w:pStyle w:val="Verse"/>
        <w:spacing w:after="240"/>
      </w:pPr>
      <w:r>
        <w:t>The Lord of hosts is with us, our protector is the God of Jacob</w:t>
      </w:r>
      <w:r w:rsidR="006057DE">
        <w:t xml:space="preserve">. </w:t>
      </w:r>
      <w:r w:rsidR="00FA3250">
        <w:t xml:space="preserve"> </w:t>
      </w:r>
      <w:proofErr w:type="spellStart"/>
      <w:r w:rsidR="00425D62">
        <w:rPr>
          <w:i/>
        </w:rPr>
        <w:t>Diapsalma</w:t>
      </w:r>
      <w:proofErr w:type="spellEnd"/>
      <w:r w:rsidR="006057DE">
        <w:t xml:space="preserve"> </w:t>
      </w:r>
    </w:p>
    <w:p w14:paraId="27D30449" w14:textId="77777777" w:rsidR="00FE38E9" w:rsidRDefault="006057DE" w:rsidP="00F82D8A">
      <w:pPr>
        <w:pStyle w:val="Verse"/>
        <w:spacing w:after="240"/>
      </w:pPr>
      <w:r>
        <w:t>Come</w:t>
      </w:r>
      <w:r w:rsidR="000D6AE6">
        <w:t xml:space="preserve"> and see </w:t>
      </w:r>
      <w:r>
        <w:t xml:space="preserve">the works of the Lord, the wonders he has wrought on earth, </w:t>
      </w:r>
    </w:p>
    <w:p w14:paraId="65583750" w14:textId="3695997E" w:rsidR="000D6AE6" w:rsidRDefault="006057DE" w:rsidP="00F82D8A">
      <w:pPr>
        <w:pStyle w:val="Verse"/>
        <w:spacing w:after="240"/>
      </w:pPr>
      <w:del w:id="1232" w:author="3-9" w:date="2020-03-12T22:19:00Z">
        <w:r>
          <w:delText>Making</w:delText>
        </w:r>
      </w:del>
      <w:ins w:id="1233" w:author="3-9" w:date="2020-03-12T22:19:00Z">
        <w:r w:rsidR="003A2F2A">
          <w:t>He makes</w:t>
        </w:r>
      </w:ins>
      <w:r>
        <w:t xml:space="preserve"> wars </w:t>
      </w:r>
      <w:r w:rsidR="000D6AE6">
        <w:t xml:space="preserve">to </w:t>
      </w:r>
      <w:r>
        <w:t xml:space="preserve">cease </w:t>
      </w:r>
      <w:r w:rsidR="000D6AE6">
        <w:t xml:space="preserve">unto the ends of </w:t>
      </w:r>
      <w:r>
        <w:t>the earth</w:t>
      </w:r>
      <w:r w:rsidR="000D6AE6">
        <w:t>.</w:t>
      </w:r>
    </w:p>
    <w:p w14:paraId="044EED41" w14:textId="242E581B" w:rsidR="00FE38E9" w:rsidRDefault="000D6AE6" w:rsidP="00F82D8A">
      <w:pPr>
        <w:pStyle w:val="Verse"/>
        <w:spacing w:after="240"/>
      </w:pPr>
      <w:r>
        <w:t>H</w:t>
      </w:r>
      <w:r w:rsidR="006057DE">
        <w:t>e will break the bow</w:t>
      </w:r>
      <w:r>
        <w:t xml:space="preserve"> and </w:t>
      </w:r>
      <w:r w:rsidR="006057DE">
        <w:t xml:space="preserve">shatter the </w:t>
      </w:r>
      <w:del w:id="1234" w:author="3-9" w:date="2020-03-12T22:19:00Z">
        <w:r w:rsidR="006057DE">
          <w:delText>weapons</w:delText>
        </w:r>
      </w:del>
      <w:ins w:id="1235" w:author="3-9" w:date="2020-03-12T22:19:00Z">
        <w:r w:rsidR="003A2F2A">
          <w:t>spear</w:t>
        </w:r>
      </w:ins>
      <w:r w:rsidR="006057DE">
        <w:t xml:space="preserve">, he will burn up the shields in fire. </w:t>
      </w:r>
    </w:p>
    <w:p w14:paraId="62F08D62" w14:textId="77777777" w:rsidR="00FE38E9" w:rsidRDefault="006057DE" w:rsidP="00F82D8A">
      <w:pPr>
        <w:pStyle w:val="Verse"/>
        <w:spacing w:after="240"/>
      </w:pPr>
      <w:r>
        <w:t xml:space="preserve">Be still, and know that I am God; I will be exalted among the nations, I will be exalted in the earth. </w:t>
      </w:r>
    </w:p>
    <w:p w14:paraId="416CE056" w14:textId="77777777" w:rsidR="006057DE" w:rsidRDefault="006057DE" w:rsidP="00F82D8A">
      <w:pPr>
        <w:pStyle w:val="Verse"/>
        <w:spacing w:after="240"/>
      </w:pPr>
      <w:r>
        <w:t xml:space="preserve">The Lord of hosts is with us, </w:t>
      </w:r>
      <w:r w:rsidR="000D6AE6">
        <w:t xml:space="preserve">our protector is </w:t>
      </w:r>
      <w:r>
        <w:t xml:space="preserve">the God of Jacob. </w:t>
      </w:r>
    </w:p>
    <w:p w14:paraId="08E72720" w14:textId="77777777" w:rsidR="00B50629" w:rsidRDefault="00B50629" w:rsidP="0037394E">
      <w:pPr>
        <w:pStyle w:val="Rubric"/>
      </w:pPr>
      <w:r>
        <w:t>Glory. Both now. Alleluia.</w:t>
      </w:r>
    </w:p>
    <w:p w14:paraId="26D4AEF9" w14:textId="77777777" w:rsidR="00AA594A" w:rsidRPr="009131F8" w:rsidRDefault="00AA594A" w:rsidP="00E406BF">
      <w:pPr>
        <w:pStyle w:val="Heading1"/>
        <w:spacing w:after="240"/>
      </w:pPr>
      <w:r w:rsidRPr="009131F8">
        <w:br w:type="page"/>
      </w:r>
      <w:r w:rsidR="00D218B4" w:rsidRPr="009131F8">
        <w:lastRenderedPageBreak/>
        <w:t>Kathisma</w:t>
      </w:r>
      <w:r w:rsidR="006057DE" w:rsidRPr="009131F8">
        <w:t xml:space="preserve"> </w:t>
      </w:r>
      <w:r w:rsidR="00972751" w:rsidRPr="009131F8">
        <w:t>Seven</w:t>
      </w:r>
    </w:p>
    <w:p w14:paraId="484950B6" w14:textId="77777777" w:rsidR="009131F8" w:rsidRPr="009131F8" w:rsidRDefault="009131F8" w:rsidP="009131F8">
      <w:pPr>
        <w:pStyle w:val="Heading2"/>
        <w:spacing w:after="240"/>
      </w:pPr>
      <w:r w:rsidRPr="009131F8">
        <w:t>First Stasis</w:t>
      </w:r>
    </w:p>
    <w:p w14:paraId="3FAA302E" w14:textId="77777777" w:rsidR="006057DE" w:rsidRDefault="00FE38E9" w:rsidP="00FA3250">
      <w:pPr>
        <w:pStyle w:val="Heading3"/>
        <w:spacing w:after="240"/>
      </w:pPr>
      <w:r>
        <w:t>Psalm</w:t>
      </w:r>
      <w:r w:rsidR="006057DE">
        <w:t xml:space="preserve"> 46</w:t>
      </w:r>
    </w:p>
    <w:p w14:paraId="7F073B49" w14:textId="77777777" w:rsidR="006057DE" w:rsidRDefault="006057DE" w:rsidP="00161212">
      <w:pPr>
        <w:pStyle w:val="Rubric"/>
      </w:pPr>
      <w:r>
        <w:t xml:space="preserve">For the end of the struggle, a psalm concerning the sons of </w:t>
      </w:r>
      <w:proofErr w:type="spellStart"/>
      <w:r>
        <w:t>Korah</w:t>
      </w:r>
      <w:proofErr w:type="spellEnd"/>
      <w:r>
        <w:t xml:space="preserve"> </w:t>
      </w:r>
    </w:p>
    <w:p w14:paraId="537A52E9" w14:textId="77777777" w:rsidR="00FE38E9" w:rsidRDefault="00A5101D" w:rsidP="00F82D8A">
      <w:pPr>
        <w:pStyle w:val="Verse"/>
        <w:spacing w:after="240"/>
      </w:pPr>
      <w:r>
        <w:t>C</w:t>
      </w:r>
      <w:r w:rsidR="006057DE">
        <w:t xml:space="preserve">lap your hands, all you nations, shout to God with the voice of rejoicing, </w:t>
      </w:r>
    </w:p>
    <w:p w14:paraId="16CB83FF" w14:textId="20F6DBC7" w:rsidR="00FE38E9" w:rsidRDefault="006057DE" w:rsidP="00F82D8A">
      <w:pPr>
        <w:pStyle w:val="Verse"/>
        <w:spacing w:after="240"/>
      </w:pPr>
      <w:r>
        <w:t xml:space="preserve">For the Lord Most High is </w:t>
      </w:r>
      <w:del w:id="1236" w:author="3-9" w:date="2020-03-12T22:19:00Z">
        <w:r>
          <w:delText>fearsome</w:delText>
        </w:r>
      </w:del>
      <w:ins w:id="1237" w:author="3-9" w:date="2020-03-12T22:19:00Z">
        <w:r w:rsidR="00C9555C">
          <w:t>terrible</w:t>
        </w:r>
      </w:ins>
      <w:r>
        <w:t xml:space="preserve">, a great King over all the earth. </w:t>
      </w:r>
    </w:p>
    <w:p w14:paraId="18938ED4" w14:textId="77777777" w:rsidR="00FE38E9" w:rsidRDefault="006057DE" w:rsidP="00F82D8A">
      <w:pPr>
        <w:pStyle w:val="Verse"/>
        <w:spacing w:after="240"/>
      </w:pPr>
      <w:r>
        <w:t xml:space="preserve">He has subdued the peoples under us and the nations under our feet. </w:t>
      </w:r>
    </w:p>
    <w:p w14:paraId="6FDB0F8A" w14:textId="395A1E36" w:rsidR="00FE38E9" w:rsidRDefault="006057DE" w:rsidP="00F82D8A">
      <w:pPr>
        <w:pStyle w:val="Verse"/>
        <w:spacing w:after="240"/>
      </w:pPr>
      <w:r>
        <w:t>He has chosen us for his inheritance</w:t>
      </w:r>
      <w:del w:id="1238" w:author="3-9" w:date="2020-03-12T22:19:00Z">
        <w:r>
          <w:delText>,</w:delText>
        </w:r>
      </w:del>
      <w:ins w:id="1239" w:author="3-9" w:date="2020-03-12T22:19:00Z">
        <w:r w:rsidR="00C9555C">
          <w:t>:</w:t>
        </w:r>
      </w:ins>
      <w:r>
        <w:t xml:space="preserve"> the beauty of Jacob, which he loved. </w:t>
      </w:r>
      <w:r w:rsidR="00FA3250">
        <w:t xml:space="preserve"> </w:t>
      </w:r>
      <w:proofErr w:type="spellStart"/>
      <w:r w:rsidR="00425D62">
        <w:rPr>
          <w:i/>
        </w:rPr>
        <w:t>Diapsalma</w:t>
      </w:r>
      <w:proofErr w:type="spellEnd"/>
      <w:r>
        <w:t xml:space="preserve"> </w:t>
      </w:r>
    </w:p>
    <w:p w14:paraId="41F007A3" w14:textId="77777777" w:rsidR="00FE38E9" w:rsidRDefault="006057DE" w:rsidP="00F82D8A">
      <w:pPr>
        <w:pStyle w:val="Verse"/>
        <w:spacing w:after="240"/>
      </w:pPr>
      <w:r>
        <w:t xml:space="preserve">God has gone up with a shout, the Lord with the sound of a trumpet. </w:t>
      </w:r>
    </w:p>
    <w:p w14:paraId="3061BE46" w14:textId="77777777" w:rsidR="00FE38E9" w:rsidRDefault="006057DE" w:rsidP="00F82D8A">
      <w:pPr>
        <w:pStyle w:val="Verse"/>
        <w:spacing w:after="240"/>
      </w:pPr>
      <w:r>
        <w:t xml:space="preserve">Sing praises to God, sing praises, sing praises to our King, sing praises, </w:t>
      </w:r>
    </w:p>
    <w:p w14:paraId="30CD56E7" w14:textId="77777777" w:rsidR="00FE38E9" w:rsidRDefault="006057DE" w:rsidP="00F82D8A">
      <w:pPr>
        <w:pStyle w:val="Verse"/>
        <w:spacing w:after="240"/>
      </w:pPr>
      <w:r>
        <w:t xml:space="preserve">For God is the King of all the earth, sing praises with understanding. </w:t>
      </w:r>
    </w:p>
    <w:p w14:paraId="508B9CBB" w14:textId="5145CAF1" w:rsidR="00FE38E9" w:rsidRDefault="006057DE" w:rsidP="00F82D8A">
      <w:pPr>
        <w:pStyle w:val="Verse"/>
        <w:spacing w:after="240"/>
      </w:pPr>
      <w:r>
        <w:t>God reigns over the nations</w:t>
      </w:r>
      <w:del w:id="1240" w:author="3-9" w:date="2020-03-12T22:19:00Z">
        <w:r>
          <w:delText>,</w:delText>
        </w:r>
      </w:del>
      <w:ins w:id="1241" w:author="3-9" w:date="2020-03-12T22:19:00Z">
        <w:r w:rsidR="00C9555C">
          <w:t>;</w:t>
        </w:r>
      </w:ins>
      <w:r>
        <w:t xml:space="preserve"> God sits on his holy throne. </w:t>
      </w:r>
    </w:p>
    <w:p w14:paraId="17089059" w14:textId="77777777" w:rsidR="00237B9C" w:rsidRDefault="006057DE" w:rsidP="00F82D8A">
      <w:pPr>
        <w:pStyle w:val="Verse"/>
        <w:spacing w:after="240"/>
      </w:pPr>
      <w:r>
        <w:t xml:space="preserve">The princes of the people have gathered together with the God of Abraham, for the mighty ones of God are greatly exalted. </w:t>
      </w:r>
    </w:p>
    <w:p w14:paraId="3E9654B7" w14:textId="77777777" w:rsidR="006057DE" w:rsidRDefault="00FE38E9" w:rsidP="00FA3250">
      <w:pPr>
        <w:pStyle w:val="Heading3"/>
        <w:spacing w:after="240"/>
      </w:pPr>
      <w:r>
        <w:t>Psalm</w:t>
      </w:r>
      <w:r w:rsidR="006057DE">
        <w:t xml:space="preserve"> 47</w:t>
      </w:r>
    </w:p>
    <w:p w14:paraId="283CB4AB" w14:textId="77777777" w:rsidR="006057DE" w:rsidRDefault="006057DE" w:rsidP="00161212">
      <w:pPr>
        <w:pStyle w:val="Rubric"/>
      </w:pPr>
      <w:r>
        <w:t xml:space="preserve">A </w:t>
      </w:r>
      <w:proofErr w:type="spellStart"/>
      <w:r>
        <w:t>Psalmic</w:t>
      </w:r>
      <w:proofErr w:type="spellEnd"/>
      <w:r>
        <w:t xml:space="preserve"> Ode concerning the Sons of </w:t>
      </w:r>
      <w:proofErr w:type="spellStart"/>
      <w:r>
        <w:t>Korah</w:t>
      </w:r>
      <w:proofErr w:type="spellEnd"/>
      <w:r>
        <w:t xml:space="preserve">, For the second day of the Sabbath </w:t>
      </w:r>
    </w:p>
    <w:p w14:paraId="3BEBC2D6" w14:textId="77777777" w:rsidR="00FE38E9" w:rsidRDefault="006057DE" w:rsidP="00F82D8A">
      <w:pPr>
        <w:pStyle w:val="Verse"/>
        <w:spacing w:after="240"/>
      </w:pPr>
      <w:r>
        <w:lastRenderedPageBreak/>
        <w:t>Great is the Lord, and greatly to be praised</w:t>
      </w:r>
      <w:r w:rsidR="00A5101D">
        <w:t>,</w:t>
      </w:r>
      <w:r>
        <w:t xml:space="preserve"> in the city of our God, in his holy mountain, </w:t>
      </w:r>
    </w:p>
    <w:p w14:paraId="5E9E66DA" w14:textId="6784872C" w:rsidR="00FE38E9" w:rsidRDefault="00A5101D" w:rsidP="00F82D8A">
      <w:pPr>
        <w:pStyle w:val="Verse"/>
        <w:spacing w:after="240"/>
      </w:pPr>
      <w:r>
        <w:t xml:space="preserve">For </w:t>
      </w:r>
      <w:r w:rsidRPr="00A5101D">
        <w:t>he</w:t>
      </w:r>
      <w:r w:rsidR="00DA0A7D">
        <w:t xml:space="preserve"> </w:t>
      </w:r>
      <w:del w:id="1242" w:author="3-9" w:date="2020-03-12T22:19:00Z">
        <w:r w:rsidRPr="00A5101D">
          <w:delText>planted it</w:delText>
        </w:r>
        <w:r w:rsidRPr="00A5101D">
          <w:rPr>
            <w:rFonts w:ascii="Calibri" w:hAnsi="Calibri" w:cs="Calibri"/>
          </w:rPr>
          <w:delText>﻿</w:delText>
        </w:r>
        <w:r w:rsidRPr="00A5101D">
          <w:delText xml:space="preserve"> well,</w:delText>
        </w:r>
      </w:del>
      <w:ins w:id="1243" w:author="3-9" w:date="2020-03-12T22:19:00Z">
        <w:r w:rsidR="00DA0A7D">
          <w:t>has founded</w:t>
        </w:r>
      </w:ins>
      <w:r w:rsidRPr="00A5101D">
        <w:t xml:space="preserve"> for the </w:t>
      </w:r>
      <w:del w:id="1244" w:author="3-9" w:date="2020-03-12T22:19:00Z">
        <w:r w:rsidRPr="00A5101D">
          <w:delText>enjoyment</w:delText>
        </w:r>
      </w:del>
      <w:ins w:id="1245" w:author="3-9" w:date="2020-03-12T22:19:00Z">
        <w:r w:rsidRPr="00A5101D">
          <w:t>joy</w:t>
        </w:r>
      </w:ins>
      <w:r w:rsidRPr="00A5101D">
        <w:t xml:space="preserve"> of the whole earth</w:t>
      </w:r>
      <w:del w:id="1246" w:author="3-9" w:date="2020-03-12T22:19:00Z">
        <w:r w:rsidR="006057DE">
          <w:delText xml:space="preserve">. </w:delText>
        </w:r>
        <w:r>
          <w:delText>The m</w:delText>
        </w:r>
        <w:r w:rsidR="006057DE">
          <w:delText>ount</w:delText>
        </w:r>
        <w:r>
          <w:delText>ains of</w:delText>
        </w:r>
      </w:del>
      <w:ins w:id="1247" w:author="3-9" w:date="2020-03-12T22:19:00Z">
        <w:r w:rsidR="00DA0A7D">
          <w:t>: Mount</w:t>
        </w:r>
      </w:ins>
      <w:r w:rsidR="00DA0A7D">
        <w:t xml:space="preserve"> </w:t>
      </w:r>
      <w:r w:rsidR="008C004B">
        <w:t>Sion</w:t>
      </w:r>
      <w:r w:rsidR="006057DE">
        <w:t xml:space="preserve">, on the </w:t>
      </w:r>
      <w:r>
        <w:t xml:space="preserve">sides of the </w:t>
      </w:r>
      <w:r w:rsidR="006057DE">
        <w:t>north, the city of the great King</w:t>
      </w:r>
      <w:r w:rsidR="002425D7">
        <w:t>.</w:t>
      </w:r>
      <w:r w:rsidR="006057DE">
        <w:t xml:space="preserve"> </w:t>
      </w:r>
    </w:p>
    <w:p w14:paraId="7DDCB499" w14:textId="2D9B86BA" w:rsidR="00FE38E9" w:rsidRDefault="006057DE" w:rsidP="00F82D8A">
      <w:pPr>
        <w:pStyle w:val="Verse"/>
        <w:spacing w:after="240"/>
      </w:pPr>
      <w:r>
        <w:t xml:space="preserve">God is known in her towers </w:t>
      </w:r>
      <w:del w:id="1248" w:author="3-9" w:date="2020-03-12T22:19:00Z">
        <w:r>
          <w:delText>whenever</w:delText>
        </w:r>
      </w:del>
      <w:ins w:id="1249" w:author="3-9" w:date="2020-03-12T22:19:00Z">
        <w:r>
          <w:t>when</w:t>
        </w:r>
      </w:ins>
      <w:r>
        <w:t xml:space="preserve"> he </w:t>
      </w:r>
      <w:del w:id="1250" w:author="3-9" w:date="2020-03-12T22:19:00Z">
        <w:r>
          <w:delText>brings help to</w:delText>
        </w:r>
      </w:del>
      <w:ins w:id="1251" w:author="3-9" w:date="2020-03-12T22:19:00Z">
        <w:r w:rsidR="00DA0A7D">
          <w:t>defends</w:t>
        </w:r>
      </w:ins>
      <w:r>
        <w:t xml:space="preserve"> her. </w:t>
      </w:r>
    </w:p>
    <w:p w14:paraId="17095802" w14:textId="1FAFD596" w:rsidR="00FE38E9" w:rsidRDefault="006057DE" w:rsidP="00F82D8A">
      <w:pPr>
        <w:pStyle w:val="Verse"/>
        <w:spacing w:after="240"/>
      </w:pPr>
      <w:del w:id="1252" w:author="3-9" w:date="2020-03-12T22:19:00Z">
        <w:r>
          <w:delText>Behold</w:delText>
        </w:r>
      </w:del>
      <w:ins w:id="1253" w:author="3-9" w:date="2020-03-12T22:19:00Z">
        <w:r w:rsidR="00DA0A7D">
          <w:t>For b</w:t>
        </w:r>
        <w:r>
          <w:t>ehold</w:t>
        </w:r>
      </w:ins>
      <w:r>
        <w:t xml:space="preserve">, the kings of the earth assembled, they came </w:t>
      </w:r>
      <w:del w:id="1254" w:author="3-9" w:date="2020-03-12T22:19:00Z">
        <w:r>
          <w:delText xml:space="preserve">on </w:delText>
        </w:r>
      </w:del>
      <w:r>
        <w:t xml:space="preserve">together, </w:t>
      </w:r>
    </w:p>
    <w:p w14:paraId="5C81F31B" w14:textId="37A19A95" w:rsidR="00FE38E9" w:rsidRDefault="006057DE" w:rsidP="00F82D8A">
      <w:pPr>
        <w:pStyle w:val="Verse"/>
        <w:spacing w:after="240"/>
      </w:pPr>
      <w:r>
        <w:t xml:space="preserve">They saw her so and they </w:t>
      </w:r>
      <w:del w:id="1255" w:author="3-9" w:date="2020-03-12T22:19:00Z">
        <w:r>
          <w:delText>marveled</w:delText>
        </w:r>
      </w:del>
      <w:ins w:id="1256" w:author="3-9" w:date="2020-03-12T22:19:00Z">
        <w:r w:rsidR="00DA0A7D">
          <w:t>wondered</w:t>
        </w:r>
      </w:ins>
      <w:r>
        <w:t xml:space="preserve">, they were troubled, they were shaken, </w:t>
      </w:r>
    </w:p>
    <w:p w14:paraId="00583D5C" w14:textId="77777777" w:rsidR="00FE38E9" w:rsidRDefault="006057DE" w:rsidP="00F82D8A">
      <w:pPr>
        <w:pStyle w:val="Verse"/>
        <w:spacing w:after="240"/>
      </w:pPr>
      <w:r>
        <w:t xml:space="preserve">Trembling seized hold of them, pangs as of a woman </w:t>
      </w:r>
      <w:r w:rsidR="002425D7">
        <w:t>in travail</w:t>
      </w:r>
      <w:r>
        <w:t xml:space="preserve">. </w:t>
      </w:r>
    </w:p>
    <w:p w14:paraId="5436B123" w14:textId="4DB41DB8" w:rsidR="00FE38E9" w:rsidRDefault="002425D7" w:rsidP="00F82D8A">
      <w:pPr>
        <w:pStyle w:val="Verse"/>
        <w:spacing w:after="240"/>
      </w:pPr>
      <w:r>
        <w:t>With a violent wind t</w:t>
      </w:r>
      <w:r w:rsidR="006057DE">
        <w:t xml:space="preserve">hou shalt break the ships of </w:t>
      </w:r>
      <w:del w:id="1257" w:author="3-9" w:date="2020-03-12T22:19:00Z">
        <w:r w:rsidR="006057DE">
          <w:delText>Tarsis</w:delText>
        </w:r>
      </w:del>
      <w:proofErr w:type="spellStart"/>
      <w:ins w:id="1258" w:author="3-9" w:date="2020-03-12T22:19:00Z">
        <w:r w:rsidR="006057DE">
          <w:t>T</w:t>
        </w:r>
        <w:r w:rsidR="00DA0A7D">
          <w:t>h</w:t>
        </w:r>
        <w:r w:rsidR="006057DE">
          <w:t>arsis</w:t>
        </w:r>
      </w:ins>
      <w:proofErr w:type="spellEnd"/>
      <w:r w:rsidR="006057DE">
        <w:t xml:space="preserve">. </w:t>
      </w:r>
    </w:p>
    <w:p w14:paraId="513666D4" w14:textId="77777777" w:rsidR="00FE38E9" w:rsidRDefault="006057DE" w:rsidP="00F82D8A">
      <w:pPr>
        <w:pStyle w:val="Verse"/>
        <w:spacing w:after="240"/>
      </w:pPr>
      <w:r>
        <w:t xml:space="preserve">As we have heard, so we have seen in the city of the Lord of </w:t>
      </w:r>
      <w:r w:rsidR="002425D7">
        <w:t>H</w:t>
      </w:r>
      <w:r>
        <w:t>osts; in the city of our God</w:t>
      </w:r>
      <w:r w:rsidR="002425D7">
        <w:t>.</w:t>
      </w:r>
      <w:r>
        <w:t xml:space="preserve"> God has established her forever. </w:t>
      </w:r>
      <w:r w:rsidR="00FA3250">
        <w:t xml:space="preserve"> </w:t>
      </w:r>
      <w:proofErr w:type="spellStart"/>
      <w:r w:rsidR="00425D62">
        <w:rPr>
          <w:i/>
        </w:rPr>
        <w:t>Diapsalma</w:t>
      </w:r>
      <w:proofErr w:type="spellEnd"/>
      <w:r>
        <w:t xml:space="preserve"> </w:t>
      </w:r>
    </w:p>
    <w:p w14:paraId="2F13B672" w14:textId="77777777" w:rsidR="00FE38E9" w:rsidRDefault="006057DE" w:rsidP="00F82D8A">
      <w:pPr>
        <w:pStyle w:val="Verse"/>
        <w:spacing w:after="240"/>
      </w:pPr>
      <w:r>
        <w:t>We have thought of thy mercy</w:t>
      </w:r>
      <w:r w:rsidR="002425D7">
        <w:t>, O God,</w:t>
      </w:r>
      <w:r>
        <w:t xml:space="preserve"> in the midst of thy temple. </w:t>
      </w:r>
    </w:p>
    <w:p w14:paraId="224B0EAE" w14:textId="77777777" w:rsidR="00FE38E9" w:rsidRDefault="006057DE" w:rsidP="00F82D8A">
      <w:pPr>
        <w:pStyle w:val="Verse"/>
        <w:spacing w:after="240"/>
      </w:pPr>
      <w:r>
        <w:t xml:space="preserve">According to thy name, O God, so is thy praise to the ends of the earth; thy right hand is full of righteousness. </w:t>
      </w:r>
    </w:p>
    <w:p w14:paraId="347EE5D4" w14:textId="77777777" w:rsidR="00FE38E9" w:rsidRDefault="006057DE" w:rsidP="00F82D8A">
      <w:pPr>
        <w:pStyle w:val="Verse"/>
        <w:spacing w:after="240"/>
      </w:pPr>
      <w:r>
        <w:t xml:space="preserve">Let Mount </w:t>
      </w:r>
      <w:r w:rsidR="008C004B">
        <w:t>Sion</w:t>
      </w:r>
      <w:r>
        <w:t xml:space="preserve"> be glad, let the daughters of Jud</w:t>
      </w:r>
      <w:r w:rsidR="002425D7">
        <w:t>e</w:t>
      </w:r>
      <w:r>
        <w:t xml:space="preserve">a rejoice because of thy judgments, O Lord. </w:t>
      </w:r>
    </w:p>
    <w:p w14:paraId="0343CDD6" w14:textId="11E502A6" w:rsidR="00FE38E9" w:rsidRDefault="006057DE" w:rsidP="00F82D8A">
      <w:pPr>
        <w:pStyle w:val="Verse"/>
        <w:spacing w:after="240"/>
      </w:pPr>
      <w:r>
        <w:t xml:space="preserve">Encircle </w:t>
      </w:r>
      <w:r w:rsidR="008C004B">
        <w:t>Sion</w:t>
      </w:r>
      <w:r>
        <w:t xml:space="preserve"> and embrace her, </w:t>
      </w:r>
      <w:del w:id="1259" w:author="3-9" w:date="2020-03-12T22:19:00Z">
        <w:r>
          <w:delText>tell her story in</w:delText>
        </w:r>
      </w:del>
      <w:ins w:id="1260" w:author="3-9" w:date="2020-03-12T22:19:00Z">
        <w:r w:rsidR="00DA0A7D">
          <w:t>number</w:t>
        </w:r>
      </w:ins>
      <w:r>
        <w:t xml:space="preserve"> her towers, </w:t>
      </w:r>
    </w:p>
    <w:p w14:paraId="5B3C39B9" w14:textId="19A355E0" w:rsidR="00FE38E9" w:rsidRDefault="006057DE" w:rsidP="00F82D8A">
      <w:pPr>
        <w:pStyle w:val="Verse"/>
        <w:spacing w:after="240"/>
      </w:pPr>
      <w:r>
        <w:t xml:space="preserve">Set your hearts on her strength and mark well her </w:t>
      </w:r>
      <w:del w:id="1261" w:author="3-9" w:date="2020-03-12T22:19:00Z">
        <w:r>
          <w:delText>towers</w:delText>
        </w:r>
      </w:del>
      <w:ins w:id="1262" w:author="3-9" w:date="2020-03-12T22:19:00Z">
        <w:r w:rsidR="00DA0A7D">
          <w:t>citadels</w:t>
        </w:r>
      </w:ins>
      <w:r>
        <w:t xml:space="preserve">, that you may tell her story to the next generation. </w:t>
      </w:r>
    </w:p>
    <w:p w14:paraId="307F43C7" w14:textId="77777777" w:rsidR="00237B9C" w:rsidRDefault="006057DE" w:rsidP="00F82D8A">
      <w:pPr>
        <w:pStyle w:val="Verse"/>
        <w:spacing w:after="240"/>
      </w:pPr>
      <w:r>
        <w:t>For he is our God, for</w:t>
      </w:r>
      <w:r w:rsidR="002425D7">
        <w:t xml:space="preserve"> </w:t>
      </w:r>
      <w:r>
        <w:t xml:space="preserve">ever, unto ages of ages; he will </w:t>
      </w:r>
      <w:r w:rsidR="002425D7">
        <w:t>shepherd</w:t>
      </w:r>
      <w:r>
        <w:t xml:space="preserve"> us </w:t>
      </w:r>
      <w:r w:rsidR="002425D7">
        <w:t>unto the</w:t>
      </w:r>
      <w:r>
        <w:t xml:space="preserve"> ages. </w:t>
      </w:r>
    </w:p>
    <w:p w14:paraId="1D580469" w14:textId="77777777" w:rsidR="006057DE" w:rsidRDefault="00FE38E9" w:rsidP="00FA3250">
      <w:pPr>
        <w:pStyle w:val="Heading3"/>
        <w:spacing w:after="240"/>
      </w:pPr>
      <w:r>
        <w:lastRenderedPageBreak/>
        <w:t>Psalm</w:t>
      </w:r>
      <w:r w:rsidR="006057DE">
        <w:t xml:space="preserve"> 48</w:t>
      </w:r>
    </w:p>
    <w:p w14:paraId="54ADDED3" w14:textId="77777777" w:rsidR="006057DE" w:rsidRDefault="006057DE" w:rsidP="00161212">
      <w:pPr>
        <w:pStyle w:val="Rubric"/>
      </w:pPr>
      <w:r>
        <w:t xml:space="preserve">For the end of the struggle, a </w:t>
      </w:r>
      <w:proofErr w:type="spellStart"/>
      <w:r>
        <w:t>Psalmic</w:t>
      </w:r>
      <w:proofErr w:type="spellEnd"/>
      <w:r>
        <w:t xml:space="preserve"> Ode concerning the Sons of </w:t>
      </w:r>
      <w:proofErr w:type="spellStart"/>
      <w:r>
        <w:t>Korah</w:t>
      </w:r>
      <w:proofErr w:type="spellEnd"/>
      <w:r>
        <w:t xml:space="preserve"> </w:t>
      </w:r>
    </w:p>
    <w:p w14:paraId="2D4A24B6" w14:textId="77777777" w:rsidR="00FE38E9" w:rsidRDefault="006057DE" w:rsidP="00F82D8A">
      <w:pPr>
        <w:pStyle w:val="Verse"/>
        <w:spacing w:after="240"/>
      </w:pPr>
      <w:r>
        <w:t xml:space="preserve">Hear this, all </w:t>
      </w:r>
      <w:r w:rsidR="002425D7">
        <w:t>you nations;</w:t>
      </w:r>
      <w:r>
        <w:t xml:space="preserve"> give ear, all</w:t>
      </w:r>
      <w:r w:rsidR="002425D7">
        <w:t xml:space="preserve"> you</w:t>
      </w:r>
      <w:r>
        <w:t xml:space="preserve"> inhabitants of the world, </w:t>
      </w:r>
    </w:p>
    <w:p w14:paraId="106F2EB7" w14:textId="77777777" w:rsidR="00FE38E9" w:rsidRDefault="002425D7" w:rsidP="002425D7">
      <w:pPr>
        <w:pStyle w:val="Verse"/>
        <w:spacing w:after="240"/>
      </w:pPr>
      <w:r>
        <w:t xml:space="preserve">You who </w:t>
      </w:r>
      <w:r w:rsidRPr="002425D7">
        <w:t>are born of earth, and y</w:t>
      </w:r>
      <w:r>
        <w:t>ou</w:t>
      </w:r>
      <w:r w:rsidRPr="002425D7">
        <w:t xml:space="preserve"> sons of men, rich and poor men together</w:t>
      </w:r>
      <w:r w:rsidR="006057DE">
        <w:t xml:space="preserve">. </w:t>
      </w:r>
    </w:p>
    <w:p w14:paraId="145FD8BB" w14:textId="77777777" w:rsidR="00FE38E9" w:rsidRDefault="006057DE" w:rsidP="00F82D8A">
      <w:pPr>
        <w:pStyle w:val="Verse"/>
        <w:spacing w:after="240"/>
      </w:pPr>
      <w:r>
        <w:t>My mouth shall speak wisdom</w:t>
      </w:r>
      <w:r w:rsidR="002425D7">
        <w:t>,</w:t>
      </w:r>
      <w:r>
        <w:t xml:space="preserve"> </w:t>
      </w:r>
      <w:r w:rsidR="002425D7">
        <w:t xml:space="preserve">and </w:t>
      </w:r>
      <w:r>
        <w:t xml:space="preserve">the meditation of my heart shall speak understanding. </w:t>
      </w:r>
    </w:p>
    <w:p w14:paraId="3C0A44E4" w14:textId="77777777" w:rsidR="00FE38E9" w:rsidRDefault="006057DE" w:rsidP="00F82D8A">
      <w:pPr>
        <w:pStyle w:val="Verse"/>
        <w:spacing w:after="240"/>
      </w:pPr>
      <w:r>
        <w:t xml:space="preserve">I will incline my ear to a parable, I will open my dark saying on the harp. </w:t>
      </w:r>
    </w:p>
    <w:p w14:paraId="7101B930" w14:textId="77777777" w:rsidR="00FE38E9" w:rsidRDefault="006057DE" w:rsidP="00F82D8A">
      <w:pPr>
        <w:pStyle w:val="Verse"/>
        <w:spacing w:after="240"/>
      </w:pPr>
      <w:r>
        <w:t>Why should I fear in an evil day? The iniquity at my heels surrounds me</w:t>
      </w:r>
      <w:r w:rsidR="002425D7">
        <w:t>:</w:t>
      </w:r>
      <w:r>
        <w:t xml:space="preserve"> </w:t>
      </w:r>
    </w:p>
    <w:p w14:paraId="6A2A68E3" w14:textId="77777777" w:rsidR="00FE38E9" w:rsidRDefault="006057DE" w:rsidP="00F82D8A">
      <w:pPr>
        <w:pStyle w:val="Verse"/>
        <w:spacing w:after="240"/>
      </w:pPr>
      <w:r>
        <w:t xml:space="preserve">Those who </w:t>
      </w:r>
      <w:r w:rsidR="002425D7">
        <w:t>trust</w:t>
      </w:r>
      <w:r>
        <w:t xml:space="preserve"> in their own power, those who boast of thei</w:t>
      </w:r>
      <w:r w:rsidR="002425D7">
        <w:t>r abundant riches.</w:t>
      </w:r>
      <w:r>
        <w:t xml:space="preserve"> </w:t>
      </w:r>
    </w:p>
    <w:p w14:paraId="7806AF71" w14:textId="77777777" w:rsidR="002425D7" w:rsidRDefault="006057DE" w:rsidP="002425D7">
      <w:pPr>
        <w:pStyle w:val="Verse"/>
        <w:spacing w:after="240"/>
      </w:pPr>
      <w:r>
        <w:t xml:space="preserve">A brother could not redeem: </w:t>
      </w:r>
      <w:r w:rsidR="002425D7">
        <w:t>shall anyone redeem?</w:t>
      </w:r>
      <w:r>
        <w:t xml:space="preserve"> </w:t>
      </w:r>
      <w:r w:rsidR="002425D7">
        <w:t>He shall not give to God a ransom for himself, nor the redemption price of his own soul, though he labor forever.</w:t>
      </w:r>
    </w:p>
    <w:p w14:paraId="3385803B" w14:textId="77777777" w:rsidR="002425D7" w:rsidRDefault="002425D7" w:rsidP="002425D7">
      <w:pPr>
        <w:pStyle w:val="Verse"/>
        <w:spacing w:after="240"/>
      </w:pPr>
      <w:r>
        <w:t xml:space="preserve">But he will live in the end, </w:t>
      </w:r>
      <w:r w:rsidR="005E5FE3">
        <w:t>for</w:t>
      </w:r>
      <w:r>
        <w:t xml:space="preserve"> he will not see destruction</w:t>
      </w:r>
      <w:r w:rsidR="005E5FE3">
        <w:t>,</w:t>
      </w:r>
    </w:p>
    <w:p w14:paraId="23952CC7" w14:textId="2A22355D" w:rsidR="00FE38E9" w:rsidRDefault="005E5FE3" w:rsidP="00F82D8A">
      <w:pPr>
        <w:pStyle w:val="Verse"/>
        <w:spacing w:after="240"/>
      </w:pPr>
      <w:r>
        <w:t>W</w:t>
      </w:r>
      <w:r w:rsidR="006057DE">
        <w:t xml:space="preserve">hen he sees wise men die, when the fool and the </w:t>
      </w:r>
      <w:del w:id="1263" w:author="3-9" w:date="2020-03-12T22:19:00Z">
        <w:r w:rsidR="006057DE">
          <w:delText>witless</w:delText>
        </w:r>
      </w:del>
      <w:ins w:id="1264" w:author="3-9" w:date="2020-03-12T22:19:00Z">
        <w:r w:rsidR="00DA0A7D">
          <w:t>unwise</w:t>
        </w:r>
      </w:ins>
      <w:r w:rsidR="006057DE">
        <w:t xml:space="preserve"> perish and leave their wealth to others</w:t>
      </w:r>
      <w:r>
        <w:t>.</w:t>
      </w:r>
    </w:p>
    <w:p w14:paraId="2CE3A3DD" w14:textId="77777777" w:rsidR="00FE38E9" w:rsidRDefault="005E5FE3" w:rsidP="00F82D8A">
      <w:pPr>
        <w:pStyle w:val="Verse"/>
        <w:spacing w:after="240"/>
      </w:pPr>
      <w:r>
        <w:t>T</w:t>
      </w:r>
      <w:r w:rsidR="006057DE">
        <w:t xml:space="preserve">heir graves will be their homes </w:t>
      </w:r>
      <w:r>
        <w:t>for ever</w:t>
      </w:r>
      <w:r w:rsidR="006057DE">
        <w:t xml:space="preserve">, their dwelling places </w:t>
      </w:r>
      <w:r>
        <w:t>for</w:t>
      </w:r>
      <w:r w:rsidR="006057DE">
        <w:t xml:space="preserve"> all generations, though they called their lands </w:t>
      </w:r>
      <w:r>
        <w:t>by</w:t>
      </w:r>
      <w:r w:rsidR="006057DE">
        <w:t xml:space="preserve"> their own names. </w:t>
      </w:r>
    </w:p>
    <w:p w14:paraId="34121965" w14:textId="11A1319C" w:rsidR="00FE38E9" w:rsidRDefault="006057DE" w:rsidP="00F82D8A">
      <w:pPr>
        <w:pStyle w:val="Verse"/>
        <w:spacing w:after="240"/>
      </w:pPr>
      <w:del w:id="1265" w:author="3-9" w:date="2020-03-12T22:19:00Z">
        <w:r>
          <w:delText>A man</w:delText>
        </w:r>
        <w:r w:rsidR="0067203B">
          <w:delText xml:space="preserve">, though </w:delText>
        </w:r>
      </w:del>
      <w:ins w:id="1266" w:author="3-9" w:date="2020-03-12T22:19:00Z">
        <w:r w:rsidR="00DA0A7D">
          <w:t>Man</w:t>
        </w:r>
        <w:r w:rsidR="0067203B">
          <w:t xml:space="preserve">, </w:t>
        </w:r>
        <w:r w:rsidR="00DA0A7D">
          <w:t>when</w:t>
        </w:r>
        <w:r w:rsidR="0067203B">
          <w:t xml:space="preserve"> </w:t>
        </w:r>
      </w:ins>
      <w:r w:rsidR="0067203B">
        <w:t xml:space="preserve">he </w:t>
      </w:r>
      <w:del w:id="1267" w:author="3-9" w:date="2020-03-12T22:19:00Z">
        <w:r w:rsidR="0067203B">
          <w:delText>be</w:delText>
        </w:r>
      </w:del>
      <w:ins w:id="1268" w:author="3-9" w:date="2020-03-12T22:19:00Z">
        <w:r w:rsidR="00BD3824">
          <w:t>was</w:t>
        </w:r>
      </w:ins>
      <w:r w:rsidR="0067203B">
        <w:t xml:space="preserve"> </w:t>
      </w:r>
      <w:r>
        <w:t>honored</w:t>
      </w:r>
      <w:r w:rsidR="0067203B">
        <w:t>,</w:t>
      </w:r>
      <w:r>
        <w:t xml:space="preserve"> </w:t>
      </w:r>
      <w:del w:id="1269" w:author="3-9" w:date="2020-03-12T22:19:00Z">
        <w:r>
          <w:delText>has</w:delText>
        </w:r>
      </w:del>
      <w:ins w:id="1270" w:author="3-9" w:date="2020-03-12T22:19:00Z">
        <w:r w:rsidR="00DA0A7D">
          <w:t>did</w:t>
        </w:r>
      </w:ins>
      <w:r w:rsidR="00DA0A7D">
        <w:t xml:space="preserve"> not </w:t>
      </w:r>
      <w:del w:id="1271" w:author="3-9" w:date="2020-03-12T22:19:00Z">
        <w:r>
          <w:delText xml:space="preserve">understood that he has become like </w:delText>
        </w:r>
      </w:del>
      <w:ins w:id="1272" w:author="3-9" w:date="2020-03-12T22:19:00Z">
        <w:r>
          <w:t>underst</w:t>
        </w:r>
        <w:r w:rsidR="00DA0A7D">
          <w:t>an</w:t>
        </w:r>
        <w:r>
          <w:t>d</w:t>
        </w:r>
        <w:r w:rsidR="00DA0A7D">
          <w:t>, but resembled</w:t>
        </w:r>
        <w:r>
          <w:t xml:space="preserve"> </w:t>
        </w:r>
      </w:ins>
      <w:r>
        <w:t xml:space="preserve">the </w:t>
      </w:r>
      <w:r w:rsidR="0067203B">
        <w:t>senseless</w:t>
      </w:r>
      <w:r>
        <w:t xml:space="preserve"> beasts</w:t>
      </w:r>
      <w:del w:id="1273" w:author="3-9" w:date="2020-03-12T22:19:00Z">
        <w:r>
          <w:delText>.</w:delText>
        </w:r>
      </w:del>
      <w:ins w:id="1274" w:author="3-9" w:date="2020-03-12T22:19:00Z">
        <w:r w:rsidR="00DA0A7D">
          <w:t xml:space="preserve"> and became like them</w:t>
        </w:r>
        <w:r>
          <w:t>.</w:t>
        </w:r>
      </w:ins>
      <w:r>
        <w:t xml:space="preserve"> </w:t>
      </w:r>
    </w:p>
    <w:p w14:paraId="356515CD" w14:textId="6FF8FA3F" w:rsidR="00FE38E9" w:rsidRDefault="006057DE" w:rsidP="00F82D8A">
      <w:pPr>
        <w:pStyle w:val="Verse"/>
        <w:spacing w:after="240"/>
      </w:pPr>
      <w:r>
        <w:lastRenderedPageBreak/>
        <w:t xml:space="preserve">Their road is </w:t>
      </w:r>
      <w:r w:rsidR="0067203B">
        <w:t>a pitfall for them</w:t>
      </w:r>
      <w:r>
        <w:t xml:space="preserve">, </w:t>
      </w:r>
      <w:del w:id="1275" w:author="3-9" w:date="2020-03-12T22:19:00Z">
        <w:r>
          <w:delText>and afterwards</w:delText>
        </w:r>
      </w:del>
      <w:ins w:id="1276" w:author="3-9" w:date="2020-03-12T22:19:00Z">
        <w:r w:rsidR="00DA0A7D">
          <w:t>though</w:t>
        </w:r>
        <w:r>
          <w:t xml:space="preserve"> afterward</w:t>
        </w:r>
      </w:ins>
      <w:r>
        <w:t xml:space="preserve"> they will </w:t>
      </w:r>
      <w:r w:rsidR="0067203B">
        <w:t>bless with their mouth</w:t>
      </w:r>
      <w:r>
        <w:t xml:space="preserve">. </w:t>
      </w:r>
      <w:r w:rsidR="00FA3250">
        <w:t xml:space="preserve"> </w:t>
      </w:r>
      <w:proofErr w:type="spellStart"/>
      <w:r w:rsidR="00425D62">
        <w:rPr>
          <w:i/>
        </w:rPr>
        <w:t>Diapsalma</w:t>
      </w:r>
      <w:proofErr w:type="spellEnd"/>
      <w:r>
        <w:t xml:space="preserve"> </w:t>
      </w:r>
    </w:p>
    <w:p w14:paraId="0F3825AF" w14:textId="77777777" w:rsidR="00DA0A7D" w:rsidRDefault="006057DE" w:rsidP="00F82D8A">
      <w:pPr>
        <w:pStyle w:val="Verse"/>
        <w:spacing w:after="240"/>
        <w:rPr>
          <w:ins w:id="1277" w:author="3-9" w:date="2020-03-12T22:19:00Z"/>
        </w:rPr>
      </w:pPr>
      <w:r>
        <w:t>Like sheep, they are laid in Hades</w:t>
      </w:r>
      <w:r w:rsidR="0067203B">
        <w:t>;</w:t>
      </w:r>
      <w:r>
        <w:t xml:space="preserve"> death shall be their shepherd</w:t>
      </w:r>
      <w:r w:rsidR="0067203B">
        <w:t xml:space="preserve">. </w:t>
      </w:r>
    </w:p>
    <w:p w14:paraId="020238B6" w14:textId="3DA53527" w:rsidR="00FE38E9" w:rsidRDefault="0067203B" w:rsidP="00F82D8A">
      <w:pPr>
        <w:pStyle w:val="Verse"/>
        <w:spacing w:after="240"/>
      </w:pPr>
      <w:r>
        <w:t>T</w:t>
      </w:r>
      <w:r w:rsidR="006057DE">
        <w:t>he upright shall rule them in the morning</w:t>
      </w:r>
      <w:del w:id="1278" w:author="3-9" w:date="2020-03-12T22:19:00Z">
        <w:r w:rsidR="006057DE">
          <w:delText>,</w:delText>
        </w:r>
      </w:del>
      <w:ins w:id="1279" w:author="3-9" w:date="2020-03-12T22:19:00Z">
        <w:r w:rsidR="00DA0A7D">
          <w:t>;</w:t>
        </w:r>
      </w:ins>
      <w:r w:rsidR="006057DE">
        <w:t xml:space="preserve"> their help shall </w:t>
      </w:r>
      <w:r>
        <w:t>grow</w:t>
      </w:r>
      <w:r w:rsidR="006057DE">
        <w:t xml:space="preserve"> old in Hades far away from their glory. </w:t>
      </w:r>
    </w:p>
    <w:p w14:paraId="2A464C6D" w14:textId="77777777" w:rsidR="00FE38E9" w:rsidRDefault="006057DE" w:rsidP="00F82D8A">
      <w:pPr>
        <w:pStyle w:val="Verse"/>
        <w:spacing w:after="240"/>
      </w:pPr>
      <w:r>
        <w:t xml:space="preserve">Yet God will redeem my soul from the hand of Hades when he shall receive me. </w:t>
      </w:r>
      <w:r w:rsidR="00FA3250">
        <w:t xml:space="preserve"> </w:t>
      </w:r>
      <w:proofErr w:type="spellStart"/>
      <w:r w:rsidR="00425D62">
        <w:rPr>
          <w:i/>
        </w:rPr>
        <w:t>Diapsalma</w:t>
      </w:r>
      <w:proofErr w:type="spellEnd"/>
      <w:r>
        <w:t xml:space="preserve"> </w:t>
      </w:r>
    </w:p>
    <w:p w14:paraId="65EEAED0" w14:textId="77777777" w:rsidR="00FE38E9" w:rsidRDefault="0067203B" w:rsidP="00F82D8A">
      <w:pPr>
        <w:pStyle w:val="Verse"/>
        <w:spacing w:after="240"/>
      </w:pPr>
      <w:r>
        <w:t>Be</w:t>
      </w:r>
      <w:r w:rsidR="006057DE">
        <w:t xml:space="preserve"> not</w:t>
      </w:r>
      <w:r>
        <w:t xml:space="preserve"> </w:t>
      </w:r>
      <w:r w:rsidR="006057DE">
        <w:t xml:space="preserve">afraid when one becomes rich, when the glory of his house is increased, </w:t>
      </w:r>
    </w:p>
    <w:p w14:paraId="10B561C5" w14:textId="05F4F329" w:rsidR="00FE38E9" w:rsidRDefault="006057DE" w:rsidP="00F82D8A">
      <w:pPr>
        <w:pStyle w:val="Verse"/>
        <w:spacing w:after="240"/>
      </w:pPr>
      <w:r>
        <w:t xml:space="preserve">For when he dies he </w:t>
      </w:r>
      <w:del w:id="1280" w:author="3-9" w:date="2020-03-12T22:19:00Z">
        <w:r>
          <w:delText>shall</w:delText>
        </w:r>
      </w:del>
      <w:ins w:id="1281" w:author="3-9" w:date="2020-03-12T22:19:00Z">
        <w:r w:rsidR="00DA0A7D">
          <w:t>will</w:t>
        </w:r>
      </w:ins>
      <w:r>
        <w:t xml:space="preserve"> carry nothing away</w:t>
      </w:r>
      <w:r w:rsidR="0067203B">
        <w:t>;</w:t>
      </w:r>
      <w:r>
        <w:t xml:space="preserve"> </w:t>
      </w:r>
      <w:r w:rsidR="0067203B">
        <w:t xml:space="preserve">nor shall </w:t>
      </w:r>
      <w:r>
        <w:t xml:space="preserve">his glory </w:t>
      </w:r>
      <w:r w:rsidR="0067203B">
        <w:t xml:space="preserve">go down with </w:t>
      </w:r>
      <w:r>
        <w:t xml:space="preserve">him. </w:t>
      </w:r>
    </w:p>
    <w:p w14:paraId="19746DE1" w14:textId="0F9AA73B" w:rsidR="00FE38E9" w:rsidRDefault="006057DE" w:rsidP="00F82D8A">
      <w:pPr>
        <w:pStyle w:val="Verse"/>
        <w:spacing w:after="240"/>
      </w:pPr>
      <w:r>
        <w:t>For his soul shall be blessed in his own lifetime; he will acknowledge thee when tho</w:t>
      </w:r>
      <w:r w:rsidR="00BD3824">
        <w:t xml:space="preserve">u </w:t>
      </w:r>
      <w:del w:id="1282" w:author="3-9" w:date="2020-03-12T22:19:00Z">
        <w:r>
          <w:delText>doest</w:delText>
        </w:r>
      </w:del>
      <w:proofErr w:type="spellStart"/>
      <w:ins w:id="1283" w:author="3-9" w:date="2020-03-12T22:19:00Z">
        <w:r w:rsidR="00BD3824">
          <w:t>grantest</w:t>
        </w:r>
      </w:ins>
      <w:proofErr w:type="spellEnd"/>
      <w:r w:rsidR="00BD3824">
        <w:t xml:space="preserve"> him </w:t>
      </w:r>
      <w:del w:id="1284" w:author="3-9" w:date="2020-03-12T22:19:00Z">
        <w:r>
          <w:delText>good</w:delText>
        </w:r>
      </w:del>
      <w:ins w:id="1285" w:author="3-9" w:date="2020-03-12T22:19:00Z">
        <w:r w:rsidR="00BD3824">
          <w:t>prosperity</w:t>
        </w:r>
      </w:ins>
      <w:r>
        <w:t xml:space="preserve">. </w:t>
      </w:r>
    </w:p>
    <w:p w14:paraId="22A803C4" w14:textId="29963012" w:rsidR="00FE38E9" w:rsidRDefault="006057DE" w:rsidP="00F82D8A">
      <w:pPr>
        <w:pStyle w:val="Verse"/>
        <w:spacing w:after="240"/>
      </w:pPr>
      <w:r>
        <w:t>He shall enter the generations of his fathers</w:t>
      </w:r>
      <w:r w:rsidR="0067203B">
        <w:t xml:space="preserve">; </w:t>
      </w:r>
      <w:r>
        <w:t xml:space="preserve">he </w:t>
      </w:r>
      <w:r w:rsidR="0067203B">
        <w:t xml:space="preserve">will </w:t>
      </w:r>
      <w:del w:id="1286" w:author="3-9" w:date="2020-03-12T22:19:00Z">
        <w:r w:rsidR="0067203B">
          <w:delText>not</w:delText>
        </w:r>
        <w:r>
          <w:delText xml:space="preserve"> </w:delText>
        </w:r>
      </w:del>
      <w:r>
        <w:t>see light</w:t>
      </w:r>
      <w:r w:rsidR="0067203B">
        <w:t xml:space="preserve"> </w:t>
      </w:r>
      <w:del w:id="1287" w:author="3-9" w:date="2020-03-12T22:19:00Z">
        <w:r w:rsidR="0067203B">
          <w:delText>for ever</w:delText>
        </w:r>
      </w:del>
      <w:ins w:id="1288" w:author="3-9" w:date="2020-03-12T22:19:00Z">
        <w:r w:rsidR="00BD3824">
          <w:t>no more</w:t>
        </w:r>
      </w:ins>
      <w:r>
        <w:t xml:space="preserve">. </w:t>
      </w:r>
    </w:p>
    <w:p w14:paraId="6947FC28" w14:textId="448D2B48" w:rsidR="00BD3824" w:rsidRDefault="0067203B" w:rsidP="00BD3824">
      <w:pPr>
        <w:pStyle w:val="Verse"/>
        <w:spacing w:after="240"/>
      </w:pPr>
      <w:del w:id="1289" w:author="3-9" w:date="2020-03-12T22:19:00Z">
        <w:r>
          <w:delText>A man, though</w:delText>
        </w:r>
      </w:del>
      <w:ins w:id="1290" w:author="3-9" w:date="2020-03-12T22:19:00Z">
        <w:r w:rsidR="00BD3824">
          <w:t>Man, when</w:t>
        </w:r>
      </w:ins>
      <w:r w:rsidR="00BD3824">
        <w:t xml:space="preserve"> he </w:t>
      </w:r>
      <w:del w:id="1291" w:author="3-9" w:date="2020-03-12T22:19:00Z">
        <w:r>
          <w:delText>be</w:delText>
        </w:r>
      </w:del>
      <w:ins w:id="1292" w:author="3-9" w:date="2020-03-12T22:19:00Z">
        <w:r w:rsidR="00BD3824">
          <w:t>was</w:t>
        </w:r>
      </w:ins>
      <w:r w:rsidR="00BD3824">
        <w:t xml:space="preserve"> honored, </w:t>
      </w:r>
      <w:del w:id="1293" w:author="3-9" w:date="2020-03-12T22:19:00Z">
        <w:r>
          <w:delText>has</w:delText>
        </w:r>
      </w:del>
      <w:ins w:id="1294" w:author="3-9" w:date="2020-03-12T22:19:00Z">
        <w:r w:rsidR="00BD3824">
          <w:t>did</w:t>
        </w:r>
      </w:ins>
      <w:r w:rsidR="00BD3824">
        <w:t xml:space="preserve"> not </w:t>
      </w:r>
      <w:del w:id="1295" w:author="3-9" w:date="2020-03-12T22:19:00Z">
        <w:r>
          <w:delText>understood that he has become like</w:delText>
        </w:r>
      </w:del>
      <w:ins w:id="1296" w:author="3-9" w:date="2020-03-12T22:19:00Z">
        <w:r w:rsidR="00BD3824">
          <w:t>understand, but resembled</w:t>
        </w:r>
      </w:ins>
      <w:r w:rsidR="00BD3824">
        <w:t xml:space="preserve"> the senseless beasts</w:t>
      </w:r>
      <w:ins w:id="1297" w:author="3-9" w:date="2020-03-12T22:19:00Z">
        <w:r w:rsidR="00BD3824">
          <w:t xml:space="preserve"> and became like them</w:t>
        </w:r>
      </w:ins>
      <w:r w:rsidR="00BD3824">
        <w:t xml:space="preserve">. </w:t>
      </w:r>
    </w:p>
    <w:p w14:paraId="393EFBB7" w14:textId="77777777" w:rsidR="00B50629" w:rsidRDefault="00B50629" w:rsidP="0037394E">
      <w:pPr>
        <w:pStyle w:val="Rubric"/>
      </w:pPr>
      <w:r>
        <w:t>Glory. Both now. Alleluia.</w:t>
      </w:r>
    </w:p>
    <w:p w14:paraId="404B6775" w14:textId="77777777" w:rsidR="00237B9C" w:rsidRDefault="00B50629" w:rsidP="00B50629">
      <w:pPr>
        <w:pStyle w:val="Heading2"/>
        <w:spacing w:after="240"/>
      </w:pPr>
      <w:r>
        <w:t>Second Stasis</w:t>
      </w:r>
    </w:p>
    <w:p w14:paraId="27CCD463" w14:textId="77777777" w:rsidR="006057DE" w:rsidRDefault="00FE38E9" w:rsidP="00FA3250">
      <w:pPr>
        <w:pStyle w:val="Heading3"/>
        <w:spacing w:after="240"/>
      </w:pPr>
      <w:r>
        <w:t>Psalm</w:t>
      </w:r>
      <w:r w:rsidR="006057DE">
        <w:t xml:space="preserve"> 49</w:t>
      </w:r>
    </w:p>
    <w:p w14:paraId="77FCAE7B" w14:textId="77777777" w:rsidR="006057DE" w:rsidRDefault="006057DE" w:rsidP="00161212">
      <w:pPr>
        <w:pStyle w:val="Rubric"/>
      </w:pPr>
      <w:r>
        <w:t xml:space="preserve">A psalm of Asaph </w:t>
      </w:r>
    </w:p>
    <w:p w14:paraId="33BEA0B1" w14:textId="76C23DE6" w:rsidR="00FE38E9" w:rsidRDefault="006057DE" w:rsidP="00F82D8A">
      <w:pPr>
        <w:pStyle w:val="Verse"/>
        <w:spacing w:after="240"/>
      </w:pPr>
      <w:r>
        <w:t>The God of gods, the Lord, has spoken</w:t>
      </w:r>
      <w:r w:rsidR="0073036A">
        <w:t>. H</w:t>
      </w:r>
      <w:r>
        <w:t>e</w:t>
      </w:r>
      <w:del w:id="1298" w:author="3-9" w:date="2020-03-12T22:19:00Z">
        <w:r>
          <w:delText xml:space="preserve"> has</w:delText>
        </w:r>
      </w:del>
      <w:r>
        <w:t xml:space="preserve"> summoned the earth from the </w:t>
      </w:r>
      <w:r w:rsidR="0073036A">
        <w:t xml:space="preserve">rising of the </w:t>
      </w:r>
      <w:r>
        <w:t>sun</w:t>
      </w:r>
      <w:r w:rsidR="0073036A">
        <w:t xml:space="preserve"> even </w:t>
      </w:r>
      <w:r>
        <w:t xml:space="preserve">to its setting. </w:t>
      </w:r>
    </w:p>
    <w:p w14:paraId="33277174" w14:textId="77777777" w:rsidR="00FE38E9" w:rsidRDefault="006057DE" w:rsidP="00F82D8A">
      <w:pPr>
        <w:pStyle w:val="Verse"/>
        <w:spacing w:after="240"/>
      </w:pPr>
      <w:r>
        <w:lastRenderedPageBreak/>
        <w:t xml:space="preserve">From </w:t>
      </w:r>
      <w:r w:rsidR="008C004B">
        <w:t>Sion</w:t>
      </w:r>
      <w:r>
        <w:t xml:space="preserve">, </w:t>
      </w:r>
      <w:r w:rsidR="0073036A">
        <w:t xml:space="preserve">the splendor of </w:t>
      </w:r>
      <w:r>
        <w:t xml:space="preserve">his beauty, God will </w:t>
      </w:r>
      <w:r w:rsidR="0073036A">
        <w:t xml:space="preserve">come </w:t>
      </w:r>
      <w:r>
        <w:t>visibly</w:t>
      </w:r>
      <w:r w:rsidR="0073036A">
        <w:t>,</w:t>
      </w:r>
      <w:r>
        <w:t xml:space="preserve"> </w:t>
      </w:r>
    </w:p>
    <w:p w14:paraId="0B38501A" w14:textId="77777777" w:rsidR="00FE38E9" w:rsidRDefault="006057DE" w:rsidP="0073036A">
      <w:pPr>
        <w:pStyle w:val="Verse"/>
        <w:spacing w:after="240"/>
      </w:pPr>
      <w:r>
        <w:t>Our God</w:t>
      </w:r>
      <w:r w:rsidR="0073036A">
        <w:t xml:space="preserve">, </w:t>
      </w:r>
      <w:r>
        <w:t xml:space="preserve">and </w:t>
      </w:r>
      <w:r w:rsidR="0073036A">
        <w:t xml:space="preserve">he </w:t>
      </w:r>
      <w:r>
        <w:t xml:space="preserve">shall not keep silence. </w:t>
      </w:r>
      <w:r w:rsidR="0073036A">
        <w:t>A fire will burn before him, and around him is a great storm.</w:t>
      </w:r>
      <w:r>
        <w:t xml:space="preserve">. </w:t>
      </w:r>
    </w:p>
    <w:p w14:paraId="0A65AA93" w14:textId="77777777" w:rsidR="00FE38E9" w:rsidRDefault="006057DE" w:rsidP="00F82D8A">
      <w:pPr>
        <w:pStyle w:val="Verse"/>
        <w:spacing w:after="240"/>
      </w:pPr>
      <w:r>
        <w:t xml:space="preserve">He shall summon heaven above and earth to judge his people. </w:t>
      </w:r>
    </w:p>
    <w:p w14:paraId="794D748F" w14:textId="77777777" w:rsidR="00FE38E9" w:rsidRDefault="006057DE" w:rsidP="00F82D8A">
      <w:pPr>
        <w:pStyle w:val="Verse"/>
        <w:spacing w:after="240"/>
      </w:pPr>
      <w:r>
        <w:t xml:space="preserve">Gather to him his holy ones who established his covenant by sacrifices. </w:t>
      </w:r>
    </w:p>
    <w:p w14:paraId="2B7D83C4" w14:textId="77777777" w:rsidR="00FE38E9" w:rsidRDefault="006057DE" w:rsidP="00F82D8A">
      <w:pPr>
        <w:pStyle w:val="Verse"/>
        <w:spacing w:after="240"/>
      </w:pPr>
      <w:r>
        <w:t xml:space="preserve">The heavens shall declare his righteousness, for God is judge. </w:t>
      </w:r>
      <w:r w:rsidR="00FA3250">
        <w:t xml:space="preserve"> </w:t>
      </w:r>
      <w:proofErr w:type="spellStart"/>
      <w:r w:rsidR="00425D62">
        <w:rPr>
          <w:i/>
        </w:rPr>
        <w:t>Diapsalma</w:t>
      </w:r>
      <w:proofErr w:type="spellEnd"/>
      <w:r>
        <w:t xml:space="preserve"> </w:t>
      </w:r>
    </w:p>
    <w:p w14:paraId="0934CCC0" w14:textId="14CD8B1B" w:rsidR="00FE38E9" w:rsidRDefault="006057DE" w:rsidP="00F82D8A">
      <w:pPr>
        <w:pStyle w:val="Verse"/>
        <w:spacing w:after="240"/>
      </w:pPr>
      <w:r>
        <w:t>Hear, O my people</w:t>
      </w:r>
      <w:del w:id="1299" w:author="3-9" w:date="2020-03-12T22:19:00Z">
        <w:r>
          <w:delText>,</w:delText>
        </w:r>
      </w:del>
      <w:ins w:id="1300" w:author="3-9" w:date="2020-03-12T22:19:00Z">
        <w:r w:rsidR="00310226">
          <w:t>;</w:t>
        </w:r>
      </w:ins>
      <w:r>
        <w:t xml:space="preserve"> I will speak to thee, O Israel</w:t>
      </w:r>
      <w:r w:rsidR="00BC17BC">
        <w:t>.</w:t>
      </w:r>
      <w:r>
        <w:t xml:space="preserve"> I will </w:t>
      </w:r>
      <w:r w:rsidR="00BC17BC">
        <w:t>testify</w:t>
      </w:r>
      <w:r>
        <w:t xml:space="preserve"> </w:t>
      </w:r>
      <w:r w:rsidR="00BC17BC">
        <w:t>against</w:t>
      </w:r>
      <w:r>
        <w:t xml:space="preserve"> thee: I am God, thy God</w:t>
      </w:r>
      <w:r w:rsidR="00BC17BC">
        <w:t>.</w:t>
      </w:r>
      <w:r>
        <w:t xml:space="preserve"> </w:t>
      </w:r>
    </w:p>
    <w:p w14:paraId="499F8D5C" w14:textId="2C5E49AD" w:rsidR="00FE38E9" w:rsidRDefault="006057DE" w:rsidP="00F82D8A">
      <w:pPr>
        <w:pStyle w:val="Verse"/>
        <w:spacing w:after="240"/>
      </w:pPr>
      <w:r>
        <w:t xml:space="preserve">I will not </w:t>
      </w:r>
      <w:r w:rsidR="00BC17BC">
        <w:t>rebuke</w:t>
      </w:r>
      <w:r>
        <w:t xml:space="preserve"> thee for thy sacrifices, </w:t>
      </w:r>
      <w:del w:id="1301" w:author="3-9" w:date="2020-03-12T22:19:00Z">
        <w:r>
          <w:delText>nay,</w:delText>
        </w:r>
      </w:del>
      <w:ins w:id="1302" w:author="3-9" w:date="2020-03-12T22:19:00Z">
        <w:r w:rsidR="00C81EB1">
          <w:t>for</w:t>
        </w:r>
      </w:ins>
      <w:r>
        <w:t xml:space="preserve"> thy whole burnt offerings are continually before me. </w:t>
      </w:r>
    </w:p>
    <w:p w14:paraId="08FED153" w14:textId="77777777" w:rsidR="00FE38E9" w:rsidRDefault="006057DE" w:rsidP="00F82D8A">
      <w:pPr>
        <w:pStyle w:val="Verse"/>
        <w:spacing w:after="240"/>
      </w:pPr>
      <w:r>
        <w:t xml:space="preserve">I will not </w:t>
      </w:r>
      <w:r w:rsidR="00BC17BC">
        <w:t>accept</w:t>
      </w:r>
      <w:r>
        <w:t xml:space="preserve"> a bull from thy house, nor goats </w:t>
      </w:r>
      <w:r w:rsidR="003C57F2">
        <w:t>from</w:t>
      </w:r>
      <w:r>
        <w:t xml:space="preserve"> thy </w:t>
      </w:r>
      <w:r w:rsidR="003C57F2">
        <w:t>flocks,</w:t>
      </w:r>
      <w:r>
        <w:t xml:space="preserve"> </w:t>
      </w:r>
    </w:p>
    <w:p w14:paraId="32B11AE5" w14:textId="77777777" w:rsidR="00FE38E9" w:rsidRDefault="006057DE" w:rsidP="00F82D8A">
      <w:pPr>
        <w:pStyle w:val="Verse"/>
        <w:spacing w:after="240"/>
      </w:pPr>
      <w:r>
        <w:t xml:space="preserve">For every beast of the forest is mine, the cattle </w:t>
      </w:r>
      <w:r w:rsidR="003C57F2">
        <w:t>on</w:t>
      </w:r>
      <w:r>
        <w:t xml:space="preserve"> the hills and the oxen. </w:t>
      </w:r>
    </w:p>
    <w:p w14:paraId="4F619071" w14:textId="77777777" w:rsidR="00FE38E9" w:rsidRDefault="006057DE" w:rsidP="00F82D8A">
      <w:pPr>
        <w:pStyle w:val="Verse"/>
        <w:spacing w:after="240"/>
      </w:pPr>
      <w:r>
        <w:t>I know all the birds of the heaven, and the splendor</w:t>
      </w:r>
      <w:r w:rsidR="003C57F2">
        <w:t xml:space="preserve"> of the field</w:t>
      </w:r>
      <w:r>
        <w:t xml:space="preserve"> is mine. </w:t>
      </w:r>
    </w:p>
    <w:p w14:paraId="6CEF234D" w14:textId="77777777" w:rsidR="00FE38E9" w:rsidRDefault="006057DE" w:rsidP="00F82D8A">
      <w:pPr>
        <w:pStyle w:val="Verse"/>
        <w:spacing w:after="240"/>
      </w:pPr>
      <w:r>
        <w:t>If I were hungry, I would not tell thee, for the world is mine</w:t>
      </w:r>
      <w:r w:rsidR="003C57F2">
        <w:t>,</w:t>
      </w:r>
      <w:r>
        <w:t xml:space="preserve"> and all its fullness. </w:t>
      </w:r>
    </w:p>
    <w:p w14:paraId="2D2A4286" w14:textId="77777777" w:rsidR="00FE38E9" w:rsidRDefault="006057DE" w:rsidP="00F82D8A">
      <w:pPr>
        <w:pStyle w:val="Verse"/>
        <w:spacing w:after="240"/>
      </w:pPr>
      <w:r>
        <w:t xml:space="preserve">Will I eat the flesh of bulls, or drink the blood of goats? </w:t>
      </w:r>
    </w:p>
    <w:p w14:paraId="4946EAC4" w14:textId="77777777" w:rsidR="00FE38E9" w:rsidRDefault="006057DE" w:rsidP="00F82D8A">
      <w:pPr>
        <w:pStyle w:val="Verse"/>
        <w:spacing w:after="240"/>
      </w:pPr>
      <w:r>
        <w:t>Offer to God a sacrifice of praise and pay</w:t>
      </w:r>
      <w:r w:rsidR="003C57F2">
        <w:t xml:space="preserve"> thy vows</w:t>
      </w:r>
      <w:r>
        <w:t xml:space="preserve"> to the Most High. </w:t>
      </w:r>
    </w:p>
    <w:p w14:paraId="40A9441C" w14:textId="383D3489" w:rsidR="00FE38E9" w:rsidRDefault="006057DE" w:rsidP="00F82D8A">
      <w:pPr>
        <w:pStyle w:val="Verse"/>
        <w:spacing w:after="240"/>
      </w:pPr>
      <w:r>
        <w:t xml:space="preserve">Call </w:t>
      </w:r>
      <w:del w:id="1303" w:author="3-9" w:date="2020-03-12T22:19:00Z">
        <w:r>
          <w:delText>upon</w:delText>
        </w:r>
      </w:del>
      <w:ins w:id="1304" w:author="3-9" w:date="2020-03-12T22:19:00Z">
        <w:r>
          <w:t>on</w:t>
        </w:r>
      </w:ins>
      <w:r>
        <w:t xml:space="preserve"> me in the day of affliction, and I will deliver thee, and thou shalt glorify me. </w:t>
      </w:r>
      <w:r w:rsidR="00FA3250">
        <w:t xml:space="preserve"> </w:t>
      </w:r>
      <w:proofErr w:type="spellStart"/>
      <w:r w:rsidR="00425D62">
        <w:rPr>
          <w:i/>
        </w:rPr>
        <w:t>Diapsalma</w:t>
      </w:r>
      <w:proofErr w:type="spellEnd"/>
      <w:r>
        <w:t xml:space="preserve"> </w:t>
      </w:r>
    </w:p>
    <w:p w14:paraId="38A6B705" w14:textId="22AF2BD9" w:rsidR="00FE38E9" w:rsidRDefault="003C57F2" w:rsidP="00F82D8A">
      <w:pPr>
        <w:pStyle w:val="Verse"/>
        <w:spacing w:after="240"/>
      </w:pPr>
      <w:r>
        <w:lastRenderedPageBreak/>
        <w:t>But t</w:t>
      </w:r>
      <w:r w:rsidR="006057DE">
        <w:t>o the sinner</w:t>
      </w:r>
      <w:ins w:id="1305" w:author="3-9" w:date="2020-03-12T22:19:00Z">
        <w:r w:rsidR="00C81EB1">
          <w:t>,</w:t>
        </w:r>
      </w:ins>
      <w:r w:rsidR="006057DE">
        <w:t xml:space="preserve"> God has said: Why dost thou declare my statutes, why dost thou take my covenant </w:t>
      </w:r>
      <w:r>
        <w:t>on thy lips</w:t>
      </w:r>
      <w:r w:rsidR="006057DE">
        <w:t xml:space="preserve">? </w:t>
      </w:r>
    </w:p>
    <w:p w14:paraId="6EC81447" w14:textId="77777777" w:rsidR="00FE38E9" w:rsidRDefault="006057DE" w:rsidP="00F82D8A">
      <w:pPr>
        <w:pStyle w:val="Verse"/>
        <w:spacing w:after="240"/>
      </w:pPr>
      <w:r>
        <w:t xml:space="preserve">Thou hast hated instruction, </w:t>
      </w:r>
      <w:r w:rsidR="003C57F2">
        <w:t xml:space="preserve">and hast </w:t>
      </w:r>
      <w:r>
        <w:t xml:space="preserve">cast my words behind thee. </w:t>
      </w:r>
    </w:p>
    <w:p w14:paraId="0CBEE35A" w14:textId="77777777" w:rsidR="00FE38E9" w:rsidRDefault="006057DE" w:rsidP="00F82D8A">
      <w:pPr>
        <w:pStyle w:val="Verse"/>
        <w:spacing w:after="240"/>
      </w:pPr>
      <w:r>
        <w:t xml:space="preserve">If thou </w:t>
      </w:r>
      <w:proofErr w:type="spellStart"/>
      <w:r>
        <w:t>sawest</w:t>
      </w:r>
      <w:proofErr w:type="spellEnd"/>
      <w:r>
        <w:t xml:space="preserve"> a thief, thou didst run with him, </w:t>
      </w:r>
      <w:r w:rsidR="003C57F2">
        <w:t xml:space="preserve">making thy portion </w:t>
      </w:r>
      <w:r>
        <w:t xml:space="preserve">with adulterers, </w:t>
      </w:r>
    </w:p>
    <w:p w14:paraId="1224BB68" w14:textId="1F153893" w:rsidR="00FE38E9" w:rsidRDefault="006057DE" w:rsidP="00F82D8A">
      <w:pPr>
        <w:pStyle w:val="Verse"/>
        <w:spacing w:after="240"/>
      </w:pPr>
      <w:r>
        <w:t>Giving thy mouth over to malice</w:t>
      </w:r>
      <w:del w:id="1306" w:author="3-9" w:date="2020-03-12T22:19:00Z">
        <w:r>
          <w:delText>,</w:delText>
        </w:r>
      </w:del>
      <w:ins w:id="1307" w:author="3-9" w:date="2020-03-12T22:19:00Z">
        <w:r w:rsidR="00C81EB1">
          <w:t>;</w:t>
        </w:r>
      </w:ins>
      <w:r>
        <w:t xml:space="preserve"> thy tongue </w:t>
      </w:r>
      <w:r w:rsidR="003C57F2">
        <w:t xml:space="preserve">embraces </w:t>
      </w:r>
      <w:r>
        <w:t xml:space="preserve">deceit. </w:t>
      </w:r>
    </w:p>
    <w:p w14:paraId="263631BD" w14:textId="20440E58" w:rsidR="00FE38E9" w:rsidRDefault="006057DE" w:rsidP="00F82D8A">
      <w:pPr>
        <w:pStyle w:val="Verse"/>
        <w:spacing w:after="240"/>
      </w:pPr>
      <w:r>
        <w:t xml:space="preserve">Thou didst sit and </w:t>
      </w:r>
      <w:r w:rsidR="00DC067F">
        <w:t>speak against</w:t>
      </w:r>
      <w:r>
        <w:t xml:space="preserve"> th</w:t>
      </w:r>
      <w:r w:rsidR="00DC067F">
        <w:t xml:space="preserve">y </w:t>
      </w:r>
      <w:r>
        <w:t>brother; against thine own mother</w:t>
      </w:r>
      <w:r w:rsidR="008635B2">
        <w:t>’</w:t>
      </w:r>
      <w:r>
        <w:t xml:space="preserve">s son thou didst set up a stumbling block. </w:t>
      </w:r>
    </w:p>
    <w:p w14:paraId="081EF8E7" w14:textId="77777777" w:rsidR="00DC067F" w:rsidRDefault="00DC067F" w:rsidP="00F82D8A">
      <w:pPr>
        <w:pStyle w:val="Verse"/>
        <w:spacing w:after="240"/>
      </w:pPr>
      <w:r>
        <w:t>These things t</w:t>
      </w:r>
      <w:r w:rsidR="006057DE">
        <w:t>hou hast done and I kept silent.</w:t>
      </w:r>
    </w:p>
    <w:p w14:paraId="273F7635" w14:textId="77777777" w:rsidR="00FE38E9" w:rsidRDefault="006057DE" w:rsidP="00F82D8A">
      <w:pPr>
        <w:pStyle w:val="Verse"/>
        <w:spacing w:after="240"/>
      </w:pPr>
      <w:r>
        <w:t>Thou hast thought in thine evil that I was like</w:t>
      </w:r>
      <w:r w:rsidR="00DC067F">
        <w:t xml:space="preserve"> unto</w:t>
      </w:r>
      <w:r>
        <w:t xml:space="preserve"> thee. But I will rebuke thee and reveal all this to thy face. </w:t>
      </w:r>
    </w:p>
    <w:p w14:paraId="48A6A340" w14:textId="0C2819DA" w:rsidR="00FE38E9" w:rsidRDefault="00DC067F" w:rsidP="00F82D8A">
      <w:pPr>
        <w:pStyle w:val="Verse"/>
        <w:spacing w:after="240"/>
      </w:pPr>
      <w:r>
        <w:t>Therefore u</w:t>
      </w:r>
      <w:r w:rsidR="006057DE">
        <w:t xml:space="preserve">nderstand this, you </w:t>
      </w:r>
      <w:del w:id="1308" w:author="3-9" w:date="2020-03-12T22:19:00Z">
        <w:r w:rsidR="006057DE">
          <w:delText>that</w:delText>
        </w:r>
      </w:del>
      <w:ins w:id="1309" w:author="3-9" w:date="2020-03-12T22:19:00Z">
        <w:r w:rsidR="00C81EB1">
          <w:t>who</w:t>
        </w:r>
      </w:ins>
      <w:r w:rsidR="006057DE">
        <w:t xml:space="preserve"> forget God, lest he </w:t>
      </w:r>
      <w:r>
        <w:t>seize</w:t>
      </w:r>
      <w:r w:rsidR="006057DE">
        <w:t xml:space="preserve"> you and there be none to deliver: </w:t>
      </w:r>
    </w:p>
    <w:p w14:paraId="3BD1997B" w14:textId="77777777" w:rsidR="00237B9C" w:rsidRDefault="006057DE" w:rsidP="00F82D8A">
      <w:pPr>
        <w:pStyle w:val="Verse"/>
        <w:spacing w:after="240"/>
      </w:pPr>
      <w:r>
        <w:t>A sacrifice of praise shall glorify me</w:t>
      </w:r>
      <w:r w:rsidR="00DC067F">
        <w:t xml:space="preserve">; therein </w:t>
      </w:r>
      <w:r>
        <w:t xml:space="preserve">is the way I will show him the </w:t>
      </w:r>
      <w:r w:rsidR="00DC067F">
        <w:t>deliverance</w:t>
      </w:r>
      <w:r>
        <w:t xml:space="preserve"> of God. </w:t>
      </w:r>
    </w:p>
    <w:p w14:paraId="72F9C53E" w14:textId="77777777" w:rsidR="006057DE" w:rsidRDefault="00FE38E9" w:rsidP="00FA3250">
      <w:pPr>
        <w:pStyle w:val="Heading3"/>
        <w:spacing w:after="240"/>
      </w:pPr>
      <w:r>
        <w:t>Psalm</w:t>
      </w:r>
      <w:r w:rsidR="006057DE">
        <w:t xml:space="preserve"> 50</w:t>
      </w:r>
    </w:p>
    <w:p w14:paraId="7310D940" w14:textId="77777777" w:rsidR="006057DE" w:rsidRDefault="006057DE" w:rsidP="00161212">
      <w:pPr>
        <w:pStyle w:val="Rubric"/>
      </w:pPr>
      <w:r>
        <w:t xml:space="preserve">A psalm of David, when Nathan the prophet came to him, after he had gone in to Bathsheba, the wife of Uriah </w:t>
      </w:r>
    </w:p>
    <w:p w14:paraId="686B64A8" w14:textId="77777777" w:rsidR="00802400" w:rsidRPr="00802400" w:rsidRDefault="00802400" w:rsidP="00802400">
      <w:pPr>
        <w:pStyle w:val="Verse"/>
        <w:spacing w:after="240"/>
      </w:pPr>
      <w:r w:rsidRPr="00802400">
        <w:t>Have mercy on me, O God, according to thy great mercy; and according to the multitude of thy compassions blot out my transgression.</w:t>
      </w:r>
    </w:p>
    <w:p w14:paraId="7B017D56" w14:textId="77777777" w:rsidR="00802400" w:rsidRPr="00802400" w:rsidRDefault="00802400" w:rsidP="00802400">
      <w:pPr>
        <w:pStyle w:val="Verse"/>
        <w:spacing w:after="240"/>
      </w:pPr>
      <w:r w:rsidRPr="00802400">
        <w:t>Wash me thoroughly from mine iniquity, and cleanse me from my sin.</w:t>
      </w:r>
    </w:p>
    <w:p w14:paraId="03323333" w14:textId="77777777" w:rsidR="00802400" w:rsidRPr="00802400" w:rsidRDefault="00802400" w:rsidP="00802400">
      <w:pPr>
        <w:pStyle w:val="Verse"/>
        <w:spacing w:after="240"/>
      </w:pPr>
      <w:r w:rsidRPr="00802400">
        <w:t>For I know mine iniquity, and my sin is ever before me.</w:t>
      </w:r>
    </w:p>
    <w:p w14:paraId="37E2CED2" w14:textId="77777777" w:rsidR="00802400" w:rsidRPr="00802400" w:rsidRDefault="00802400" w:rsidP="00802400">
      <w:pPr>
        <w:pStyle w:val="Verse"/>
        <w:spacing w:after="240"/>
      </w:pPr>
      <w:r w:rsidRPr="00802400">
        <w:lastRenderedPageBreak/>
        <w:t xml:space="preserve">Against thee only have I sinned and done this evil in thy sight, that thou </w:t>
      </w:r>
      <w:proofErr w:type="spellStart"/>
      <w:r w:rsidRPr="00802400">
        <w:t>mightest</w:t>
      </w:r>
      <w:proofErr w:type="spellEnd"/>
      <w:r w:rsidRPr="00802400">
        <w:t xml:space="preserve"> be justified in thy words, and prevail when thou art judged.</w:t>
      </w:r>
    </w:p>
    <w:p w14:paraId="132516FA" w14:textId="77777777" w:rsidR="00802400" w:rsidRPr="00802400" w:rsidRDefault="00802400" w:rsidP="00802400">
      <w:pPr>
        <w:pStyle w:val="Verse"/>
        <w:spacing w:after="240"/>
      </w:pPr>
      <w:r w:rsidRPr="00802400">
        <w:t>For behold, I was conceived in iniquities, and in sins did my mother bear me.</w:t>
      </w:r>
    </w:p>
    <w:p w14:paraId="10EF2048" w14:textId="77777777" w:rsidR="00802400" w:rsidRPr="00802400" w:rsidRDefault="00802400" w:rsidP="00802400">
      <w:pPr>
        <w:pStyle w:val="Verse"/>
        <w:spacing w:after="240"/>
      </w:pPr>
      <w:r w:rsidRPr="00802400">
        <w:t>For behold, thou hast loved truth; the hidden and secret things of thy wisdom hast thou made manifest unto me.</w:t>
      </w:r>
    </w:p>
    <w:p w14:paraId="40B62B1F" w14:textId="77777777" w:rsidR="00802400" w:rsidRPr="00802400" w:rsidRDefault="00802400" w:rsidP="00802400">
      <w:pPr>
        <w:pStyle w:val="Verse"/>
        <w:spacing w:after="240"/>
      </w:pPr>
      <w:r w:rsidRPr="00802400">
        <w:t>Thou shalt sprinkle me with hyssop, and I shall be clean; thou shalt wash me, and I shall be whiter than snow.</w:t>
      </w:r>
    </w:p>
    <w:p w14:paraId="27A10A3F" w14:textId="77777777" w:rsidR="00802400" w:rsidRPr="00802400" w:rsidRDefault="00802400" w:rsidP="00802400">
      <w:pPr>
        <w:pStyle w:val="Verse"/>
        <w:spacing w:after="240"/>
      </w:pPr>
      <w:r w:rsidRPr="00802400">
        <w:t>Thou shalt make me to hear joy and gladness; the bones that be humbled, they shall rejoice.</w:t>
      </w:r>
    </w:p>
    <w:p w14:paraId="6812DF63" w14:textId="77777777" w:rsidR="00802400" w:rsidRPr="00802400" w:rsidRDefault="00802400" w:rsidP="00802400">
      <w:pPr>
        <w:pStyle w:val="Verse"/>
        <w:spacing w:after="240"/>
      </w:pPr>
      <w:r w:rsidRPr="00802400">
        <w:t>Turn thy face away from my sins, and blot out all mine iniquities.</w:t>
      </w:r>
    </w:p>
    <w:p w14:paraId="3710C443" w14:textId="77777777" w:rsidR="00802400" w:rsidRPr="00802400" w:rsidRDefault="00802400" w:rsidP="00802400">
      <w:pPr>
        <w:pStyle w:val="Verse"/>
        <w:spacing w:after="240"/>
      </w:pPr>
      <w:r w:rsidRPr="00802400">
        <w:t>Create in me a clean heart, O God, and renew a right spirit within me.</w:t>
      </w:r>
    </w:p>
    <w:p w14:paraId="19461C61" w14:textId="77777777" w:rsidR="00802400" w:rsidRPr="00802400" w:rsidRDefault="00802400" w:rsidP="00802400">
      <w:pPr>
        <w:pStyle w:val="Verse"/>
        <w:spacing w:after="240"/>
      </w:pPr>
      <w:r w:rsidRPr="00802400">
        <w:t>Cast me not away from thy presence, and take not thy Holy Spirit from me.</w:t>
      </w:r>
    </w:p>
    <w:p w14:paraId="31BB6724" w14:textId="40C4EEBA" w:rsidR="00802400" w:rsidRPr="00802400" w:rsidRDefault="00802400" w:rsidP="00802400">
      <w:pPr>
        <w:pStyle w:val="Verse"/>
        <w:spacing w:after="240"/>
      </w:pPr>
      <w:r w:rsidRPr="00802400">
        <w:t>Restore to me the joy of thy salvation, and with thy governing Spirit establish me.</w:t>
      </w:r>
    </w:p>
    <w:p w14:paraId="7D70A8DD" w14:textId="256F7FE7" w:rsidR="00802400" w:rsidRPr="00802400" w:rsidRDefault="00802400" w:rsidP="00802400">
      <w:pPr>
        <w:pStyle w:val="Verse"/>
        <w:spacing w:after="240"/>
      </w:pPr>
      <w:r w:rsidRPr="00802400">
        <w:t>Then I shall teach transgressors thy ways, and the ungodly shall turn back to thee.</w:t>
      </w:r>
    </w:p>
    <w:p w14:paraId="660B2FDA" w14:textId="77777777" w:rsidR="00802400" w:rsidRPr="00802400" w:rsidRDefault="00802400" w:rsidP="00802400">
      <w:pPr>
        <w:pStyle w:val="Verse"/>
        <w:spacing w:after="240"/>
      </w:pPr>
      <w:r w:rsidRPr="00802400">
        <w:t>Deliver me from blood-guiltiness, O God, thou God of my salvation; my tongue shall rejoice in thy righteousness.</w:t>
      </w:r>
    </w:p>
    <w:p w14:paraId="5637AAEA" w14:textId="77777777" w:rsidR="00802400" w:rsidRPr="00802400" w:rsidRDefault="00802400" w:rsidP="00802400">
      <w:pPr>
        <w:pStyle w:val="Verse"/>
        <w:spacing w:after="240"/>
      </w:pPr>
      <w:r w:rsidRPr="00802400">
        <w:t>O Lord, thou shalt open my lips, and my mouth shall declare thy praise.</w:t>
      </w:r>
    </w:p>
    <w:p w14:paraId="30A4C25A" w14:textId="241862C5" w:rsidR="00802400" w:rsidRPr="00802400" w:rsidRDefault="00802400" w:rsidP="00802400">
      <w:pPr>
        <w:pStyle w:val="Verse"/>
        <w:spacing w:after="240"/>
      </w:pPr>
      <w:r w:rsidRPr="00802400">
        <w:t xml:space="preserve">For if thou </w:t>
      </w:r>
      <w:proofErr w:type="spellStart"/>
      <w:r w:rsidRPr="00802400">
        <w:t>hadst</w:t>
      </w:r>
      <w:proofErr w:type="spellEnd"/>
      <w:r w:rsidRPr="00802400">
        <w:t xml:space="preserve"> desired sacrifice, I had given it; with whole</w:t>
      </w:r>
      <w:r w:rsidR="00113076">
        <w:t xml:space="preserve"> </w:t>
      </w:r>
      <w:r w:rsidRPr="00802400">
        <w:t>burnt offerings thou shalt not be pleased.</w:t>
      </w:r>
    </w:p>
    <w:p w14:paraId="3BC0CD63" w14:textId="3988D0E2" w:rsidR="00802400" w:rsidRPr="00802400" w:rsidRDefault="00802400" w:rsidP="00802400">
      <w:pPr>
        <w:pStyle w:val="Verse"/>
        <w:spacing w:after="240"/>
      </w:pPr>
      <w:r w:rsidRPr="00802400">
        <w:lastRenderedPageBreak/>
        <w:t>A sacrifice to God is a broken spirit; a heart that is broken and humbled God will not despise.</w:t>
      </w:r>
    </w:p>
    <w:p w14:paraId="6E942EDF" w14:textId="3E2E50D9" w:rsidR="00802400" w:rsidRPr="00802400" w:rsidRDefault="00802400" w:rsidP="00802400">
      <w:pPr>
        <w:pStyle w:val="Verse"/>
        <w:spacing w:after="240"/>
      </w:pPr>
      <w:r w:rsidRPr="00802400">
        <w:t>Do good, O Lord, in thy good pleasure unto Sion, and let the walls of Jerusalem be buil</w:t>
      </w:r>
      <w:r w:rsidR="00113076">
        <w:t>t up</w:t>
      </w:r>
      <w:r w:rsidRPr="00802400">
        <w:t>.</w:t>
      </w:r>
    </w:p>
    <w:p w14:paraId="45D70E08" w14:textId="349C3903" w:rsidR="00802400" w:rsidRPr="00802400" w:rsidRDefault="00802400" w:rsidP="00802400">
      <w:pPr>
        <w:pStyle w:val="Verse"/>
        <w:spacing w:after="240"/>
      </w:pPr>
      <w:r w:rsidRPr="00802400">
        <w:t>Then shalt thou be pleased with a sacrifice of righteousness, with oblation and whole</w:t>
      </w:r>
      <w:r w:rsidR="00113076">
        <w:t xml:space="preserve"> </w:t>
      </w:r>
      <w:r w:rsidRPr="00802400">
        <w:t>burnt offerings.</w:t>
      </w:r>
    </w:p>
    <w:p w14:paraId="66422DD5" w14:textId="77777777" w:rsidR="006057DE" w:rsidRDefault="00802400" w:rsidP="00802400">
      <w:pPr>
        <w:pStyle w:val="Verse"/>
        <w:spacing w:after="240"/>
      </w:pPr>
      <w:r w:rsidRPr="00802400">
        <w:t>Then shall they offer bulls upon thine altar</w:t>
      </w:r>
      <w:r w:rsidR="006057DE">
        <w:t xml:space="preserve">. </w:t>
      </w:r>
    </w:p>
    <w:p w14:paraId="13E537EC" w14:textId="77777777" w:rsidR="00B50629" w:rsidRDefault="00B50629" w:rsidP="0037394E">
      <w:pPr>
        <w:pStyle w:val="Rubric"/>
      </w:pPr>
      <w:r>
        <w:t>Glory. Both now. Alleluia.</w:t>
      </w:r>
    </w:p>
    <w:p w14:paraId="5B9F0FA8" w14:textId="77777777" w:rsidR="00237B9C" w:rsidRDefault="004E40D2" w:rsidP="00B50629">
      <w:pPr>
        <w:pStyle w:val="Heading2"/>
        <w:spacing w:after="240"/>
      </w:pPr>
      <w:r>
        <w:t xml:space="preserve">Third </w:t>
      </w:r>
      <w:r w:rsidR="00B50629">
        <w:t>Stasis</w:t>
      </w:r>
    </w:p>
    <w:p w14:paraId="00287F58" w14:textId="77777777" w:rsidR="006057DE" w:rsidRDefault="00FE38E9" w:rsidP="00FA3250">
      <w:pPr>
        <w:pStyle w:val="Heading3"/>
        <w:spacing w:after="240"/>
      </w:pPr>
      <w:r>
        <w:t>Psalm</w:t>
      </w:r>
      <w:r w:rsidR="006057DE">
        <w:t xml:space="preserve"> 51</w:t>
      </w:r>
    </w:p>
    <w:p w14:paraId="2CAA083F" w14:textId="77777777" w:rsidR="006057DE" w:rsidRDefault="006057DE" w:rsidP="00161212">
      <w:pPr>
        <w:pStyle w:val="Rubric"/>
      </w:pPr>
      <w:r>
        <w:t xml:space="preserve">For the end of the struggle, concerning instruction by David, when </w:t>
      </w:r>
      <w:proofErr w:type="spellStart"/>
      <w:r>
        <w:t>Doeg</w:t>
      </w:r>
      <w:proofErr w:type="spellEnd"/>
      <w:r>
        <w:t xml:space="preserve"> the Edomite had come to tell Saul that David had gone to the house of </w:t>
      </w:r>
      <w:proofErr w:type="spellStart"/>
      <w:r>
        <w:t>Abimilech</w:t>
      </w:r>
      <w:proofErr w:type="spellEnd"/>
      <w:r>
        <w:t xml:space="preserve"> </w:t>
      </w:r>
    </w:p>
    <w:p w14:paraId="120B11FD" w14:textId="77777777" w:rsidR="00FE38E9" w:rsidRDefault="006057DE" w:rsidP="00F82D8A">
      <w:pPr>
        <w:pStyle w:val="Verse"/>
        <w:spacing w:after="240"/>
      </w:pPr>
      <w:r>
        <w:t xml:space="preserve">Why dost thou boast in evil, O mighty man, and in wickedness all the day long? </w:t>
      </w:r>
    </w:p>
    <w:p w14:paraId="4DBDC225" w14:textId="77777777" w:rsidR="00FE38E9" w:rsidRDefault="006057DE" w:rsidP="00F82D8A">
      <w:pPr>
        <w:pStyle w:val="Verse"/>
        <w:spacing w:after="240"/>
      </w:pPr>
      <w:r>
        <w:t xml:space="preserve">Thy tongue has devised unrighteousness, like a sharp razor thou hast </w:t>
      </w:r>
      <w:r w:rsidR="00E036C3">
        <w:t>wrought deceit</w:t>
      </w:r>
      <w:r>
        <w:t xml:space="preserve">. </w:t>
      </w:r>
    </w:p>
    <w:p w14:paraId="03CDD7DE" w14:textId="77777777" w:rsidR="00FE38E9" w:rsidRDefault="006057DE" w:rsidP="00F82D8A">
      <w:pPr>
        <w:pStyle w:val="Verse"/>
        <w:spacing w:after="240"/>
      </w:pPr>
      <w:r>
        <w:t xml:space="preserve">Thou hast loved evil more than good, wickedness more than speaking righteousness. </w:t>
      </w:r>
      <w:r w:rsidR="00FA3250">
        <w:t xml:space="preserve"> </w:t>
      </w:r>
      <w:proofErr w:type="spellStart"/>
      <w:r w:rsidR="00425D62">
        <w:rPr>
          <w:i/>
        </w:rPr>
        <w:t>Diapsalma</w:t>
      </w:r>
      <w:proofErr w:type="spellEnd"/>
      <w:r>
        <w:t xml:space="preserve"> </w:t>
      </w:r>
    </w:p>
    <w:p w14:paraId="0ADF0BA3" w14:textId="77777777" w:rsidR="00FE38E9" w:rsidRDefault="006057DE" w:rsidP="00F82D8A">
      <w:pPr>
        <w:pStyle w:val="Verse"/>
        <w:spacing w:after="240"/>
      </w:pPr>
      <w:r>
        <w:t xml:space="preserve">Thou hast loved all devouring words, thou hast loved a deceitful tongue. </w:t>
      </w:r>
    </w:p>
    <w:p w14:paraId="29CE113B" w14:textId="77777777" w:rsidR="00FE38E9" w:rsidRDefault="006057DE" w:rsidP="00F82D8A">
      <w:pPr>
        <w:pStyle w:val="Verse"/>
        <w:spacing w:after="240"/>
      </w:pPr>
      <w:r>
        <w:t xml:space="preserve">Thus shall God </w:t>
      </w:r>
      <w:r w:rsidR="00E036C3">
        <w:t xml:space="preserve">destroy </w:t>
      </w:r>
      <w:r>
        <w:t>thee</w:t>
      </w:r>
      <w:r w:rsidR="00E036C3">
        <w:t xml:space="preserve"> unto the end</w:t>
      </w:r>
      <w:r>
        <w:t xml:space="preserve">, he shall pluck thee out of thy </w:t>
      </w:r>
      <w:r w:rsidR="00E036C3">
        <w:t>habitation</w:t>
      </w:r>
      <w:r>
        <w:t xml:space="preserve">, </w:t>
      </w:r>
      <w:r w:rsidR="00E036C3">
        <w:t xml:space="preserve">and </w:t>
      </w:r>
      <w:r>
        <w:t xml:space="preserve">uproot thee from the land of the living. </w:t>
      </w:r>
      <w:r w:rsidR="00FA3250">
        <w:t xml:space="preserve"> </w:t>
      </w:r>
      <w:proofErr w:type="spellStart"/>
      <w:r w:rsidR="00425D62">
        <w:rPr>
          <w:i/>
        </w:rPr>
        <w:t>Diapsalma</w:t>
      </w:r>
      <w:proofErr w:type="spellEnd"/>
      <w:r>
        <w:t xml:space="preserve"> </w:t>
      </w:r>
    </w:p>
    <w:p w14:paraId="6177D3EE" w14:textId="77777777" w:rsidR="00FE38E9" w:rsidRDefault="006057DE" w:rsidP="00F82D8A">
      <w:pPr>
        <w:pStyle w:val="Verse"/>
        <w:spacing w:after="240"/>
      </w:pPr>
      <w:r>
        <w:t xml:space="preserve">The righteous shall see and fear and shall laugh at him, </w:t>
      </w:r>
      <w:r w:rsidR="00E036C3">
        <w:t xml:space="preserve">and </w:t>
      </w:r>
      <w:r>
        <w:t xml:space="preserve">say: </w:t>
      </w:r>
    </w:p>
    <w:p w14:paraId="4D0A46F3" w14:textId="2FE18501" w:rsidR="00FE38E9" w:rsidRDefault="006057DE" w:rsidP="00F82D8A">
      <w:pPr>
        <w:pStyle w:val="Verse"/>
        <w:spacing w:after="240"/>
      </w:pPr>
      <w:del w:id="1310" w:author="3-9" w:date="2020-03-12T22:19:00Z">
        <w:r>
          <w:lastRenderedPageBreak/>
          <w:delText>This</w:delText>
        </w:r>
        <w:r w:rsidR="00E036C3">
          <w:delText xml:space="preserve"> is</w:delText>
        </w:r>
      </w:del>
      <w:ins w:id="1311" w:author="3-9" w:date="2020-03-12T22:19:00Z">
        <w:r w:rsidR="007F26D3">
          <w:t>See</w:t>
        </w:r>
      </w:ins>
      <w:r w:rsidR="00E036C3">
        <w:t xml:space="preserve"> the</w:t>
      </w:r>
      <w:r>
        <w:t xml:space="preserve"> man </w:t>
      </w:r>
      <w:r w:rsidR="00E036C3">
        <w:t>who did</w:t>
      </w:r>
      <w:r>
        <w:t xml:space="preserve"> not make God his </w:t>
      </w:r>
      <w:del w:id="1312" w:author="3-9" w:date="2020-03-12T22:19:00Z">
        <w:r>
          <w:delText>helper</w:delText>
        </w:r>
      </w:del>
      <w:ins w:id="1313" w:author="3-9" w:date="2020-03-12T22:19:00Z">
        <w:r>
          <w:t>help</w:t>
        </w:r>
        <w:r w:rsidR="007F26D3">
          <w:t>,</w:t>
        </w:r>
      </w:ins>
      <w:r>
        <w:t xml:space="preserve"> but trusted in the abundance of his riches</w:t>
      </w:r>
      <w:del w:id="1314" w:author="3-9" w:date="2020-03-12T22:19:00Z">
        <w:r>
          <w:delText>, growing ever stronger</w:delText>
        </w:r>
      </w:del>
      <w:ins w:id="1315" w:author="3-9" w:date="2020-03-12T22:19:00Z">
        <w:r w:rsidR="007F26D3">
          <w:t xml:space="preserve"> and strengthened himself</w:t>
        </w:r>
      </w:ins>
      <w:r>
        <w:t xml:space="preserve"> in </w:t>
      </w:r>
      <w:r w:rsidR="00E036C3">
        <w:t xml:space="preserve">his </w:t>
      </w:r>
      <w:r>
        <w:t xml:space="preserve">vanity. </w:t>
      </w:r>
    </w:p>
    <w:p w14:paraId="1E50AAED" w14:textId="77777777" w:rsidR="00FE38E9" w:rsidRDefault="006057DE" w:rsidP="00F82D8A">
      <w:pPr>
        <w:pStyle w:val="Verse"/>
        <w:spacing w:after="240"/>
      </w:pPr>
      <w:r>
        <w:t>But I am like a fruitful olive tree in the house of God</w:t>
      </w:r>
      <w:r w:rsidR="00E036C3">
        <w:t xml:space="preserve">. </w:t>
      </w:r>
      <w:r>
        <w:t xml:space="preserve">I have hoped in </w:t>
      </w:r>
      <w:r w:rsidR="00E036C3">
        <w:t xml:space="preserve">the mercy of </w:t>
      </w:r>
      <w:r>
        <w:t>God</w:t>
      </w:r>
      <w:r w:rsidR="00E036C3">
        <w:t xml:space="preserve"> for ever, and</w:t>
      </w:r>
      <w:r>
        <w:t xml:space="preserve"> unto ages of ages. </w:t>
      </w:r>
    </w:p>
    <w:p w14:paraId="17BA06FD" w14:textId="468D9749" w:rsidR="00237B9C" w:rsidRDefault="006057DE" w:rsidP="00F82D8A">
      <w:pPr>
        <w:pStyle w:val="Verse"/>
        <w:spacing w:after="240"/>
      </w:pPr>
      <w:r>
        <w:t xml:space="preserve">I will give </w:t>
      </w:r>
      <w:del w:id="1316" w:author="3-9" w:date="2020-03-12T22:19:00Z">
        <w:r>
          <w:delText>praise</w:delText>
        </w:r>
      </w:del>
      <w:ins w:id="1317" w:author="3-9" w:date="2020-03-12T22:19:00Z">
        <w:r w:rsidR="007F26D3">
          <w:t>thanks</w:t>
        </w:r>
      </w:ins>
      <w:r>
        <w:t xml:space="preserve"> to thee forever for what thou hast done, and I will wait on thy name, for it is good</w:t>
      </w:r>
      <w:ins w:id="1318" w:author="3-9" w:date="2020-03-12T22:19:00Z">
        <w:r w:rsidR="007F26D3">
          <w:t>,</w:t>
        </w:r>
      </w:ins>
      <w:r>
        <w:t xml:space="preserve"> in the </w:t>
      </w:r>
      <w:del w:id="1319" w:author="3-9" w:date="2020-03-12T22:19:00Z">
        <w:r>
          <w:delText>sight</w:delText>
        </w:r>
      </w:del>
      <w:ins w:id="1320" w:author="3-9" w:date="2020-03-12T22:19:00Z">
        <w:r w:rsidR="007F26D3">
          <w:t>presence</w:t>
        </w:r>
      </w:ins>
      <w:r>
        <w:t xml:space="preserve"> of thy </w:t>
      </w:r>
      <w:del w:id="1321" w:author="3-9" w:date="2020-03-12T22:19:00Z">
        <w:r w:rsidR="00E036C3">
          <w:delText>holy ones</w:delText>
        </w:r>
      </w:del>
      <w:ins w:id="1322" w:author="3-9" w:date="2020-03-12T22:19:00Z">
        <w:r w:rsidR="007F26D3">
          <w:t>saints</w:t>
        </w:r>
      </w:ins>
      <w:r>
        <w:t xml:space="preserve">. </w:t>
      </w:r>
    </w:p>
    <w:p w14:paraId="56AAD6EC" w14:textId="77777777" w:rsidR="006057DE" w:rsidRDefault="00FE38E9" w:rsidP="00FA3250">
      <w:pPr>
        <w:pStyle w:val="Heading3"/>
        <w:spacing w:after="240"/>
      </w:pPr>
      <w:r>
        <w:t>Psalm</w:t>
      </w:r>
      <w:r w:rsidR="006057DE">
        <w:t xml:space="preserve"> 52</w:t>
      </w:r>
    </w:p>
    <w:p w14:paraId="730412B8" w14:textId="77777777" w:rsidR="006057DE" w:rsidRDefault="006057DE" w:rsidP="00161212">
      <w:pPr>
        <w:pStyle w:val="Rubric"/>
      </w:pPr>
      <w:r>
        <w:t xml:space="preserve">For the end of the struggle, a psalm of instruction by David upon the harp </w:t>
      </w:r>
    </w:p>
    <w:p w14:paraId="7E4F07C3" w14:textId="40F1A5E2" w:rsidR="00FE38E9" w:rsidRDefault="006057DE" w:rsidP="00F82D8A">
      <w:pPr>
        <w:pStyle w:val="Verse"/>
        <w:spacing w:after="240"/>
      </w:pPr>
      <w:r>
        <w:t>The fool</w:t>
      </w:r>
      <w:r w:rsidR="00953E62">
        <w:t xml:space="preserve"> has</w:t>
      </w:r>
      <w:r>
        <w:t xml:space="preserve"> said in his heart: There is no God. They are corrupt and abominable in </w:t>
      </w:r>
      <w:del w:id="1323" w:author="3-9" w:date="2020-03-12T22:19:00Z">
        <w:r w:rsidR="00953E62">
          <w:delText>iniquities</w:delText>
        </w:r>
        <w:r>
          <w:delText>,</w:delText>
        </w:r>
      </w:del>
      <w:ins w:id="1324" w:author="3-9" w:date="2020-03-12T22:19:00Z">
        <w:r w:rsidR="004B5619">
          <w:t>deeds;</w:t>
        </w:r>
      </w:ins>
      <w:r>
        <w:t xml:space="preserve"> there is none who does good. </w:t>
      </w:r>
    </w:p>
    <w:p w14:paraId="38E9CBD6" w14:textId="77777777" w:rsidR="00FE38E9" w:rsidRDefault="006057DE" w:rsidP="00953E62">
      <w:pPr>
        <w:pStyle w:val="Verse"/>
        <w:spacing w:after="240"/>
      </w:pPr>
      <w:r>
        <w:t>God looked</w:t>
      </w:r>
      <w:r w:rsidR="00953E62">
        <w:t xml:space="preserve"> down</w:t>
      </w:r>
      <w:r>
        <w:t xml:space="preserve"> from heaven on the sons of men to see if </w:t>
      </w:r>
      <w:r w:rsidR="00953E62">
        <w:t>there were any who had understanding or who sought after God</w:t>
      </w:r>
      <w:r>
        <w:t xml:space="preserve">. </w:t>
      </w:r>
    </w:p>
    <w:p w14:paraId="7C3D9E4A" w14:textId="77777777" w:rsidR="00953E62" w:rsidRDefault="00953E62" w:rsidP="00953E62">
      <w:pPr>
        <w:pStyle w:val="Verse"/>
        <w:spacing w:after="240"/>
      </w:pPr>
      <w:r w:rsidRPr="00953E62">
        <w:t xml:space="preserve">They </w:t>
      </w:r>
      <w:r>
        <w:t>have</w:t>
      </w:r>
      <w:r w:rsidRPr="00953E62">
        <w:t xml:space="preserve"> all gone astray, they are altogether rendered useless; there is none that doe</w:t>
      </w:r>
      <w:r>
        <w:t>s</w:t>
      </w:r>
      <w:r w:rsidRPr="00953E62">
        <w:t xml:space="preserve"> good, no not one.</w:t>
      </w:r>
    </w:p>
    <w:p w14:paraId="62EE7D02" w14:textId="1175AB31" w:rsidR="00FE38E9" w:rsidRDefault="0097754B" w:rsidP="00F82D8A">
      <w:pPr>
        <w:pStyle w:val="Verse"/>
        <w:spacing w:after="240"/>
      </w:pPr>
      <w:r w:rsidRPr="0097754B">
        <w:t>Shall they never learn,</w:t>
      </w:r>
      <w:del w:id="1325" w:author="3-9" w:date="2020-03-12T22:19:00Z">
        <w:r w:rsidRPr="0097754B">
          <w:delText xml:space="preserve"> all</w:delText>
        </w:r>
      </w:del>
      <w:r w:rsidRPr="0097754B">
        <w:t xml:space="preserve"> those who practice lawlessness</w:t>
      </w:r>
      <w:r w:rsidR="006057DE">
        <w:t xml:space="preserve">? They eat up my people as they eat bread, and do not call upon God. </w:t>
      </w:r>
    </w:p>
    <w:p w14:paraId="723EA6F1" w14:textId="77777777" w:rsidR="0097754B" w:rsidRDefault="0097754B" w:rsidP="0097754B">
      <w:pPr>
        <w:pStyle w:val="Verse"/>
        <w:spacing w:after="240"/>
      </w:pPr>
      <w:r>
        <w:t>There they were in great fear, where there was no fear,</w:t>
      </w:r>
      <w:r w:rsidR="006057DE">
        <w:t xml:space="preserve"> for God has scattered the bones of man-pleasers</w:t>
      </w:r>
      <w:r>
        <w:t>.</w:t>
      </w:r>
    </w:p>
    <w:p w14:paraId="689756FF" w14:textId="77777777" w:rsidR="00FE38E9" w:rsidRDefault="0097754B" w:rsidP="0097754B">
      <w:pPr>
        <w:pStyle w:val="Verse"/>
        <w:spacing w:after="240"/>
      </w:pPr>
      <w:r>
        <w:t>T</w:t>
      </w:r>
      <w:r w:rsidR="006057DE">
        <w:t>hey have been put to shame, for God ha</w:t>
      </w:r>
      <w:r>
        <w:t>s despised them</w:t>
      </w:r>
      <w:r w:rsidR="006057DE">
        <w:t xml:space="preserve">. </w:t>
      </w:r>
    </w:p>
    <w:p w14:paraId="10F160C3" w14:textId="77777777" w:rsidR="00237B9C" w:rsidRDefault="006057DE" w:rsidP="00F82D8A">
      <w:pPr>
        <w:pStyle w:val="Verse"/>
        <w:spacing w:after="240"/>
      </w:pPr>
      <w:r>
        <w:lastRenderedPageBreak/>
        <w:t xml:space="preserve">Who </w:t>
      </w:r>
      <w:r w:rsidR="0097754B">
        <w:t>shall</w:t>
      </w:r>
      <w:r>
        <w:t xml:space="preserve"> give out of </w:t>
      </w:r>
      <w:r w:rsidR="008C004B">
        <w:t>Sion</w:t>
      </w:r>
      <w:r>
        <w:t xml:space="preserve"> the salvation of Israel? When </w:t>
      </w:r>
      <w:r w:rsidR="0097754B">
        <w:t>the Lord</w:t>
      </w:r>
      <w:r>
        <w:t xml:space="preserve"> brings back the captivity of his people, </w:t>
      </w:r>
      <w:r w:rsidR="0097754B">
        <w:t>J</w:t>
      </w:r>
      <w:r w:rsidR="0097754B" w:rsidRPr="0097754B">
        <w:t>a</w:t>
      </w:r>
      <w:r w:rsidR="0097754B">
        <w:t>c</w:t>
      </w:r>
      <w:r w:rsidR="0097754B" w:rsidRPr="0097754B">
        <w:t>ob will rejoice, and Israel will be glad.</w:t>
      </w:r>
      <w:r>
        <w:t xml:space="preserve">. </w:t>
      </w:r>
    </w:p>
    <w:p w14:paraId="1719D071" w14:textId="77777777" w:rsidR="006057DE" w:rsidRDefault="00FE38E9" w:rsidP="00FA3250">
      <w:pPr>
        <w:pStyle w:val="Heading3"/>
        <w:spacing w:after="240"/>
      </w:pPr>
      <w:r>
        <w:t>Psalm</w:t>
      </w:r>
      <w:r w:rsidR="006057DE">
        <w:t xml:space="preserve"> 53</w:t>
      </w:r>
    </w:p>
    <w:p w14:paraId="545E29FC" w14:textId="77777777" w:rsidR="006057DE" w:rsidRDefault="006057DE" w:rsidP="00161212">
      <w:pPr>
        <w:pStyle w:val="Rubric"/>
      </w:pPr>
      <w:r>
        <w:t xml:space="preserve">For the end of the struggle, instruction by David when the </w:t>
      </w:r>
      <w:proofErr w:type="spellStart"/>
      <w:r>
        <w:t>Ziphites</w:t>
      </w:r>
      <w:proofErr w:type="spellEnd"/>
      <w:r>
        <w:t xml:space="preserve"> went to Saul and said: Is not David hiding with us? </w:t>
      </w:r>
    </w:p>
    <w:p w14:paraId="3B7D8575" w14:textId="77777777" w:rsidR="00FE38E9" w:rsidRDefault="006057DE" w:rsidP="00F82D8A">
      <w:pPr>
        <w:pStyle w:val="Verse"/>
        <w:spacing w:after="240"/>
      </w:pPr>
      <w:r>
        <w:t>Save me, O God, in thy name</w:t>
      </w:r>
      <w:r w:rsidR="00AB0C67">
        <w:t>,</w:t>
      </w:r>
      <w:r>
        <w:t xml:space="preserve"> </w:t>
      </w:r>
      <w:r w:rsidR="00AB0C67">
        <w:t>and judge me in thy strength.</w:t>
      </w:r>
      <w:r>
        <w:t xml:space="preserve"> </w:t>
      </w:r>
    </w:p>
    <w:p w14:paraId="5975BC55" w14:textId="77777777" w:rsidR="00FE38E9" w:rsidRDefault="006057DE" w:rsidP="00F82D8A">
      <w:pPr>
        <w:pStyle w:val="Verse"/>
        <w:spacing w:after="240"/>
      </w:pPr>
      <w:r>
        <w:t xml:space="preserve">O God, hear my prayer, give ear to the words of my mouth. </w:t>
      </w:r>
    </w:p>
    <w:p w14:paraId="14C6F920" w14:textId="77777777" w:rsidR="00FE38E9" w:rsidRDefault="006057DE" w:rsidP="00F82D8A">
      <w:pPr>
        <w:pStyle w:val="Verse"/>
        <w:spacing w:after="240"/>
      </w:pPr>
      <w:r>
        <w:t xml:space="preserve">For strangers </w:t>
      </w:r>
      <w:r w:rsidR="006A214F">
        <w:t>have risen</w:t>
      </w:r>
      <w:r>
        <w:t xml:space="preserve"> up against me, the powerful sought after my soul; they have not set God before them. </w:t>
      </w:r>
      <w:r w:rsidR="00FA3250">
        <w:t xml:space="preserve"> </w:t>
      </w:r>
      <w:proofErr w:type="spellStart"/>
      <w:r w:rsidR="00425D62">
        <w:rPr>
          <w:i/>
        </w:rPr>
        <w:t>Diapsalma</w:t>
      </w:r>
      <w:proofErr w:type="spellEnd"/>
      <w:r>
        <w:t xml:space="preserve"> </w:t>
      </w:r>
    </w:p>
    <w:p w14:paraId="304FF7D9" w14:textId="77777777" w:rsidR="00FE38E9" w:rsidRDefault="006057DE" w:rsidP="00F82D8A">
      <w:pPr>
        <w:pStyle w:val="Verse"/>
        <w:spacing w:after="240"/>
      </w:pPr>
      <w:r>
        <w:t xml:space="preserve">For behold, God is my helper, the Lord is protector of my soul, </w:t>
      </w:r>
    </w:p>
    <w:p w14:paraId="06E414A8" w14:textId="6A353357" w:rsidR="00FE38E9" w:rsidRDefault="006057DE" w:rsidP="00F82D8A">
      <w:pPr>
        <w:pStyle w:val="Verse"/>
        <w:spacing w:after="240"/>
      </w:pPr>
      <w:r>
        <w:t xml:space="preserve">He will </w:t>
      </w:r>
      <w:r w:rsidR="006A214F">
        <w:t>repay</w:t>
      </w:r>
      <w:r>
        <w:t xml:space="preserve"> evil upon my enemies</w:t>
      </w:r>
      <w:del w:id="1326" w:author="3-9" w:date="2020-03-12T22:19:00Z">
        <w:r>
          <w:delText>.</w:delText>
        </w:r>
      </w:del>
      <w:ins w:id="1327" w:author="3-9" w:date="2020-03-12T22:19:00Z">
        <w:r w:rsidR="001665F4">
          <w:t>:</w:t>
        </w:r>
      </w:ins>
      <w:r>
        <w:t xml:space="preserve"> Utterly destroy them in thy truth.</w:t>
      </w:r>
    </w:p>
    <w:p w14:paraId="76F915D1" w14:textId="77777777" w:rsidR="00FE38E9" w:rsidRDefault="006057DE" w:rsidP="00F82D8A">
      <w:pPr>
        <w:pStyle w:val="Verse"/>
        <w:spacing w:after="240"/>
      </w:pPr>
      <w:r>
        <w:t xml:space="preserve">Willingly I will sacrifice to thee; I will give thanks to thy name, O Lord, for it is good. </w:t>
      </w:r>
    </w:p>
    <w:p w14:paraId="4CC6FA3F" w14:textId="77777777" w:rsidR="00237B9C" w:rsidRDefault="006057DE" w:rsidP="00F82D8A">
      <w:pPr>
        <w:pStyle w:val="Verse"/>
        <w:spacing w:after="240"/>
      </w:pPr>
      <w:r>
        <w:t>Thou hast rescued me from all my afflictions</w:t>
      </w:r>
      <w:r w:rsidR="006A214F">
        <w:t>,</w:t>
      </w:r>
      <w:r>
        <w:t xml:space="preserve"> and my eye has looked down upon all my enemies. </w:t>
      </w:r>
    </w:p>
    <w:p w14:paraId="087B1E87" w14:textId="77777777" w:rsidR="006057DE" w:rsidRDefault="00FE38E9" w:rsidP="00FA3250">
      <w:pPr>
        <w:pStyle w:val="Heading3"/>
        <w:spacing w:after="240"/>
      </w:pPr>
      <w:r>
        <w:t>Psalm</w:t>
      </w:r>
      <w:r w:rsidR="006057DE">
        <w:t xml:space="preserve"> 54</w:t>
      </w:r>
    </w:p>
    <w:p w14:paraId="764EDA23" w14:textId="77777777" w:rsidR="006057DE" w:rsidRDefault="006057DE" w:rsidP="00161212">
      <w:pPr>
        <w:pStyle w:val="Rubric"/>
      </w:pPr>
      <w:r>
        <w:t xml:space="preserve">For the end of the struggle, a hymn of instruction by David </w:t>
      </w:r>
    </w:p>
    <w:p w14:paraId="637BA02C" w14:textId="3B5512BB" w:rsidR="006A214F" w:rsidRDefault="006057DE" w:rsidP="007F0C09">
      <w:pPr>
        <w:pStyle w:val="Verse"/>
        <w:spacing w:after="240"/>
      </w:pPr>
      <w:r>
        <w:t>Give ear</w:t>
      </w:r>
      <w:r w:rsidR="00D36E82">
        <w:t xml:space="preserve"> </w:t>
      </w:r>
      <w:r>
        <w:t>to my prayer,</w:t>
      </w:r>
      <w:r w:rsidR="00D36E82">
        <w:t xml:space="preserve"> O God,</w:t>
      </w:r>
      <w:r>
        <w:t xml:space="preserve"> disdain</w:t>
      </w:r>
      <w:r w:rsidR="00D36E82">
        <w:t xml:space="preserve"> not</w:t>
      </w:r>
      <w:r>
        <w:t xml:space="preserve"> my supplication</w:t>
      </w:r>
      <w:del w:id="1328" w:author="3-9" w:date="2020-03-12T22:19:00Z">
        <w:r>
          <w:delText xml:space="preserve">, </w:delText>
        </w:r>
      </w:del>
      <w:ins w:id="1329" w:author="3-9" w:date="2020-03-12T22:19:00Z">
        <w:r w:rsidR="007F0C09">
          <w:t>; a</w:t>
        </w:r>
        <w:r>
          <w:t>ttend to me and hear me</w:t>
        </w:r>
        <w:r w:rsidR="007F0C09">
          <w:t>.</w:t>
        </w:r>
      </w:ins>
    </w:p>
    <w:p w14:paraId="070A3665" w14:textId="77777777" w:rsidR="006A214F" w:rsidRDefault="006057DE" w:rsidP="00F82D8A">
      <w:pPr>
        <w:pStyle w:val="Verse"/>
        <w:spacing w:after="240"/>
        <w:rPr>
          <w:del w:id="1330" w:author="3-9" w:date="2020-03-12T22:19:00Z"/>
        </w:rPr>
      </w:pPr>
      <w:del w:id="1331" w:author="3-9" w:date="2020-03-12T22:19:00Z">
        <w:r>
          <w:lastRenderedPageBreak/>
          <w:delText>Attend to me and hear me</w:delText>
        </w:r>
      </w:del>
    </w:p>
    <w:p w14:paraId="18BCA947" w14:textId="1A2F6B6B" w:rsidR="00663EBC" w:rsidRDefault="006057DE" w:rsidP="00663EBC">
      <w:pPr>
        <w:pStyle w:val="Verse"/>
        <w:spacing w:after="240"/>
      </w:pPr>
      <w:r>
        <w:t xml:space="preserve">I </w:t>
      </w:r>
      <w:r w:rsidRPr="001C3141">
        <w:rPr>
          <w:color w:val="FF0000"/>
        </w:rPr>
        <w:t xml:space="preserve">was </w:t>
      </w:r>
      <w:r w:rsidR="001C3141">
        <w:t>grieved</w:t>
      </w:r>
      <w:r>
        <w:t xml:space="preserve"> in my </w:t>
      </w:r>
      <w:del w:id="1332" w:author="3-9" w:date="2020-03-12T22:19:00Z">
        <w:r>
          <w:delText>prayer</w:delText>
        </w:r>
      </w:del>
      <w:ins w:id="1333" w:author="3-9" w:date="2020-03-12T22:19:00Z">
        <w:r w:rsidR="00473B54">
          <w:t>meditation</w:t>
        </w:r>
      </w:ins>
      <w:r>
        <w:t xml:space="preserve"> and troubled </w:t>
      </w:r>
      <w:r w:rsidR="00663EBC">
        <w:t>b</w:t>
      </w:r>
      <w:r>
        <w:t>y th</w:t>
      </w:r>
      <w:r w:rsidR="00331192">
        <w:t>e</w:t>
      </w:r>
      <w:r w:rsidR="00663EBC">
        <w:t xml:space="preserve"> voice of the </w:t>
      </w:r>
      <w:r>
        <w:t xml:space="preserve">enemy, </w:t>
      </w:r>
      <w:ins w:id="1334" w:author="3-9" w:date="2020-03-12T22:19:00Z">
        <w:r w:rsidR="00473B54">
          <w:t xml:space="preserve">and </w:t>
        </w:r>
      </w:ins>
      <w:r>
        <w:t xml:space="preserve">by the </w:t>
      </w:r>
      <w:r w:rsidR="00331192">
        <w:t xml:space="preserve">oppression of </w:t>
      </w:r>
      <w:r>
        <w:t>sinners</w:t>
      </w:r>
      <w:r w:rsidR="00663EBC">
        <w:t>.</w:t>
      </w:r>
    </w:p>
    <w:p w14:paraId="18B6D4D9" w14:textId="030BF57F" w:rsidR="00FE38E9" w:rsidRDefault="00663EBC" w:rsidP="00663EBC">
      <w:pPr>
        <w:pStyle w:val="Verse"/>
        <w:spacing w:after="240"/>
      </w:pPr>
      <w:r>
        <w:t>F</w:t>
      </w:r>
      <w:r w:rsidR="006057DE">
        <w:t>or they turn</w:t>
      </w:r>
      <w:r w:rsidR="006057DE" w:rsidRPr="001C3141">
        <w:rPr>
          <w:color w:val="FF0000"/>
        </w:rPr>
        <w:t>ed</w:t>
      </w:r>
      <w:r w:rsidR="006057DE">
        <w:t xml:space="preserve"> their iniquity</w:t>
      </w:r>
      <w:r w:rsidR="00331192">
        <w:t xml:space="preserve"> </w:t>
      </w:r>
      <w:r w:rsidR="006057DE">
        <w:t>upon me</w:t>
      </w:r>
      <w:del w:id="1335" w:author="3-9" w:date="2020-03-12T22:19:00Z">
        <w:r w:rsidR="006057DE">
          <w:delText>,</w:delText>
        </w:r>
      </w:del>
      <w:ins w:id="1336" w:author="3-9" w:date="2020-03-12T22:19:00Z">
        <w:r w:rsidR="00473B54">
          <w:t>;</w:t>
        </w:r>
      </w:ins>
      <w:r w:rsidR="006057DE">
        <w:t xml:space="preserve"> in wrath</w:t>
      </w:r>
      <w:r w:rsidR="00D36E82">
        <w:t xml:space="preserve"> were they angry</w:t>
      </w:r>
      <w:r w:rsidR="006057DE">
        <w:t xml:space="preserve"> against me. </w:t>
      </w:r>
    </w:p>
    <w:p w14:paraId="39104A52" w14:textId="77777777" w:rsidR="00FE38E9" w:rsidRDefault="006057DE" w:rsidP="00F82D8A">
      <w:pPr>
        <w:pStyle w:val="Verse"/>
        <w:spacing w:after="240"/>
      </w:pPr>
      <w:r>
        <w:t xml:space="preserve">My heart </w:t>
      </w:r>
      <w:r w:rsidRPr="001C3141">
        <w:rPr>
          <w:color w:val="FF0000"/>
        </w:rPr>
        <w:t xml:space="preserve">was </w:t>
      </w:r>
      <w:r>
        <w:t xml:space="preserve">troubled within me, the terror of death </w:t>
      </w:r>
      <w:r w:rsidR="00663EBC">
        <w:t>fell up</w:t>
      </w:r>
      <w:r>
        <w:t xml:space="preserve">on me. </w:t>
      </w:r>
    </w:p>
    <w:p w14:paraId="40FFFC30" w14:textId="77777777" w:rsidR="00FE38E9" w:rsidRDefault="006057DE" w:rsidP="00F82D8A">
      <w:pPr>
        <w:pStyle w:val="Verse"/>
        <w:spacing w:after="240"/>
      </w:pPr>
      <w:r>
        <w:t xml:space="preserve">Fear and trembling </w:t>
      </w:r>
      <w:r w:rsidR="00663EBC">
        <w:t>came</w:t>
      </w:r>
      <w:r>
        <w:t xml:space="preserve"> upon me, the darkness covered me. </w:t>
      </w:r>
    </w:p>
    <w:p w14:paraId="377A9375" w14:textId="77777777" w:rsidR="00FE38E9" w:rsidRDefault="00663EBC" w:rsidP="00F82D8A">
      <w:pPr>
        <w:pStyle w:val="Verse"/>
        <w:spacing w:after="240"/>
      </w:pPr>
      <w:r>
        <w:t xml:space="preserve">And </w:t>
      </w:r>
      <w:r w:rsidR="006057DE">
        <w:t xml:space="preserve">I said: Who will give me wings like a dove, that I may fly away and be at rest? </w:t>
      </w:r>
    </w:p>
    <w:p w14:paraId="7477B70F" w14:textId="77777777" w:rsidR="00FE38E9" w:rsidRDefault="00663EBC" w:rsidP="00F82D8A">
      <w:pPr>
        <w:pStyle w:val="Verse"/>
        <w:spacing w:after="240"/>
      </w:pPr>
      <w:r>
        <w:t>Behold</w:t>
      </w:r>
      <w:r w:rsidR="006057DE">
        <w:t xml:space="preserve"> how far I fled</w:t>
      </w:r>
      <w:r>
        <w:t xml:space="preserve"> away; </w:t>
      </w:r>
      <w:r w:rsidR="006057DE">
        <w:t xml:space="preserve">I have dwelt in the wilderness. </w:t>
      </w:r>
      <w:r w:rsidR="00FA3250">
        <w:t xml:space="preserve"> </w:t>
      </w:r>
      <w:proofErr w:type="spellStart"/>
      <w:r w:rsidR="00425D62">
        <w:rPr>
          <w:i/>
        </w:rPr>
        <w:t>Diapsalma</w:t>
      </w:r>
      <w:proofErr w:type="spellEnd"/>
      <w:r w:rsidR="006057DE">
        <w:t xml:space="preserve"> </w:t>
      </w:r>
    </w:p>
    <w:p w14:paraId="2FB6A633" w14:textId="3EC2054E" w:rsidR="00FE38E9" w:rsidRDefault="006057DE" w:rsidP="00F82D8A">
      <w:pPr>
        <w:pStyle w:val="Verse"/>
        <w:spacing w:after="240"/>
      </w:pPr>
      <w:del w:id="1337" w:author="3-9" w:date="2020-03-12T22:19:00Z">
        <w:r>
          <w:delText>I await</w:delText>
        </w:r>
        <w:r w:rsidR="00663EBC">
          <w:delText>ed one</w:delText>
        </w:r>
      </w:del>
      <w:ins w:id="1338" w:author="3-9" w:date="2020-03-12T22:19:00Z">
        <w:r>
          <w:t>I wait</w:t>
        </w:r>
        <w:r w:rsidR="00663EBC">
          <w:t xml:space="preserve">ed </w:t>
        </w:r>
        <w:r w:rsidR="00473B54">
          <w:t xml:space="preserve">for </w:t>
        </w:r>
        <w:r w:rsidR="00663EBC">
          <w:t>one</w:t>
        </w:r>
      </w:ins>
      <w:r w:rsidR="00663EBC">
        <w:t xml:space="preserve"> to save me</w:t>
      </w:r>
      <w:r>
        <w:t xml:space="preserve"> from faintheartedness and tempest. </w:t>
      </w:r>
    </w:p>
    <w:p w14:paraId="0D12ADCD" w14:textId="1636B115" w:rsidR="00FE38E9" w:rsidRDefault="00D36E82" w:rsidP="00F82D8A">
      <w:pPr>
        <w:pStyle w:val="Verse"/>
        <w:spacing w:after="240"/>
      </w:pPr>
      <w:r>
        <w:t>Plunge</w:t>
      </w:r>
      <w:r w:rsidR="006057DE">
        <w:t xml:space="preserve"> them in</w:t>
      </w:r>
      <w:r>
        <w:t>to</w:t>
      </w:r>
      <w:r w:rsidR="006057DE">
        <w:t xml:space="preserve"> the depths, O Lord, and </w:t>
      </w:r>
      <w:r w:rsidR="00663EBC">
        <w:t>divide</w:t>
      </w:r>
      <w:r w:rsidR="006057DE">
        <w:t xml:space="preserve"> their tongues, for I have seen iniquity and strife in the city. </w:t>
      </w:r>
    </w:p>
    <w:p w14:paraId="20A23896" w14:textId="77777777" w:rsidR="00FE38E9" w:rsidRDefault="006057DE" w:rsidP="00F82D8A">
      <w:pPr>
        <w:pStyle w:val="Verse"/>
        <w:spacing w:after="240"/>
      </w:pPr>
      <w:r>
        <w:t xml:space="preserve">Day and night </w:t>
      </w:r>
      <w:r w:rsidR="00663EBC">
        <w:t xml:space="preserve">they shall encircle </w:t>
      </w:r>
      <w:r>
        <w:t>her walls, iniquity and toil and unrighteousness are in her midst</w:t>
      </w:r>
      <w:r w:rsidR="00663EBC">
        <w:t>,</w:t>
      </w:r>
      <w:r>
        <w:t xml:space="preserve"> </w:t>
      </w:r>
    </w:p>
    <w:p w14:paraId="0A61A54B" w14:textId="77777777" w:rsidR="00FE38E9" w:rsidRDefault="006057DE" w:rsidP="00F82D8A">
      <w:pPr>
        <w:pStyle w:val="Verse"/>
        <w:spacing w:after="240"/>
      </w:pPr>
      <w:r>
        <w:t xml:space="preserve">And usury and deceit have not departed from her streets. </w:t>
      </w:r>
    </w:p>
    <w:p w14:paraId="5F0ED6B5" w14:textId="237541DA" w:rsidR="00FE38E9" w:rsidRDefault="006057DE" w:rsidP="00F82D8A">
      <w:pPr>
        <w:pStyle w:val="Verse"/>
        <w:spacing w:after="240"/>
      </w:pPr>
      <w:r>
        <w:t xml:space="preserve">For if an enemy had reviled me I </w:t>
      </w:r>
      <w:r w:rsidR="00663EBC">
        <w:t>c</w:t>
      </w:r>
      <w:r>
        <w:t xml:space="preserve">ould have </w:t>
      </w:r>
      <w:r w:rsidR="00D36E82">
        <w:t>endured</w:t>
      </w:r>
      <w:r>
        <w:t xml:space="preserve"> it</w:t>
      </w:r>
      <w:r w:rsidR="00663EBC">
        <w:t>;</w:t>
      </w:r>
      <w:r>
        <w:t xml:space="preserve"> if </w:t>
      </w:r>
      <w:r w:rsidR="00D36E82">
        <w:t>an adversary</w:t>
      </w:r>
      <w:r>
        <w:t xml:space="preserve"> had </w:t>
      </w:r>
      <w:r w:rsidR="00D36E82">
        <w:t>spoken boastful words</w:t>
      </w:r>
      <w:r>
        <w:t xml:space="preserve"> against me</w:t>
      </w:r>
      <w:r w:rsidR="00663EBC">
        <w:t>,</w:t>
      </w:r>
      <w:r>
        <w:t xml:space="preserve"> I </w:t>
      </w:r>
      <w:r w:rsidR="00D36E82">
        <w:t>might</w:t>
      </w:r>
      <w:r>
        <w:t xml:space="preserve"> have hidden from him. </w:t>
      </w:r>
    </w:p>
    <w:p w14:paraId="574FBAE4" w14:textId="637271BD" w:rsidR="00FE38E9" w:rsidRDefault="006057DE" w:rsidP="00F82D8A">
      <w:pPr>
        <w:pStyle w:val="Verse"/>
        <w:spacing w:after="240"/>
      </w:pPr>
      <w:r>
        <w:t xml:space="preserve">But </w:t>
      </w:r>
      <w:r w:rsidR="00D36E82">
        <w:t xml:space="preserve">thou </w:t>
      </w:r>
      <w:r>
        <w:t>it wa</w:t>
      </w:r>
      <w:r w:rsidR="00D36E82">
        <w:t>s</w:t>
      </w:r>
      <w:r>
        <w:t>, a man</w:t>
      </w:r>
      <w:r w:rsidR="00663EBC">
        <w:t xml:space="preserve"> of like spirit with me</w:t>
      </w:r>
      <w:r>
        <w:t xml:space="preserve">, my guide and my </w:t>
      </w:r>
      <w:r w:rsidR="00663EBC">
        <w:t>familiar friend</w:t>
      </w:r>
      <w:r>
        <w:t xml:space="preserve">, </w:t>
      </w:r>
    </w:p>
    <w:p w14:paraId="28C18E34" w14:textId="40599730" w:rsidR="00FE38E9" w:rsidRDefault="00663EBC" w:rsidP="00F82D8A">
      <w:pPr>
        <w:pStyle w:val="Verse"/>
        <w:spacing w:after="240"/>
      </w:pPr>
      <w:r>
        <w:t>Who</w:t>
      </w:r>
      <w:r w:rsidR="006057DE">
        <w:t xml:space="preserve"> made sweet the meals we shared; in</w:t>
      </w:r>
      <w:r>
        <w:t xml:space="preserve"> the house of</w:t>
      </w:r>
      <w:r w:rsidR="006057DE">
        <w:t xml:space="preserve"> God we walked in </w:t>
      </w:r>
      <w:r w:rsidR="00D36E82">
        <w:t>oneness of mind</w:t>
      </w:r>
      <w:r w:rsidR="006057DE">
        <w:t xml:space="preserve">. </w:t>
      </w:r>
    </w:p>
    <w:p w14:paraId="24791E69" w14:textId="77777777" w:rsidR="00FE38E9" w:rsidRDefault="006057DE" w:rsidP="00F82D8A">
      <w:pPr>
        <w:pStyle w:val="Verse"/>
        <w:spacing w:after="240"/>
      </w:pPr>
      <w:r>
        <w:lastRenderedPageBreak/>
        <w:t xml:space="preserve">Let death come upon them, let them go down alive into </w:t>
      </w:r>
      <w:r w:rsidR="009B5627">
        <w:t>Hades;</w:t>
      </w:r>
      <w:r>
        <w:t xml:space="preserve"> for wickedness is in their dwellings, </w:t>
      </w:r>
      <w:r w:rsidR="009B5627">
        <w:t xml:space="preserve">and </w:t>
      </w:r>
      <w:r>
        <w:t xml:space="preserve">in the midst of them. </w:t>
      </w:r>
    </w:p>
    <w:p w14:paraId="55905A7D" w14:textId="77777777" w:rsidR="00FE38E9" w:rsidRDefault="006057DE" w:rsidP="00F82D8A">
      <w:pPr>
        <w:pStyle w:val="Verse"/>
        <w:spacing w:after="240"/>
      </w:pPr>
      <w:r>
        <w:t xml:space="preserve">As for me, I have cried out to God and the Lord has heard me. </w:t>
      </w:r>
    </w:p>
    <w:p w14:paraId="1DEC5E08" w14:textId="7A208E87" w:rsidR="00FE38E9" w:rsidRDefault="006057DE" w:rsidP="00F82D8A">
      <w:pPr>
        <w:pStyle w:val="Verse"/>
        <w:spacing w:after="240"/>
      </w:pPr>
      <w:r>
        <w:t>Evening and morning and midday I shall tell</w:t>
      </w:r>
      <w:r w:rsidR="009B5627">
        <w:t xml:space="preserve"> it; I will </w:t>
      </w:r>
      <w:r w:rsidR="00D36E82">
        <w:t>declare</w:t>
      </w:r>
      <w:r>
        <w:t xml:space="preserve"> it, and he shall hear my voice. </w:t>
      </w:r>
    </w:p>
    <w:p w14:paraId="0FE00C9C" w14:textId="77777777" w:rsidR="00FE38E9" w:rsidRDefault="006057DE" w:rsidP="00F82D8A">
      <w:pPr>
        <w:pStyle w:val="Verse"/>
        <w:spacing w:after="240"/>
      </w:pPr>
      <w:r>
        <w:t xml:space="preserve">He will redeem my soul in peace from those </w:t>
      </w:r>
      <w:r w:rsidR="009B5627">
        <w:t>who close</w:t>
      </w:r>
      <w:r>
        <w:t xml:space="preserve"> </w:t>
      </w:r>
      <w:r w:rsidR="009B5627">
        <w:t>about</w:t>
      </w:r>
      <w:r>
        <w:t xml:space="preserve"> me, for </w:t>
      </w:r>
      <w:r w:rsidR="009B5627">
        <w:t>in the multitude they were with me.</w:t>
      </w:r>
    </w:p>
    <w:p w14:paraId="21507CE3" w14:textId="77777777" w:rsidR="006057DE" w:rsidRPr="00374DD6" w:rsidRDefault="006057DE" w:rsidP="00F82D8A">
      <w:pPr>
        <w:pStyle w:val="Verse"/>
        <w:spacing w:after="240"/>
      </w:pPr>
      <w:r>
        <w:t xml:space="preserve">God will hear and humble </w:t>
      </w:r>
      <w:r w:rsidRPr="00374DD6">
        <w:t xml:space="preserve">them, he who </w:t>
      </w:r>
      <w:r w:rsidR="009B5627" w:rsidRPr="00374DD6">
        <w:t>is</w:t>
      </w:r>
      <w:r w:rsidRPr="00374DD6">
        <w:t xml:space="preserve"> before the ages</w:t>
      </w:r>
      <w:r w:rsidR="009B5627" w:rsidRPr="00374DD6">
        <w:t>.</w:t>
      </w:r>
      <w:r w:rsidRPr="00374DD6">
        <w:t xml:space="preserve"> </w:t>
      </w:r>
      <w:r w:rsidR="00FA3250" w:rsidRPr="00374DD6">
        <w:t xml:space="preserve"> </w:t>
      </w:r>
      <w:proofErr w:type="spellStart"/>
      <w:r w:rsidR="00425D62" w:rsidRPr="00374DD6">
        <w:rPr>
          <w:i/>
        </w:rPr>
        <w:t>Diapsalma</w:t>
      </w:r>
      <w:proofErr w:type="spellEnd"/>
      <w:r w:rsidRPr="00374DD6">
        <w:t xml:space="preserve"> </w:t>
      </w:r>
    </w:p>
    <w:p w14:paraId="139B84A3" w14:textId="77777777" w:rsidR="008973F4" w:rsidRPr="00374DD6" w:rsidRDefault="009B5627" w:rsidP="00D36E82">
      <w:pPr>
        <w:pStyle w:val="Verse"/>
        <w:spacing w:after="240"/>
      </w:pPr>
      <w:r w:rsidRPr="00374DD6">
        <w:t>F</w:t>
      </w:r>
      <w:r w:rsidR="006057DE" w:rsidRPr="00374DD6">
        <w:t xml:space="preserve">or there is no </w:t>
      </w:r>
      <w:r w:rsidR="008973F4" w:rsidRPr="00374DD6">
        <w:t>change of heart</w:t>
      </w:r>
      <w:r w:rsidR="006057DE" w:rsidRPr="00374DD6">
        <w:t xml:space="preserve"> for them, </w:t>
      </w:r>
      <w:r w:rsidR="008973F4" w:rsidRPr="00374DD6">
        <w:t>for</w:t>
      </w:r>
      <w:r w:rsidR="006057DE" w:rsidRPr="00374DD6">
        <w:t xml:space="preserve"> they </w:t>
      </w:r>
      <w:r w:rsidR="008973F4" w:rsidRPr="00374DD6">
        <w:t>do</w:t>
      </w:r>
      <w:r w:rsidR="006057DE" w:rsidRPr="00374DD6">
        <w:t xml:space="preserve"> not fear God</w:t>
      </w:r>
      <w:r w:rsidR="008973F4" w:rsidRPr="00374DD6">
        <w:t>.</w:t>
      </w:r>
    </w:p>
    <w:p w14:paraId="7D8A8999" w14:textId="303D431C" w:rsidR="00374DD6" w:rsidRPr="00374DD6" w:rsidRDefault="008973F4" w:rsidP="00374DD6">
      <w:pPr>
        <w:pStyle w:val="Verse"/>
        <w:spacing w:after="240"/>
      </w:pPr>
      <w:r w:rsidRPr="00374DD6">
        <w:t>H</w:t>
      </w:r>
      <w:r w:rsidR="006057DE" w:rsidRPr="00374DD6">
        <w:t xml:space="preserve">e has stretched forth his hand </w:t>
      </w:r>
      <w:r w:rsidR="00374DD6" w:rsidRPr="00374DD6">
        <w:t>to requite them; for t</w:t>
      </w:r>
      <w:r w:rsidR="006057DE" w:rsidRPr="00374DD6">
        <w:t>hey have defiled his covenant</w:t>
      </w:r>
      <w:r w:rsidR="00374DD6" w:rsidRPr="00374DD6">
        <w:t>.</w:t>
      </w:r>
    </w:p>
    <w:p w14:paraId="3C5C5ED0" w14:textId="1371D8A7" w:rsidR="00FE38E9" w:rsidRPr="00374DD6" w:rsidRDefault="00374DD6" w:rsidP="00374DD6">
      <w:pPr>
        <w:pStyle w:val="Verse"/>
        <w:spacing w:after="240"/>
      </w:pPr>
      <w:r w:rsidRPr="00374DD6">
        <w:t>T</w:t>
      </w:r>
      <w:r w:rsidR="006057DE" w:rsidRPr="00374DD6">
        <w:t>hey were scattered by the wrath of his countenance</w:t>
      </w:r>
      <w:r w:rsidRPr="00374DD6">
        <w:t xml:space="preserve">, and their </w:t>
      </w:r>
      <w:r w:rsidR="006057DE" w:rsidRPr="00374DD6">
        <w:t>heart</w:t>
      </w:r>
      <w:r w:rsidRPr="00374DD6">
        <w:t>s</w:t>
      </w:r>
      <w:r w:rsidR="006057DE" w:rsidRPr="00374DD6">
        <w:t xml:space="preserve"> drew near</w:t>
      </w:r>
      <w:r w:rsidRPr="00374DD6">
        <w:t>. T</w:t>
      </w:r>
      <w:r w:rsidR="006057DE" w:rsidRPr="00374DD6">
        <w:t xml:space="preserve">heir words were smoother than oil, yet they were swords. </w:t>
      </w:r>
    </w:p>
    <w:p w14:paraId="3EAE2C73" w14:textId="11063471" w:rsidR="00FE38E9" w:rsidRPr="00374DD6" w:rsidRDefault="006057DE" w:rsidP="00F82D8A">
      <w:pPr>
        <w:pStyle w:val="Verse"/>
        <w:spacing w:after="240"/>
      </w:pPr>
      <w:r w:rsidRPr="00374DD6">
        <w:t xml:space="preserve">Cast your cares on the Lord and he </w:t>
      </w:r>
      <w:r w:rsidR="00374DD6" w:rsidRPr="00374DD6">
        <w:t>will</w:t>
      </w:r>
      <w:r w:rsidRPr="00374DD6">
        <w:t xml:space="preserve"> sustain you, he will never permit the righteous to be shaken. </w:t>
      </w:r>
    </w:p>
    <w:p w14:paraId="3AEC1E48" w14:textId="3D96C429" w:rsidR="006A1C3A" w:rsidRPr="00374DD6" w:rsidRDefault="006057DE" w:rsidP="00F82D8A">
      <w:pPr>
        <w:pStyle w:val="Verse"/>
        <w:spacing w:after="240"/>
      </w:pPr>
      <w:r w:rsidRPr="00374DD6">
        <w:t xml:space="preserve">But thou, O God, wilt bring them down into the pit of destruction; </w:t>
      </w:r>
      <w:r w:rsidR="006A1C3A" w:rsidRPr="00374DD6">
        <w:t xml:space="preserve">men of blood and </w:t>
      </w:r>
      <w:r w:rsidR="00374DD6" w:rsidRPr="00374DD6">
        <w:t>deceit</w:t>
      </w:r>
      <w:r w:rsidRPr="00374DD6">
        <w:t xml:space="preserve"> men </w:t>
      </w:r>
      <w:r w:rsidR="00374DD6" w:rsidRPr="00374DD6">
        <w:t>will</w:t>
      </w:r>
      <w:r w:rsidRPr="00374DD6">
        <w:t xml:space="preserve"> not live half their days.</w:t>
      </w:r>
    </w:p>
    <w:p w14:paraId="0F527638" w14:textId="77777777" w:rsidR="006057DE" w:rsidRPr="00374DD6" w:rsidRDefault="006A1C3A" w:rsidP="00F82D8A">
      <w:pPr>
        <w:pStyle w:val="Verse"/>
        <w:spacing w:after="240"/>
      </w:pPr>
      <w:r w:rsidRPr="00374DD6">
        <w:t>But a</w:t>
      </w:r>
      <w:r w:rsidR="006057DE" w:rsidRPr="00374DD6">
        <w:t xml:space="preserve">s for me, O Lord, I shall hope </w:t>
      </w:r>
      <w:r w:rsidRPr="00374DD6">
        <w:t>i</w:t>
      </w:r>
      <w:r w:rsidR="006057DE" w:rsidRPr="00374DD6">
        <w:t xml:space="preserve">n thee. </w:t>
      </w:r>
    </w:p>
    <w:p w14:paraId="698DEF73" w14:textId="77777777" w:rsidR="00B50629" w:rsidRDefault="00B50629" w:rsidP="0037394E">
      <w:pPr>
        <w:pStyle w:val="Rubric"/>
      </w:pPr>
      <w:r>
        <w:t>Glory. Both now. Alleluia.</w:t>
      </w:r>
    </w:p>
    <w:p w14:paraId="0527F5F5" w14:textId="77777777" w:rsidR="00AA594A" w:rsidRPr="009131F8" w:rsidRDefault="00AA594A" w:rsidP="00E406BF">
      <w:pPr>
        <w:pStyle w:val="Heading1"/>
        <w:spacing w:after="240"/>
      </w:pPr>
      <w:r w:rsidRPr="009131F8">
        <w:br w:type="page"/>
      </w:r>
      <w:r w:rsidR="00D218B4" w:rsidRPr="009131F8">
        <w:lastRenderedPageBreak/>
        <w:t>Kathisma</w:t>
      </w:r>
      <w:r w:rsidR="00C84706" w:rsidRPr="009131F8">
        <w:t xml:space="preserve"> </w:t>
      </w:r>
      <w:r w:rsidR="006175AD" w:rsidRPr="009131F8">
        <w:t>Eight</w:t>
      </w:r>
    </w:p>
    <w:p w14:paraId="6913700C" w14:textId="77777777" w:rsidR="009131F8" w:rsidRPr="009131F8" w:rsidRDefault="009131F8" w:rsidP="009131F8">
      <w:pPr>
        <w:pStyle w:val="Heading2"/>
        <w:spacing w:after="240"/>
      </w:pPr>
      <w:r w:rsidRPr="009131F8">
        <w:t>First Stasis</w:t>
      </w:r>
    </w:p>
    <w:p w14:paraId="29BE7778" w14:textId="77777777" w:rsidR="00C84706" w:rsidRDefault="00FE38E9" w:rsidP="00FA3250">
      <w:pPr>
        <w:pStyle w:val="Heading3"/>
        <w:spacing w:after="240"/>
      </w:pPr>
      <w:r>
        <w:t>Psalm</w:t>
      </w:r>
      <w:r w:rsidR="00C84706">
        <w:t xml:space="preserve"> 55</w:t>
      </w:r>
    </w:p>
    <w:p w14:paraId="0AF9FAC8" w14:textId="77777777" w:rsidR="00C84706" w:rsidRDefault="00C84706" w:rsidP="00161212">
      <w:pPr>
        <w:pStyle w:val="Rubric"/>
      </w:pPr>
      <w:r>
        <w:t xml:space="preserve">For the end of the struggle, a pillar inscription by David when the Philistines took him in Gath, concerning peoples separated from the holy things </w:t>
      </w:r>
    </w:p>
    <w:p w14:paraId="3316895F" w14:textId="5391108C" w:rsidR="00FE38E9" w:rsidRDefault="00C84706" w:rsidP="00F82D8A">
      <w:pPr>
        <w:pStyle w:val="Verse"/>
        <w:spacing w:after="240"/>
      </w:pPr>
      <w:r>
        <w:t xml:space="preserve">Have mercy on me, O Lord, for man has </w:t>
      </w:r>
      <w:r w:rsidR="00762E76">
        <w:t>trampled</w:t>
      </w:r>
      <w:r>
        <w:t xml:space="preserve"> me down</w:t>
      </w:r>
      <w:r w:rsidR="00762E76">
        <w:t>;</w:t>
      </w:r>
      <w:r w:rsidR="0051476E">
        <w:t xml:space="preserve"> </w:t>
      </w:r>
      <w:r>
        <w:t>all day long</w:t>
      </w:r>
      <w:r w:rsidR="00762E76">
        <w:t xml:space="preserve"> my foe has oppressed me</w:t>
      </w:r>
      <w:r>
        <w:t xml:space="preserve">. </w:t>
      </w:r>
    </w:p>
    <w:p w14:paraId="02A0DCA1" w14:textId="5D222FF0" w:rsidR="00FE38E9" w:rsidRDefault="00C84706" w:rsidP="00F82D8A">
      <w:pPr>
        <w:pStyle w:val="Verse"/>
        <w:spacing w:after="240"/>
      </w:pPr>
      <w:r>
        <w:t xml:space="preserve">All day my enemies </w:t>
      </w:r>
      <w:r w:rsidR="00762E76">
        <w:t xml:space="preserve">trample upon </w:t>
      </w:r>
      <w:r>
        <w:t xml:space="preserve">me, for many </w:t>
      </w:r>
      <w:r w:rsidR="0051476E">
        <w:t>are they who fight</w:t>
      </w:r>
      <w:r>
        <w:t xml:space="preserve"> against me from on high. </w:t>
      </w:r>
    </w:p>
    <w:p w14:paraId="703CBB2A" w14:textId="77777777" w:rsidR="00FE38E9" w:rsidRDefault="00C84706" w:rsidP="00F82D8A">
      <w:pPr>
        <w:pStyle w:val="Verse"/>
        <w:spacing w:after="240"/>
      </w:pPr>
      <w:r>
        <w:t xml:space="preserve">By day I will not </w:t>
      </w:r>
      <w:r w:rsidR="0051476E">
        <w:t>be afraid</w:t>
      </w:r>
      <w:r>
        <w:t xml:space="preserve">, I will hope in thee. </w:t>
      </w:r>
    </w:p>
    <w:p w14:paraId="64E540AE" w14:textId="4661C856" w:rsidR="00FE38E9" w:rsidRDefault="00C84706" w:rsidP="00F82D8A">
      <w:pPr>
        <w:pStyle w:val="Verse"/>
        <w:spacing w:after="240"/>
      </w:pPr>
      <w:r>
        <w:t>To God I will commend my words</w:t>
      </w:r>
      <w:r w:rsidR="001B47D5">
        <w:t xml:space="preserve">; in </w:t>
      </w:r>
      <w:r>
        <w:t>God I have hope</w:t>
      </w:r>
      <w:r w:rsidR="001B47D5">
        <w:t>d</w:t>
      </w:r>
      <w:r>
        <w:t xml:space="preserve">, I will not </w:t>
      </w:r>
      <w:r w:rsidR="00762E76">
        <w:t xml:space="preserve">fear </w:t>
      </w:r>
      <w:r>
        <w:t xml:space="preserve">what flesh can do to me. </w:t>
      </w:r>
    </w:p>
    <w:p w14:paraId="49EF3EE2" w14:textId="77777777" w:rsidR="00FE38E9" w:rsidRDefault="00C84706" w:rsidP="00F82D8A">
      <w:pPr>
        <w:pStyle w:val="Verse"/>
        <w:spacing w:after="240"/>
      </w:pPr>
      <w:r>
        <w:t xml:space="preserve">All day long they </w:t>
      </w:r>
      <w:r w:rsidR="001B47D5">
        <w:t xml:space="preserve">despised </w:t>
      </w:r>
      <w:r>
        <w:t xml:space="preserve">my words, all their thoughts were against me for evil. </w:t>
      </w:r>
    </w:p>
    <w:p w14:paraId="7A4C3E9D" w14:textId="75C84D6D" w:rsidR="00FE38E9" w:rsidRDefault="00C84706" w:rsidP="00F82D8A">
      <w:pPr>
        <w:pStyle w:val="Verse"/>
        <w:spacing w:after="240"/>
      </w:pPr>
      <w:r>
        <w:t>They will dwell near</w:t>
      </w:r>
      <w:r w:rsidR="001B47D5">
        <w:t xml:space="preserve"> and</w:t>
      </w:r>
      <w:r>
        <w:t xml:space="preserve"> hid</w:t>
      </w:r>
      <w:r w:rsidR="001B47D5">
        <w:t>e</w:t>
      </w:r>
      <w:r>
        <w:t>, they w</w:t>
      </w:r>
      <w:r w:rsidR="001B47D5">
        <w:t>atch</w:t>
      </w:r>
      <w:r>
        <w:t xml:space="preserve"> my every step</w:t>
      </w:r>
      <w:r w:rsidR="00762E76">
        <w:t xml:space="preserve">; </w:t>
      </w:r>
      <w:r w:rsidR="001B47D5">
        <w:t>they</w:t>
      </w:r>
      <w:r>
        <w:t xml:space="preserve"> l</w:t>
      </w:r>
      <w:r w:rsidR="001B47D5">
        <w:t xml:space="preserve">ie </w:t>
      </w:r>
      <w:r>
        <w:t xml:space="preserve">in wait for my </w:t>
      </w:r>
      <w:r w:rsidR="001B47D5">
        <w:t>soul</w:t>
      </w:r>
      <w:r>
        <w:t xml:space="preserve">. </w:t>
      </w:r>
    </w:p>
    <w:p w14:paraId="5A0AF70F" w14:textId="1B52D9E2" w:rsidR="00FE38E9" w:rsidRDefault="00C84706" w:rsidP="00F82D8A">
      <w:pPr>
        <w:pStyle w:val="Verse"/>
        <w:spacing w:after="240"/>
      </w:pPr>
      <w:r>
        <w:t>On no account wilt thou save them, O God</w:t>
      </w:r>
      <w:r w:rsidR="00762E76">
        <w:t>;</w:t>
      </w:r>
      <w:r>
        <w:t xml:space="preserve"> in wrath thou wilt </w:t>
      </w:r>
      <w:r w:rsidR="001B47D5">
        <w:t>bring down</w:t>
      </w:r>
      <w:r>
        <w:t xml:space="preserve"> peoples. </w:t>
      </w:r>
    </w:p>
    <w:p w14:paraId="62F7EB87" w14:textId="022901AA" w:rsidR="00762E76" w:rsidRDefault="00C84706" w:rsidP="00762E76">
      <w:pPr>
        <w:pStyle w:val="Verse"/>
        <w:spacing w:after="240"/>
      </w:pPr>
      <w:r>
        <w:t xml:space="preserve">I have declared my life to thee, </w:t>
      </w:r>
      <w:r w:rsidR="001B47D5">
        <w:t xml:space="preserve">thou hast set </w:t>
      </w:r>
      <w:r>
        <w:t>my tears before thee</w:t>
      </w:r>
      <w:r w:rsidR="00762E76">
        <w:t xml:space="preserve">, according to </w:t>
      </w:r>
      <w:r>
        <w:t>thy promise</w:t>
      </w:r>
      <w:r w:rsidR="00762E76">
        <w:t>.</w:t>
      </w:r>
    </w:p>
    <w:p w14:paraId="41636B01" w14:textId="7A3185E2" w:rsidR="00FE38E9" w:rsidRDefault="00762E76" w:rsidP="00F82D8A">
      <w:pPr>
        <w:pStyle w:val="Verse"/>
        <w:spacing w:after="240"/>
      </w:pPr>
      <w:r>
        <w:t>M</w:t>
      </w:r>
      <w:r w:rsidR="00C84706">
        <w:t>y enemies shall be turned back in the day when I call upon thee</w:t>
      </w:r>
      <w:r w:rsidR="001B47D5">
        <w:t>. B</w:t>
      </w:r>
      <w:r w:rsidR="00C84706">
        <w:t xml:space="preserve">ehold, I know thou art my God. </w:t>
      </w:r>
    </w:p>
    <w:p w14:paraId="1E0CD3D1" w14:textId="720A7323" w:rsidR="00FE38E9" w:rsidRDefault="001B47D5" w:rsidP="00F82D8A">
      <w:pPr>
        <w:pStyle w:val="Verse"/>
        <w:spacing w:after="240"/>
      </w:pPr>
      <w:r>
        <w:t>In</w:t>
      </w:r>
      <w:r w:rsidR="00C84706">
        <w:t xml:space="preserve"> God</w:t>
      </w:r>
      <w:r w:rsidR="00762E76">
        <w:t xml:space="preserve"> – </w:t>
      </w:r>
      <w:r w:rsidR="00C84706">
        <w:t xml:space="preserve">I will praise </w:t>
      </w:r>
      <w:r w:rsidR="00762E76">
        <w:t>his word</w:t>
      </w:r>
      <w:r>
        <w:t>;</w:t>
      </w:r>
      <w:r w:rsidR="00C84706">
        <w:t xml:space="preserve"> </w:t>
      </w:r>
      <w:r>
        <w:t>in</w:t>
      </w:r>
      <w:r w:rsidR="00C84706">
        <w:t xml:space="preserve"> the Lord</w:t>
      </w:r>
      <w:r w:rsidR="00762E76">
        <w:t xml:space="preserve"> – </w:t>
      </w:r>
      <w:r w:rsidR="00C84706">
        <w:t>I will praise</w:t>
      </w:r>
      <w:r w:rsidR="00762E76">
        <w:t xml:space="preserve"> his</w:t>
      </w:r>
      <w:r>
        <w:t xml:space="preserve"> word</w:t>
      </w:r>
      <w:r w:rsidR="00C84706">
        <w:t xml:space="preserve">, </w:t>
      </w:r>
    </w:p>
    <w:p w14:paraId="6D26B338" w14:textId="0D02AA75" w:rsidR="00FE38E9" w:rsidRDefault="009D27BE" w:rsidP="00F82D8A">
      <w:pPr>
        <w:pStyle w:val="Verse"/>
        <w:spacing w:after="240"/>
      </w:pPr>
      <w:r>
        <w:lastRenderedPageBreak/>
        <w:t>In</w:t>
      </w:r>
      <w:r w:rsidR="00C84706">
        <w:t xml:space="preserve"> God I have </w:t>
      </w:r>
      <w:r>
        <w:t>put</w:t>
      </w:r>
      <w:r w:rsidR="00C84706">
        <w:t xml:space="preserve"> my hope</w:t>
      </w:r>
      <w:r w:rsidR="00762E76">
        <w:t xml:space="preserve">. </w:t>
      </w:r>
      <w:r w:rsidR="00C84706">
        <w:t xml:space="preserve">I will not </w:t>
      </w:r>
      <w:r>
        <w:t xml:space="preserve">fear </w:t>
      </w:r>
      <w:r w:rsidR="00C84706">
        <w:t xml:space="preserve">what man </w:t>
      </w:r>
      <w:r>
        <w:t xml:space="preserve">may </w:t>
      </w:r>
      <w:r w:rsidR="00C84706">
        <w:t xml:space="preserve">do to me. </w:t>
      </w:r>
    </w:p>
    <w:p w14:paraId="14E99360" w14:textId="74AE30D7" w:rsidR="00762E76" w:rsidRDefault="009E61BE" w:rsidP="00F82D8A">
      <w:pPr>
        <w:pStyle w:val="Verse"/>
        <w:spacing w:after="240"/>
      </w:pPr>
      <w:r>
        <w:rPr>
          <w:color w:val="000000"/>
        </w:rPr>
        <w:t>In me</w:t>
      </w:r>
      <w:r w:rsidR="00762E76">
        <w:rPr>
          <w:color w:val="000000"/>
        </w:rPr>
        <w:t xml:space="preserve">, O God, </w:t>
      </w:r>
      <w:r>
        <w:rPr>
          <w:color w:val="000000"/>
        </w:rPr>
        <w:t>are vows of praise, which I will render to thee</w:t>
      </w:r>
      <w:r w:rsidR="00762E76">
        <w:t>.</w:t>
      </w:r>
    </w:p>
    <w:p w14:paraId="6D5A98DE" w14:textId="6B85AC02" w:rsidR="00237B9C" w:rsidRDefault="00C84706" w:rsidP="00F82D8A">
      <w:pPr>
        <w:pStyle w:val="Verse"/>
        <w:spacing w:after="240"/>
      </w:pPr>
      <w:r>
        <w:t xml:space="preserve">For thou hast </w:t>
      </w:r>
      <w:r w:rsidR="00762E76">
        <w:t>delivered</w:t>
      </w:r>
      <w:r>
        <w:t xml:space="preserve"> my soul from death,</w:t>
      </w:r>
      <w:r w:rsidR="009E61BE">
        <w:t xml:space="preserve"> my eyes from tears, and</w:t>
      </w:r>
      <w:r>
        <w:t xml:space="preserve"> my feet from </w:t>
      </w:r>
      <w:r w:rsidR="009E61BE">
        <w:t>slipping</w:t>
      </w:r>
      <w:r w:rsidR="009D27BE">
        <w:t>;</w:t>
      </w:r>
      <w:r>
        <w:t xml:space="preserve"> that I may be well-pleasing before God in the light of the living. </w:t>
      </w:r>
    </w:p>
    <w:p w14:paraId="47A773EF" w14:textId="77777777" w:rsidR="00C84706" w:rsidRDefault="00FE38E9" w:rsidP="00FA3250">
      <w:pPr>
        <w:pStyle w:val="Heading3"/>
        <w:spacing w:after="240"/>
      </w:pPr>
      <w:r>
        <w:t>Psalm</w:t>
      </w:r>
      <w:r w:rsidR="00C84706">
        <w:t xml:space="preserve"> 56</w:t>
      </w:r>
    </w:p>
    <w:p w14:paraId="7E1783CB" w14:textId="537A7F60" w:rsidR="00C84706" w:rsidRDefault="00C84706" w:rsidP="00161212">
      <w:pPr>
        <w:pStyle w:val="Rubric"/>
      </w:pPr>
      <w:r>
        <w:t>For the end of the struggle; Do Not Destroy; a pillar inscription by David, when he fled Saul</w:t>
      </w:r>
      <w:r w:rsidR="008635B2">
        <w:t>’</w:t>
      </w:r>
      <w:r>
        <w:t xml:space="preserve">s presence into the cave </w:t>
      </w:r>
    </w:p>
    <w:p w14:paraId="6727F921" w14:textId="77777777" w:rsidR="00AD7790" w:rsidRDefault="00C84706" w:rsidP="00F82D8A">
      <w:pPr>
        <w:pStyle w:val="Verse"/>
        <w:spacing w:after="240"/>
      </w:pPr>
      <w:r>
        <w:t>Have mercy on me, O God, have mercy, for</w:t>
      </w:r>
      <w:r w:rsidR="00AD7790">
        <w:t xml:space="preserve"> in thee</w:t>
      </w:r>
      <w:r>
        <w:t xml:space="preserve"> my soul</w:t>
      </w:r>
      <w:r w:rsidR="00AD7790">
        <w:t xml:space="preserve"> has trusted.</w:t>
      </w:r>
    </w:p>
    <w:p w14:paraId="038D66E5" w14:textId="77777777" w:rsidR="00FE38E9" w:rsidRDefault="00AD7790" w:rsidP="00F82D8A">
      <w:pPr>
        <w:pStyle w:val="Verse"/>
        <w:spacing w:after="240"/>
      </w:pPr>
      <w:r>
        <w:t>A</w:t>
      </w:r>
      <w:r w:rsidR="00C84706">
        <w:t>nd in the shadow of thy wings I will hope</w:t>
      </w:r>
      <w:r>
        <w:t>,</w:t>
      </w:r>
      <w:r w:rsidR="00C84706">
        <w:t xml:space="preserve"> until iniquity shall pass away. </w:t>
      </w:r>
    </w:p>
    <w:p w14:paraId="62B114FD" w14:textId="77777777" w:rsidR="00FE38E9" w:rsidRDefault="00C84706" w:rsidP="00F82D8A">
      <w:pPr>
        <w:pStyle w:val="Verse"/>
        <w:spacing w:after="240"/>
      </w:pPr>
      <w:r>
        <w:t xml:space="preserve">I will cry out to God Most High, </w:t>
      </w:r>
      <w:r w:rsidR="00AD7790">
        <w:t>to</w:t>
      </w:r>
      <w:r>
        <w:t xml:space="preserve"> God my benefactor. </w:t>
      </w:r>
    </w:p>
    <w:p w14:paraId="3E7F17C9" w14:textId="6E1F0D72" w:rsidR="00C84706" w:rsidRDefault="00C84706" w:rsidP="00F82D8A">
      <w:pPr>
        <w:pStyle w:val="Verse"/>
        <w:spacing w:after="240"/>
      </w:pPr>
      <w:r>
        <w:t xml:space="preserve">He sent from heaven and saved me, he </w:t>
      </w:r>
      <w:r w:rsidR="00B03B40">
        <w:t xml:space="preserve">put to shame </w:t>
      </w:r>
      <w:r>
        <w:t xml:space="preserve">those </w:t>
      </w:r>
      <w:r w:rsidR="00B03B40">
        <w:t>who trampled on</w:t>
      </w:r>
      <w:r>
        <w:t xml:space="preserve"> me. </w:t>
      </w:r>
      <w:r w:rsidR="00FA3250">
        <w:t xml:space="preserve"> </w:t>
      </w:r>
      <w:proofErr w:type="spellStart"/>
      <w:r w:rsidR="00425D62">
        <w:rPr>
          <w:i/>
        </w:rPr>
        <w:t>Diapsalma</w:t>
      </w:r>
      <w:proofErr w:type="spellEnd"/>
      <w:r>
        <w:t xml:space="preserve"> </w:t>
      </w:r>
    </w:p>
    <w:p w14:paraId="2CC046BF" w14:textId="3924ED0C" w:rsidR="00AD7790" w:rsidRDefault="00C84706" w:rsidP="00AD7790">
      <w:pPr>
        <w:pStyle w:val="Verse"/>
        <w:spacing w:after="240"/>
      </w:pPr>
      <w:r>
        <w:t xml:space="preserve">God sent </w:t>
      </w:r>
      <w:r w:rsidR="00AD7790">
        <w:t>forth</w:t>
      </w:r>
      <w:r>
        <w:t xml:space="preserve"> his mercy and his truth</w:t>
      </w:r>
      <w:r w:rsidR="00AD7790">
        <w:t>, a</w:t>
      </w:r>
      <w:r>
        <w:t xml:space="preserve">nd delivered my soul from </w:t>
      </w:r>
      <w:r w:rsidR="00AD7790">
        <w:t xml:space="preserve">the </w:t>
      </w:r>
      <w:r w:rsidR="00B03B40">
        <w:t>midst of the</w:t>
      </w:r>
      <w:r>
        <w:t xml:space="preserve"> lions.</w:t>
      </w:r>
    </w:p>
    <w:p w14:paraId="6766E739" w14:textId="0BF2570D" w:rsidR="00FE38E9" w:rsidRDefault="00C84706" w:rsidP="00AD7790">
      <w:pPr>
        <w:pStyle w:val="Verse"/>
        <w:spacing w:after="240"/>
      </w:pPr>
      <w:r>
        <w:t>I lay down like one troubled</w:t>
      </w:r>
      <w:r w:rsidR="00B03B40">
        <w:t xml:space="preserve">. As for the </w:t>
      </w:r>
      <w:r>
        <w:t>sons of men</w:t>
      </w:r>
      <w:r w:rsidR="00B03B40">
        <w:t>,</w:t>
      </w:r>
      <w:r>
        <w:t xml:space="preserve"> their teeth </w:t>
      </w:r>
      <w:r w:rsidR="00AD7790">
        <w:t xml:space="preserve">are </w:t>
      </w:r>
      <w:r>
        <w:t>spears and arrows,</w:t>
      </w:r>
      <w:r w:rsidR="00B03B40">
        <w:t xml:space="preserve"> and</w:t>
      </w:r>
      <w:r>
        <w:t xml:space="preserve"> their tongue </w:t>
      </w:r>
      <w:r w:rsidR="00B03B40">
        <w:t xml:space="preserve">is </w:t>
      </w:r>
      <w:r>
        <w:t xml:space="preserve">a sharp sword. </w:t>
      </w:r>
    </w:p>
    <w:p w14:paraId="71C16DBD" w14:textId="0DADA18D" w:rsidR="00FE38E9" w:rsidRDefault="00C84706" w:rsidP="00F82D8A">
      <w:pPr>
        <w:pStyle w:val="Verse"/>
        <w:spacing w:after="240"/>
      </w:pPr>
      <w:r>
        <w:t xml:space="preserve">Be exalted, O God, above the heavens; let thy glory be </w:t>
      </w:r>
      <w:r w:rsidR="00B03B40">
        <w:t>over</w:t>
      </w:r>
      <w:r>
        <w:t xml:space="preserve"> all the earth. </w:t>
      </w:r>
    </w:p>
    <w:p w14:paraId="249BEB6A" w14:textId="77777777" w:rsidR="00FE38E9" w:rsidRDefault="00C84706" w:rsidP="00F82D8A">
      <w:pPr>
        <w:pStyle w:val="Verse"/>
        <w:spacing w:after="240"/>
      </w:pPr>
      <w:r>
        <w:t xml:space="preserve">They have set a snare for my steps, they bowed down my soul, they dug a pit before me </w:t>
      </w:r>
      <w:r w:rsidR="00AD7790">
        <w:t>but</w:t>
      </w:r>
      <w:r>
        <w:t xml:space="preserve"> into it </w:t>
      </w:r>
      <w:r w:rsidR="00AD7790">
        <w:t>they have fallen</w:t>
      </w:r>
      <w:r>
        <w:t xml:space="preserve">. </w:t>
      </w:r>
      <w:r w:rsidR="00FA3250">
        <w:t xml:space="preserve"> </w:t>
      </w:r>
      <w:proofErr w:type="spellStart"/>
      <w:r w:rsidR="00425D62">
        <w:rPr>
          <w:i/>
        </w:rPr>
        <w:t>Diapsalma</w:t>
      </w:r>
      <w:proofErr w:type="spellEnd"/>
      <w:r>
        <w:t xml:space="preserve"> </w:t>
      </w:r>
    </w:p>
    <w:p w14:paraId="0CA30FD0" w14:textId="77777777" w:rsidR="00FE38E9" w:rsidRDefault="00C84706" w:rsidP="00F82D8A">
      <w:pPr>
        <w:pStyle w:val="Verse"/>
        <w:spacing w:after="240"/>
      </w:pPr>
      <w:r>
        <w:lastRenderedPageBreak/>
        <w:t xml:space="preserve">My heart is ready, O God, my heart is ready, I will sing and </w:t>
      </w:r>
      <w:r w:rsidR="00AD7790">
        <w:t>make music</w:t>
      </w:r>
      <w:r>
        <w:t xml:space="preserve">. </w:t>
      </w:r>
    </w:p>
    <w:p w14:paraId="66A24AEB" w14:textId="77777777" w:rsidR="00FE38E9" w:rsidRDefault="00C84706" w:rsidP="00F82D8A">
      <w:pPr>
        <w:pStyle w:val="Verse"/>
        <w:spacing w:after="240"/>
      </w:pPr>
      <w:r>
        <w:t xml:space="preserve">Awake, my glory; awake, lute and harp! I will arise at </w:t>
      </w:r>
      <w:r w:rsidR="00AD7790">
        <w:t>dawn</w:t>
      </w:r>
      <w:r>
        <w:t xml:space="preserve">. </w:t>
      </w:r>
    </w:p>
    <w:p w14:paraId="7B210796" w14:textId="77777777" w:rsidR="00FE38E9" w:rsidRDefault="00C84706" w:rsidP="00F82D8A">
      <w:pPr>
        <w:pStyle w:val="Verse"/>
        <w:spacing w:after="240"/>
      </w:pPr>
      <w:r>
        <w:t xml:space="preserve">I will praise thee, O Lord, among the </w:t>
      </w:r>
      <w:r w:rsidR="00AD7790">
        <w:t>nations</w:t>
      </w:r>
      <w:r>
        <w:t>, I will sing</w:t>
      </w:r>
      <w:r w:rsidR="00AD7790">
        <w:t xml:space="preserve"> psalms</w:t>
      </w:r>
      <w:r>
        <w:t xml:space="preserve"> to thee among the nations. </w:t>
      </w:r>
    </w:p>
    <w:p w14:paraId="3D2D0D1D" w14:textId="77777777" w:rsidR="00FE38E9" w:rsidRDefault="00C84706" w:rsidP="00F82D8A">
      <w:pPr>
        <w:pStyle w:val="Verse"/>
        <w:spacing w:after="240"/>
      </w:pPr>
      <w:r>
        <w:t>For thy mercy is magnified to the heavens,</w:t>
      </w:r>
      <w:r w:rsidR="00AD7790">
        <w:t xml:space="preserve"> and</w:t>
      </w:r>
      <w:r>
        <w:t xml:space="preserve"> thy truth even to the clouds. </w:t>
      </w:r>
    </w:p>
    <w:p w14:paraId="045CE2B0" w14:textId="202C1E86" w:rsidR="00237B9C" w:rsidRDefault="00C84706" w:rsidP="00F82D8A">
      <w:pPr>
        <w:pStyle w:val="Verse"/>
        <w:spacing w:after="240"/>
      </w:pPr>
      <w:r>
        <w:t xml:space="preserve">Be exalted, O God, above the heavens, let thy glory be </w:t>
      </w:r>
      <w:r w:rsidR="00B03B40">
        <w:t>over</w:t>
      </w:r>
      <w:r>
        <w:t xml:space="preserve"> all the earth. </w:t>
      </w:r>
    </w:p>
    <w:p w14:paraId="7A71228C" w14:textId="77777777" w:rsidR="00C84706" w:rsidRDefault="00FE38E9" w:rsidP="00FA3250">
      <w:pPr>
        <w:pStyle w:val="Heading3"/>
        <w:spacing w:after="240"/>
      </w:pPr>
      <w:r>
        <w:t>Psalm</w:t>
      </w:r>
      <w:r w:rsidR="00C84706">
        <w:t xml:space="preserve"> 57</w:t>
      </w:r>
    </w:p>
    <w:p w14:paraId="61473FEE" w14:textId="77777777" w:rsidR="00C84706" w:rsidRDefault="00C84706" w:rsidP="00161212">
      <w:pPr>
        <w:pStyle w:val="Rubric"/>
      </w:pPr>
      <w:r>
        <w:t xml:space="preserve">For the end of the struggle; Do Not Destroy; a pillar inscription by David </w:t>
      </w:r>
    </w:p>
    <w:p w14:paraId="056C7D08" w14:textId="342C2C2B" w:rsidR="00FE38E9" w:rsidRDefault="00C84706" w:rsidP="00F82D8A">
      <w:pPr>
        <w:pStyle w:val="Verse"/>
        <w:spacing w:after="240"/>
      </w:pPr>
      <w:r>
        <w:t xml:space="preserve">Do you truly speak righteousness, do you judge rightly, you sons of men? </w:t>
      </w:r>
    </w:p>
    <w:p w14:paraId="2E056124" w14:textId="22DDC5D5" w:rsidR="00FE38E9" w:rsidRDefault="00C84706" w:rsidP="00F82D8A">
      <w:pPr>
        <w:pStyle w:val="Verse"/>
        <w:spacing w:after="240"/>
      </w:pPr>
      <w:r>
        <w:t xml:space="preserve">For in your heart you work iniquities, your hands weave </w:t>
      </w:r>
      <w:r w:rsidR="000D4127">
        <w:t>injustice</w:t>
      </w:r>
      <w:r>
        <w:t xml:space="preserve"> on</w:t>
      </w:r>
      <w:r w:rsidR="000D4127">
        <w:t xml:space="preserve"> the</w:t>
      </w:r>
      <w:r>
        <w:t xml:space="preserve"> earth. </w:t>
      </w:r>
    </w:p>
    <w:p w14:paraId="1F6C75A0" w14:textId="77777777" w:rsidR="00FE38E9" w:rsidRDefault="00C84706" w:rsidP="00F82D8A">
      <w:pPr>
        <w:pStyle w:val="Verse"/>
        <w:spacing w:after="240"/>
      </w:pPr>
      <w:r>
        <w:t xml:space="preserve">Sinners are estranged from the womb, from birth they have </w:t>
      </w:r>
      <w:r w:rsidR="0010485F">
        <w:t>gone astray</w:t>
      </w:r>
      <w:r>
        <w:t xml:space="preserve">, speaking lies. </w:t>
      </w:r>
    </w:p>
    <w:p w14:paraId="1EE942E9" w14:textId="77777777" w:rsidR="00FE38E9" w:rsidRDefault="00C84706" w:rsidP="00F82D8A">
      <w:pPr>
        <w:pStyle w:val="Verse"/>
        <w:spacing w:after="240"/>
      </w:pPr>
      <w:r>
        <w:t xml:space="preserve">Their rage is like </w:t>
      </w:r>
      <w:r w:rsidR="0010485F">
        <w:t xml:space="preserve">that of </w:t>
      </w:r>
      <w:r>
        <w:t xml:space="preserve">a serpent, like a deaf snake that stops its ears, </w:t>
      </w:r>
    </w:p>
    <w:p w14:paraId="75B89891" w14:textId="3BB4B7D7" w:rsidR="00FE38E9" w:rsidRDefault="00C84706" w:rsidP="00F82D8A">
      <w:pPr>
        <w:pStyle w:val="Verse"/>
        <w:spacing w:after="240"/>
      </w:pPr>
      <w:r>
        <w:t xml:space="preserve">Not heeding the voice of </w:t>
      </w:r>
      <w:r w:rsidR="0010485F">
        <w:t>the charmer</w:t>
      </w:r>
      <w:r>
        <w:t>, no</w:t>
      </w:r>
      <w:r w:rsidR="0010485F">
        <w:t>r an</w:t>
      </w:r>
      <w:r>
        <w:t xml:space="preserve"> </w:t>
      </w:r>
      <w:r w:rsidR="0010485F">
        <w:t>enchanter</w:t>
      </w:r>
      <w:r w:rsidR="008635B2">
        <w:t>’</w:t>
      </w:r>
      <w:r w:rsidR="0010485F">
        <w:t xml:space="preserve">s </w:t>
      </w:r>
      <w:r>
        <w:t xml:space="preserve">spell. </w:t>
      </w:r>
    </w:p>
    <w:p w14:paraId="45C1EE28" w14:textId="77777777" w:rsidR="00FE38E9" w:rsidRDefault="00C84706" w:rsidP="00F82D8A">
      <w:pPr>
        <w:pStyle w:val="Verse"/>
        <w:spacing w:after="240"/>
      </w:pPr>
      <w:r>
        <w:t xml:space="preserve">God </w:t>
      </w:r>
      <w:r w:rsidR="0010485F">
        <w:t>has crushed</w:t>
      </w:r>
      <w:r>
        <w:t xml:space="preserve"> their teeth in their mouths, the Lord </w:t>
      </w:r>
      <w:r w:rsidR="0010485F">
        <w:t xml:space="preserve">has </w:t>
      </w:r>
      <w:r>
        <w:t>broke</w:t>
      </w:r>
      <w:r w:rsidR="0010485F">
        <w:t>n</w:t>
      </w:r>
      <w:r>
        <w:t xml:space="preserve"> the teeth of the lions. </w:t>
      </w:r>
    </w:p>
    <w:p w14:paraId="3BDA5B8F" w14:textId="77777777" w:rsidR="00FE38E9" w:rsidRDefault="00C84706" w:rsidP="00F82D8A">
      <w:pPr>
        <w:pStyle w:val="Verse"/>
        <w:spacing w:after="240"/>
      </w:pPr>
      <w:r>
        <w:t xml:space="preserve">They will vanish like waters flowing by, he will bend his bow until they are weakened. </w:t>
      </w:r>
    </w:p>
    <w:p w14:paraId="42F74D6C" w14:textId="0927231A" w:rsidR="00FE38E9" w:rsidRDefault="00C84706" w:rsidP="00F82D8A">
      <w:pPr>
        <w:pStyle w:val="Verse"/>
        <w:spacing w:after="240"/>
      </w:pPr>
      <w:r>
        <w:lastRenderedPageBreak/>
        <w:t xml:space="preserve">Like melting wax they will be destroyed, fire </w:t>
      </w:r>
      <w:r w:rsidR="0010485F">
        <w:t>has fallen</w:t>
      </w:r>
      <w:r>
        <w:t xml:space="preserve"> on them, they </w:t>
      </w:r>
      <w:r w:rsidR="0091229F">
        <w:t>do</w:t>
      </w:r>
      <w:r w:rsidR="0010485F">
        <w:t xml:space="preserve"> not see</w:t>
      </w:r>
      <w:r>
        <w:t xml:space="preserve"> the sun. </w:t>
      </w:r>
    </w:p>
    <w:p w14:paraId="24620539" w14:textId="289B6D60" w:rsidR="00FE38E9" w:rsidRDefault="00C84706" w:rsidP="00F82D8A">
      <w:pPr>
        <w:pStyle w:val="Verse"/>
        <w:spacing w:after="240"/>
      </w:pPr>
      <w:r>
        <w:t xml:space="preserve">Before </w:t>
      </w:r>
      <w:r w:rsidR="0091229F">
        <w:t>their</w:t>
      </w:r>
      <w:r>
        <w:t xml:space="preserve"> </w:t>
      </w:r>
      <w:r w:rsidR="0091229F">
        <w:t>thistle</w:t>
      </w:r>
      <w:r>
        <w:t xml:space="preserve"> produces thorns, while </w:t>
      </w:r>
      <w:r w:rsidR="0091229F">
        <w:t>they</w:t>
      </w:r>
      <w:r>
        <w:t xml:space="preserve"> </w:t>
      </w:r>
      <w:r w:rsidR="0091229F">
        <w:t>yet live</w:t>
      </w:r>
      <w:r>
        <w:t xml:space="preserve">, he will utterly </w:t>
      </w:r>
      <w:r w:rsidR="00433D23">
        <w:t>destro</w:t>
      </w:r>
      <w:r w:rsidR="0091229F">
        <w:t>y them</w:t>
      </w:r>
      <w:r>
        <w:t xml:space="preserve">. </w:t>
      </w:r>
    </w:p>
    <w:p w14:paraId="5F6F1F24" w14:textId="435E7B5E" w:rsidR="00FE38E9" w:rsidRDefault="00C84706" w:rsidP="00F82D8A">
      <w:pPr>
        <w:pStyle w:val="Verse"/>
        <w:spacing w:after="240"/>
      </w:pPr>
      <w:r>
        <w:t xml:space="preserve">The righteous </w:t>
      </w:r>
      <w:r w:rsidR="0091229F">
        <w:t>will</w:t>
      </w:r>
      <w:r>
        <w:t xml:space="preserve"> </w:t>
      </w:r>
      <w:r w:rsidR="0091229F">
        <w:t xml:space="preserve">rejoice </w:t>
      </w:r>
      <w:r>
        <w:t xml:space="preserve">when he </w:t>
      </w:r>
      <w:r w:rsidR="00433D23">
        <w:t>sees</w:t>
      </w:r>
      <w:r>
        <w:t xml:space="preserve"> vengeance</w:t>
      </w:r>
      <w:r w:rsidR="00433D23">
        <w:t xml:space="preserve"> done</w:t>
      </w:r>
      <w:r>
        <w:t xml:space="preserve">, he </w:t>
      </w:r>
      <w:r w:rsidR="0091229F">
        <w:t>will</w:t>
      </w:r>
      <w:r>
        <w:t xml:space="preserve"> </w:t>
      </w:r>
      <w:r w:rsidR="00433D23">
        <w:t>wash</w:t>
      </w:r>
      <w:r>
        <w:t xml:space="preserve"> his hands in the blood of the sinner. </w:t>
      </w:r>
    </w:p>
    <w:p w14:paraId="450A9433" w14:textId="0F9EEFF8" w:rsidR="00C84706" w:rsidRDefault="00C84706" w:rsidP="00F82D8A">
      <w:pPr>
        <w:pStyle w:val="Verse"/>
        <w:spacing w:after="240"/>
      </w:pPr>
      <w:r>
        <w:t>A</w:t>
      </w:r>
      <w:r w:rsidR="00433D23">
        <w:t>nd a</w:t>
      </w:r>
      <w:r>
        <w:t xml:space="preserve"> man will say: </w:t>
      </w:r>
      <w:r w:rsidR="00433D23">
        <w:t>T</w:t>
      </w:r>
      <w:r>
        <w:t xml:space="preserve">ruly </w:t>
      </w:r>
      <w:r w:rsidR="00433D23">
        <w:t xml:space="preserve">there </w:t>
      </w:r>
      <w:r>
        <w:t>is a reward for the righteous</w:t>
      </w:r>
      <w:r w:rsidR="00433D23">
        <w:t>; indeed</w:t>
      </w:r>
      <w:r>
        <w:t xml:space="preserve"> </w:t>
      </w:r>
      <w:r w:rsidR="0091229F">
        <w:t xml:space="preserve">there is a </w:t>
      </w:r>
      <w:r>
        <w:t xml:space="preserve">God </w:t>
      </w:r>
      <w:r w:rsidR="0091229F">
        <w:t xml:space="preserve">who </w:t>
      </w:r>
      <w:r>
        <w:t>judges those on</w:t>
      </w:r>
      <w:r w:rsidR="00433D23">
        <w:t xml:space="preserve"> the</w:t>
      </w:r>
      <w:r>
        <w:t xml:space="preserve"> earth. </w:t>
      </w:r>
    </w:p>
    <w:p w14:paraId="41E4467D" w14:textId="77777777" w:rsidR="00B50629" w:rsidRDefault="00B50629" w:rsidP="0037394E">
      <w:pPr>
        <w:pStyle w:val="Rubric"/>
      </w:pPr>
      <w:r>
        <w:t>Glory. Both now. Alleluia.</w:t>
      </w:r>
    </w:p>
    <w:p w14:paraId="6D70FAB4" w14:textId="77777777" w:rsidR="00237B9C" w:rsidRDefault="00B50629" w:rsidP="00B50629">
      <w:pPr>
        <w:pStyle w:val="Heading2"/>
        <w:spacing w:after="240"/>
      </w:pPr>
      <w:r>
        <w:t>Second Stasis</w:t>
      </w:r>
    </w:p>
    <w:p w14:paraId="224ECEAB" w14:textId="77777777" w:rsidR="00C84706" w:rsidRDefault="00FE38E9" w:rsidP="00FA3250">
      <w:pPr>
        <w:pStyle w:val="Heading3"/>
        <w:spacing w:after="240"/>
      </w:pPr>
      <w:r>
        <w:t>Psalm</w:t>
      </w:r>
      <w:r w:rsidR="00C84706">
        <w:t xml:space="preserve"> 58</w:t>
      </w:r>
    </w:p>
    <w:p w14:paraId="445B3297" w14:textId="77777777" w:rsidR="00C84706" w:rsidRDefault="00C84706" w:rsidP="00161212">
      <w:pPr>
        <w:pStyle w:val="Rubric"/>
      </w:pPr>
      <w:r>
        <w:t xml:space="preserve">For the end of the struggle; Do Not Destroy; a pillar inscription by David, when Saul sent men to watch his house and kill him </w:t>
      </w:r>
    </w:p>
    <w:p w14:paraId="79B094BB" w14:textId="77777777" w:rsidR="00FE38E9" w:rsidRDefault="00B03D10" w:rsidP="00F82D8A">
      <w:pPr>
        <w:pStyle w:val="Verse"/>
        <w:spacing w:after="240"/>
      </w:pPr>
      <w:r>
        <w:t>Deliver</w:t>
      </w:r>
      <w:r w:rsidR="00C84706">
        <w:t xml:space="preserve"> me from my enemies, O God, redeem me from those </w:t>
      </w:r>
      <w:r>
        <w:t>who rise</w:t>
      </w:r>
      <w:r w:rsidR="00C84706">
        <w:t xml:space="preserve"> up against me. </w:t>
      </w:r>
    </w:p>
    <w:p w14:paraId="0646CDE3" w14:textId="77777777" w:rsidR="00FE38E9" w:rsidRDefault="00C84706" w:rsidP="00F82D8A">
      <w:pPr>
        <w:pStyle w:val="Verse"/>
        <w:spacing w:after="240"/>
      </w:pPr>
      <w:r>
        <w:t xml:space="preserve">Deliver me from the workers of iniquity and save me from </w:t>
      </w:r>
      <w:r w:rsidR="00B03D10">
        <w:t xml:space="preserve">violent </w:t>
      </w:r>
      <w:r>
        <w:t xml:space="preserve">men. </w:t>
      </w:r>
    </w:p>
    <w:p w14:paraId="65552BFE" w14:textId="7583CD48" w:rsidR="00FE38E9" w:rsidRDefault="00C84706" w:rsidP="00F82D8A">
      <w:pPr>
        <w:pStyle w:val="Verse"/>
        <w:spacing w:after="240"/>
      </w:pPr>
      <w:r>
        <w:t>For behold they hunt</w:t>
      </w:r>
      <w:r w:rsidR="00012A27">
        <w:t xml:space="preserve"> for</w:t>
      </w:r>
      <w:r>
        <w:t xml:space="preserve"> my soul, the mighty have set upon me</w:t>
      </w:r>
      <w:r w:rsidR="00B03D10">
        <w:t>. N</w:t>
      </w:r>
      <w:r>
        <w:t xml:space="preserve">ot for my iniquity, O Lord, nor my sin. </w:t>
      </w:r>
    </w:p>
    <w:p w14:paraId="0F85A7C3" w14:textId="4841263A" w:rsidR="00B03D10" w:rsidRDefault="00B03D10" w:rsidP="00B03D10">
      <w:pPr>
        <w:pStyle w:val="Verse"/>
        <w:spacing w:after="240"/>
      </w:pPr>
      <w:r w:rsidRPr="00B03D10">
        <w:t>I ran</w:t>
      </w:r>
      <w:r w:rsidR="00012A27">
        <w:t xml:space="preserve"> without iniquity</w:t>
      </w:r>
      <w:r w:rsidRPr="00B03D10">
        <w:t xml:space="preserve">, and </w:t>
      </w:r>
      <w:r w:rsidR="00012A27">
        <w:t xml:space="preserve">I </w:t>
      </w:r>
      <w:r w:rsidRPr="00B03D10">
        <w:t>directed my steps</w:t>
      </w:r>
      <w:r>
        <w:t xml:space="preserve">. </w:t>
      </w:r>
      <w:r w:rsidR="00C84706">
        <w:t xml:space="preserve">Rise up and meet me, and </w:t>
      </w:r>
      <w:r>
        <w:t>see</w:t>
      </w:r>
      <w:r w:rsidR="00C84706">
        <w:t xml:space="preserve">! </w:t>
      </w:r>
    </w:p>
    <w:p w14:paraId="15819A51" w14:textId="77777777" w:rsidR="00FE38E9" w:rsidRDefault="00C84706" w:rsidP="00B03D10">
      <w:pPr>
        <w:pStyle w:val="Verse"/>
        <w:spacing w:after="240"/>
      </w:pPr>
      <w:r>
        <w:t xml:space="preserve">And thou, O Lord God of hosts, God of Israel, </w:t>
      </w:r>
      <w:r w:rsidR="00B03D10" w:rsidRPr="00B03D10">
        <w:t xml:space="preserve">be attentive to visit all the </w:t>
      </w:r>
      <w:r w:rsidR="00B03D10">
        <w:t>nations</w:t>
      </w:r>
      <w:r w:rsidR="00B03D10" w:rsidRPr="00B03D10">
        <w:t xml:space="preserve">; be not merciful to </w:t>
      </w:r>
      <w:r w:rsidR="00B03D10">
        <w:t xml:space="preserve">those who </w:t>
      </w:r>
      <w:r w:rsidR="00B03D10" w:rsidRPr="00B03D10">
        <w:t>work iniquity</w:t>
      </w:r>
      <w:r>
        <w:t xml:space="preserve">. </w:t>
      </w:r>
      <w:r w:rsidR="00FA3250">
        <w:t xml:space="preserve"> </w:t>
      </w:r>
      <w:proofErr w:type="spellStart"/>
      <w:r w:rsidR="00425D62">
        <w:rPr>
          <w:i/>
        </w:rPr>
        <w:t>Diapsalma</w:t>
      </w:r>
      <w:proofErr w:type="spellEnd"/>
      <w:r>
        <w:t xml:space="preserve"> </w:t>
      </w:r>
    </w:p>
    <w:p w14:paraId="2809CAED" w14:textId="40C778A8" w:rsidR="00FE38E9" w:rsidRDefault="00C84706" w:rsidP="00F82D8A">
      <w:pPr>
        <w:pStyle w:val="Verse"/>
        <w:spacing w:after="240"/>
      </w:pPr>
      <w:r>
        <w:lastRenderedPageBreak/>
        <w:t xml:space="preserve">They </w:t>
      </w:r>
      <w:r w:rsidR="00FC2458">
        <w:t>will</w:t>
      </w:r>
      <w:r>
        <w:t xml:space="preserve"> return </w:t>
      </w:r>
      <w:r w:rsidR="00012A27">
        <w:t xml:space="preserve">at nightfall </w:t>
      </w:r>
      <w:r>
        <w:t xml:space="preserve">hungry </w:t>
      </w:r>
      <w:r w:rsidR="00B03D10">
        <w:t>as</w:t>
      </w:r>
      <w:r>
        <w:t xml:space="preserve"> dogs</w:t>
      </w:r>
      <w:r w:rsidR="00B03D10">
        <w:t xml:space="preserve">, and they will </w:t>
      </w:r>
      <w:r w:rsidR="00012A27">
        <w:t>prowl round</w:t>
      </w:r>
      <w:r w:rsidR="00B03D10">
        <w:t xml:space="preserve"> the</w:t>
      </w:r>
      <w:r>
        <w:t xml:space="preserve"> city. </w:t>
      </w:r>
    </w:p>
    <w:p w14:paraId="1ABAB41A" w14:textId="5B4139AD" w:rsidR="00FE38E9" w:rsidRDefault="00C84706" w:rsidP="00F82D8A">
      <w:pPr>
        <w:pStyle w:val="Verse"/>
        <w:spacing w:after="240"/>
      </w:pPr>
      <w:r>
        <w:t xml:space="preserve">Behold, they speak with their mouths and </w:t>
      </w:r>
      <w:r w:rsidR="00012A27">
        <w:t>a</w:t>
      </w:r>
      <w:r>
        <w:t xml:space="preserve"> sword</w:t>
      </w:r>
      <w:r w:rsidR="00012A27">
        <w:t xml:space="preserve"> i</w:t>
      </w:r>
      <w:r>
        <w:t>s on their lips</w:t>
      </w:r>
      <w:r w:rsidR="00012A27">
        <w:t>; they</w:t>
      </w:r>
      <w:r>
        <w:t xml:space="preserve"> say: Who </w:t>
      </w:r>
      <w:r w:rsidR="00012A27">
        <w:t>will</w:t>
      </w:r>
      <w:r>
        <w:t xml:space="preserve"> hear</w:t>
      </w:r>
      <w:r w:rsidR="00012A27">
        <w:t xml:space="preserve"> us</w:t>
      </w:r>
      <w:r>
        <w:t xml:space="preserve">? </w:t>
      </w:r>
    </w:p>
    <w:p w14:paraId="079C004C" w14:textId="5EC1A153" w:rsidR="00FE38E9" w:rsidRDefault="00C84706" w:rsidP="00F82D8A">
      <w:pPr>
        <w:pStyle w:val="Verse"/>
        <w:spacing w:after="240"/>
      </w:pPr>
      <w:r>
        <w:t xml:space="preserve">But thou, O Lord, </w:t>
      </w:r>
      <w:r w:rsidR="00012A27">
        <w:t>wilt</w:t>
      </w:r>
      <w:r>
        <w:t xml:space="preserve"> laugh at them, thou wilt </w:t>
      </w:r>
      <w:r w:rsidR="00012A27">
        <w:t>bring to naught</w:t>
      </w:r>
      <w:r>
        <w:t xml:space="preserve"> all </w:t>
      </w:r>
      <w:r w:rsidR="001D7555">
        <w:t xml:space="preserve">the </w:t>
      </w:r>
      <w:r>
        <w:t xml:space="preserve">nations. </w:t>
      </w:r>
    </w:p>
    <w:p w14:paraId="06C41597" w14:textId="6E1A8D85" w:rsidR="00FE38E9" w:rsidRDefault="00C84706" w:rsidP="00F82D8A">
      <w:pPr>
        <w:pStyle w:val="Verse"/>
        <w:spacing w:after="240"/>
      </w:pPr>
      <w:r>
        <w:t xml:space="preserve">O my strength, I </w:t>
      </w:r>
      <w:r w:rsidR="001D7555">
        <w:t>will</w:t>
      </w:r>
      <w:r>
        <w:t xml:space="preserve"> keep watch for thee, for thou</w:t>
      </w:r>
      <w:r w:rsidR="001D7555">
        <w:t>, O God,</w:t>
      </w:r>
      <w:r>
        <w:t xml:space="preserve"> art my help. </w:t>
      </w:r>
    </w:p>
    <w:p w14:paraId="2B7CFB41" w14:textId="6306C981" w:rsidR="00FE38E9" w:rsidRDefault="00C84706" w:rsidP="00F82D8A">
      <w:pPr>
        <w:pStyle w:val="Verse"/>
        <w:spacing w:after="240"/>
      </w:pPr>
      <w:r>
        <w:t xml:space="preserve">My God, his mercy </w:t>
      </w:r>
      <w:r w:rsidR="00FC2458">
        <w:t xml:space="preserve">goes before </w:t>
      </w:r>
      <w:r>
        <w:t>me</w:t>
      </w:r>
      <w:r w:rsidR="00FC2458">
        <w:t xml:space="preserve">; my </w:t>
      </w:r>
      <w:r>
        <w:t xml:space="preserve">God will </w:t>
      </w:r>
      <w:r w:rsidR="00FC2458">
        <w:t>show me his mercy</w:t>
      </w:r>
      <w:r>
        <w:t xml:space="preserve"> </w:t>
      </w:r>
      <w:r w:rsidR="00541F90">
        <w:t>in the midst of</w:t>
      </w:r>
      <w:r>
        <w:t xml:space="preserve"> my enemies. </w:t>
      </w:r>
    </w:p>
    <w:p w14:paraId="74BFA555" w14:textId="739FBEB1" w:rsidR="00FE38E9" w:rsidRDefault="00C84706" w:rsidP="00F82D8A">
      <w:pPr>
        <w:pStyle w:val="Verse"/>
        <w:spacing w:after="240"/>
      </w:pPr>
      <w:r>
        <w:t xml:space="preserve">Do not slay them lest they forget thy law; scatter them by thy power, bring them down, O Lord my </w:t>
      </w:r>
      <w:r w:rsidR="00FC2458">
        <w:t>defender</w:t>
      </w:r>
      <w:r>
        <w:t xml:space="preserve">, </w:t>
      </w:r>
    </w:p>
    <w:p w14:paraId="77369AF9" w14:textId="22E2312D" w:rsidR="000C132D" w:rsidRDefault="000C132D" w:rsidP="00F82D8A">
      <w:pPr>
        <w:pStyle w:val="Verse"/>
        <w:spacing w:after="240"/>
      </w:pPr>
      <w:r>
        <w:t>Because of the</w:t>
      </w:r>
      <w:r w:rsidR="00C84706">
        <w:t xml:space="preserve"> sin of their mouth, </w:t>
      </w:r>
      <w:r>
        <w:t>and</w:t>
      </w:r>
      <w:r w:rsidR="00C84706">
        <w:t xml:space="preserve"> the word of their</w:t>
      </w:r>
      <w:r w:rsidR="00FC2458">
        <w:t xml:space="preserve"> </w:t>
      </w:r>
      <w:r w:rsidR="00C84706">
        <w:t xml:space="preserve">lips, let them be </w:t>
      </w:r>
      <w:r w:rsidR="00FC2458">
        <w:t>caught</w:t>
      </w:r>
      <w:r w:rsidR="00C84706">
        <w:t xml:space="preserve"> in their pride,</w:t>
      </w:r>
    </w:p>
    <w:p w14:paraId="2FE07D8F" w14:textId="77777777" w:rsidR="00FC2458" w:rsidRDefault="00FC2458" w:rsidP="00FC2458">
      <w:pPr>
        <w:pStyle w:val="Verse"/>
        <w:spacing w:after="240"/>
      </w:pPr>
      <w:r>
        <w:t>Then</w:t>
      </w:r>
      <w:r w:rsidRPr="00FC2458">
        <w:t xml:space="preserve"> </w:t>
      </w:r>
      <w:r>
        <w:t>by</w:t>
      </w:r>
      <w:r w:rsidRPr="00FC2458">
        <w:t xml:space="preserve"> their curs</w:t>
      </w:r>
      <w:r>
        <w:t>ing</w:t>
      </w:r>
      <w:r w:rsidRPr="00FC2458">
        <w:t xml:space="preserve"> and </w:t>
      </w:r>
      <w:r>
        <w:t>deceit</w:t>
      </w:r>
      <w:r w:rsidRPr="00FC2458">
        <w:t xml:space="preserve"> </w:t>
      </w:r>
      <w:r>
        <w:t>will</w:t>
      </w:r>
      <w:r w:rsidRPr="00FC2458">
        <w:t xml:space="preserve"> their final destruction be </w:t>
      </w:r>
      <w:r>
        <w:t xml:space="preserve">revealed </w:t>
      </w:r>
      <w:r w:rsidRPr="00FC2458">
        <w:t xml:space="preserve">in the wrath of their destruction, and they </w:t>
      </w:r>
      <w:r>
        <w:t>will</w:t>
      </w:r>
      <w:r w:rsidRPr="00FC2458">
        <w:t xml:space="preserve"> be no more</w:t>
      </w:r>
    </w:p>
    <w:p w14:paraId="40D04251" w14:textId="4917C4AA" w:rsidR="00FE38E9" w:rsidRDefault="00C84706" w:rsidP="00FC2458">
      <w:pPr>
        <w:pStyle w:val="Verse"/>
        <w:spacing w:after="240"/>
      </w:pPr>
      <w:r>
        <w:t xml:space="preserve">And </w:t>
      </w:r>
      <w:r w:rsidR="000C132D">
        <w:t>t</w:t>
      </w:r>
      <w:r w:rsidR="000C132D" w:rsidRPr="000C132D">
        <w:t>hey will know that the God of Jacob is Lord over the ends of the earth</w:t>
      </w:r>
      <w:r>
        <w:t xml:space="preserve">. </w:t>
      </w:r>
      <w:r w:rsidR="00FA3250">
        <w:t xml:space="preserve"> </w:t>
      </w:r>
      <w:proofErr w:type="spellStart"/>
      <w:r w:rsidR="00425D62">
        <w:rPr>
          <w:i/>
        </w:rPr>
        <w:t>Diapsalma</w:t>
      </w:r>
      <w:proofErr w:type="spellEnd"/>
      <w:r>
        <w:t xml:space="preserve"> </w:t>
      </w:r>
    </w:p>
    <w:p w14:paraId="42296470" w14:textId="77777777" w:rsidR="00FC2458" w:rsidRDefault="00FC2458" w:rsidP="00FC2458">
      <w:pPr>
        <w:pStyle w:val="Verse"/>
        <w:spacing w:after="240"/>
      </w:pPr>
      <w:r>
        <w:t xml:space="preserve">They will return at nightfall hungry as dogs, and they will prowl round the city. </w:t>
      </w:r>
    </w:p>
    <w:p w14:paraId="0D32C3A4" w14:textId="3D14FF4B" w:rsidR="00FE38E9" w:rsidRDefault="00C84706" w:rsidP="00F82D8A">
      <w:pPr>
        <w:pStyle w:val="Verse"/>
        <w:spacing w:after="240"/>
      </w:pPr>
      <w:r>
        <w:t xml:space="preserve">They </w:t>
      </w:r>
      <w:r w:rsidR="00FC2458">
        <w:t>will</w:t>
      </w:r>
      <w:r>
        <w:t xml:space="preserve"> scatter </w:t>
      </w:r>
      <w:r w:rsidR="00FC2458">
        <w:t>in</w:t>
      </w:r>
      <w:r>
        <w:t xml:space="preserve"> search </w:t>
      </w:r>
      <w:r w:rsidR="00FC2458">
        <w:t>of</w:t>
      </w:r>
      <w:r>
        <w:t xml:space="preserve"> food</w:t>
      </w:r>
      <w:r w:rsidR="00FC2458">
        <w:t>; they will growl when they are not satisfied</w:t>
      </w:r>
      <w:r>
        <w:t xml:space="preserve">. </w:t>
      </w:r>
    </w:p>
    <w:p w14:paraId="6F883581" w14:textId="08847A41" w:rsidR="00FE38E9" w:rsidRDefault="00C84706" w:rsidP="000C132D">
      <w:pPr>
        <w:pStyle w:val="Verse"/>
        <w:spacing w:after="240"/>
      </w:pPr>
      <w:r>
        <w:t xml:space="preserve">But I will sing of thy power, </w:t>
      </w:r>
      <w:r w:rsidR="000C132D" w:rsidRPr="000C132D">
        <w:t xml:space="preserve">and I will rejoice </w:t>
      </w:r>
      <w:r w:rsidR="00FC2458">
        <w:t>at</w:t>
      </w:r>
      <w:r w:rsidR="000C132D" w:rsidRPr="000C132D">
        <w:t xml:space="preserve"> Thy mercy</w:t>
      </w:r>
      <w:r w:rsidR="00FC2458">
        <w:t xml:space="preserve"> in the morning</w:t>
      </w:r>
      <w:r>
        <w:t>, for thou hast become my</w:t>
      </w:r>
      <w:r w:rsidR="00ED22BF">
        <w:t xml:space="preserve"> </w:t>
      </w:r>
      <w:r>
        <w:t xml:space="preserve">helper, my refuge in the day of my affliction. </w:t>
      </w:r>
    </w:p>
    <w:p w14:paraId="63FCC260" w14:textId="0CECA835" w:rsidR="00ED22BF" w:rsidRPr="00ED22BF" w:rsidRDefault="00E03624" w:rsidP="00ED22BF">
      <w:pPr>
        <w:pStyle w:val="Verse"/>
        <w:spacing w:after="240"/>
      </w:pPr>
      <w:r>
        <w:t>Thou art</w:t>
      </w:r>
      <w:r w:rsidR="00C84706">
        <w:t xml:space="preserve"> my help, </w:t>
      </w:r>
      <w:r>
        <w:t xml:space="preserve">and </w:t>
      </w:r>
      <w:r w:rsidR="00ED22BF">
        <w:t xml:space="preserve">to thee </w:t>
      </w:r>
      <w:r w:rsidR="00C84706">
        <w:t>I will sing</w:t>
      </w:r>
      <w:r w:rsidR="00ED22BF">
        <w:t xml:space="preserve"> psalms;</w:t>
      </w:r>
      <w:r w:rsidR="00C84706">
        <w:t xml:space="preserve"> for </w:t>
      </w:r>
      <w:r w:rsidR="00ED22BF">
        <w:t>t</w:t>
      </w:r>
      <w:r w:rsidR="00ED22BF" w:rsidRPr="00ED22BF">
        <w:t xml:space="preserve">hou, O God, art my </w:t>
      </w:r>
      <w:r w:rsidR="00ED22BF">
        <w:t>defender</w:t>
      </w:r>
      <w:r w:rsidR="00ED22BF" w:rsidRPr="00ED22BF">
        <w:t xml:space="preserve">; O my God, </w:t>
      </w:r>
      <w:r w:rsidR="00ED22BF">
        <w:t>t</w:t>
      </w:r>
      <w:r w:rsidR="00ED22BF" w:rsidRPr="00ED22BF">
        <w:t>hou art my mercy.</w:t>
      </w:r>
    </w:p>
    <w:p w14:paraId="57798847" w14:textId="72B9BD88" w:rsidR="00237B9C" w:rsidRDefault="00C84706" w:rsidP="00F82D8A">
      <w:pPr>
        <w:pStyle w:val="Verse"/>
        <w:spacing w:after="240"/>
      </w:pPr>
      <w:r>
        <w:lastRenderedPageBreak/>
        <w:t xml:space="preserve"> </w:t>
      </w:r>
    </w:p>
    <w:p w14:paraId="6C6DF3B7" w14:textId="77777777" w:rsidR="00C84706" w:rsidRDefault="00FE38E9" w:rsidP="00FA3250">
      <w:pPr>
        <w:pStyle w:val="Heading3"/>
        <w:spacing w:after="240"/>
      </w:pPr>
      <w:r>
        <w:t>Psalm</w:t>
      </w:r>
      <w:r w:rsidR="00C84706">
        <w:t xml:space="preserve"> 59</w:t>
      </w:r>
    </w:p>
    <w:p w14:paraId="512BB136" w14:textId="77777777" w:rsidR="00C84706" w:rsidRDefault="00C84706" w:rsidP="00161212">
      <w:pPr>
        <w:pStyle w:val="Rubric"/>
      </w:pPr>
      <w:r>
        <w:t xml:space="preserve">For the end of the struggle, a pillar inscription by David in alternating verses, for instruction, when he had burned Syrian Mesopotamia and Syrian </w:t>
      </w:r>
      <w:proofErr w:type="spellStart"/>
      <w:r>
        <w:t>Sobol</w:t>
      </w:r>
      <w:proofErr w:type="spellEnd"/>
      <w:r>
        <w:t xml:space="preserve">, and when Joab had returned and defeated the twelve thousand in the Valley of Salt </w:t>
      </w:r>
    </w:p>
    <w:p w14:paraId="143A36AB" w14:textId="146FF6D8" w:rsidR="00FE38E9" w:rsidRDefault="00C84706" w:rsidP="00F82D8A">
      <w:pPr>
        <w:pStyle w:val="Verse"/>
        <w:spacing w:after="240"/>
      </w:pPr>
      <w:r>
        <w:t xml:space="preserve">O God, thou </w:t>
      </w:r>
      <w:r w:rsidR="00324250">
        <w:t xml:space="preserve">hast cast off and </w:t>
      </w:r>
      <w:r>
        <w:t>destroy</w:t>
      </w:r>
      <w:r w:rsidR="00324250">
        <w:t>ed</w:t>
      </w:r>
      <w:r>
        <w:t xml:space="preserve"> us</w:t>
      </w:r>
      <w:r w:rsidR="00324250">
        <w:t>;</w:t>
      </w:r>
      <w:r>
        <w:t xml:space="preserve"> thou </w:t>
      </w:r>
      <w:r w:rsidR="006D2637">
        <w:t>wast</w:t>
      </w:r>
      <w:r w:rsidR="00324250">
        <w:t xml:space="preserve"> angry</w:t>
      </w:r>
      <w:r>
        <w:t xml:space="preserve">, </w:t>
      </w:r>
      <w:r w:rsidR="00324250">
        <w:t>but had compassion on us</w:t>
      </w:r>
      <w:r>
        <w:t xml:space="preserve">. </w:t>
      </w:r>
    </w:p>
    <w:p w14:paraId="184FEDA1" w14:textId="28A49467" w:rsidR="00FE38E9" w:rsidRDefault="00C84706" w:rsidP="00F82D8A">
      <w:pPr>
        <w:pStyle w:val="Verse"/>
        <w:spacing w:after="240"/>
      </w:pPr>
      <w:r>
        <w:t>Thou hast made the earth quake</w:t>
      </w:r>
      <w:r w:rsidR="00324250">
        <w:t xml:space="preserve"> and </w:t>
      </w:r>
      <w:r>
        <w:t xml:space="preserve">hast </w:t>
      </w:r>
      <w:r w:rsidR="00ED22BF">
        <w:t>troubled</w:t>
      </w:r>
      <w:r>
        <w:t xml:space="preserve"> it</w:t>
      </w:r>
      <w:r w:rsidR="00324250">
        <w:t>. H</w:t>
      </w:r>
      <w:r>
        <w:t xml:space="preserve">eal its </w:t>
      </w:r>
      <w:r w:rsidR="00324250">
        <w:t>breaches</w:t>
      </w:r>
      <w:r>
        <w:t xml:space="preserve">, for it has been shaken. </w:t>
      </w:r>
    </w:p>
    <w:p w14:paraId="4D5BF31C" w14:textId="77777777" w:rsidR="00FE38E9" w:rsidRDefault="00C84706" w:rsidP="00F82D8A">
      <w:pPr>
        <w:pStyle w:val="Verse"/>
        <w:spacing w:after="240"/>
      </w:pPr>
      <w:r>
        <w:t xml:space="preserve">Thou hast shown thy people </w:t>
      </w:r>
      <w:r w:rsidR="00564090">
        <w:t>hard</w:t>
      </w:r>
      <w:r>
        <w:t xml:space="preserve"> things, thou hast made us drink the wine of </w:t>
      </w:r>
      <w:r w:rsidR="00564090">
        <w:t>contrition</w:t>
      </w:r>
      <w:r>
        <w:t xml:space="preserve">. </w:t>
      </w:r>
    </w:p>
    <w:p w14:paraId="5B8A46CC" w14:textId="6FD24EC7" w:rsidR="00FE38E9" w:rsidRDefault="00C84706" w:rsidP="00F82D8A">
      <w:pPr>
        <w:pStyle w:val="Verse"/>
        <w:spacing w:after="240"/>
      </w:pPr>
      <w:r>
        <w:t xml:space="preserve">Thou hast given a sign to those who fear thee, that they may flee from the bow. </w:t>
      </w:r>
      <w:r w:rsidR="00FA3250">
        <w:t xml:space="preserve"> </w:t>
      </w:r>
      <w:proofErr w:type="spellStart"/>
      <w:r w:rsidR="00425D62">
        <w:rPr>
          <w:i/>
        </w:rPr>
        <w:t>Diapsalma</w:t>
      </w:r>
      <w:proofErr w:type="spellEnd"/>
      <w:r>
        <w:t xml:space="preserve"> </w:t>
      </w:r>
    </w:p>
    <w:p w14:paraId="62CAE0D7" w14:textId="1D20B523" w:rsidR="00FE38E9" w:rsidRDefault="00C84706" w:rsidP="00F82D8A">
      <w:pPr>
        <w:pStyle w:val="Verse"/>
        <w:spacing w:after="240"/>
      </w:pPr>
      <w:r>
        <w:t>That thy beloved</w:t>
      </w:r>
      <w:r w:rsidR="006D2637">
        <w:t xml:space="preserve"> ones</w:t>
      </w:r>
      <w:r>
        <w:t xml:space="preserve"> </w:t>
      </w:r>
      <w:r w:rsidR="00531587">
        <w:t xml:space="preserve">may </w:t>
      </w:r>
      <w:r>
        <w:t xml:space="preserve">be </w:t>
      </w:r>
      <w:r w:rsidR="006D2637">
        <w:t>delivered</w:t>
      </w:r>
      <w:r>
        <w:t xml:space="preserve">, save </w:t>
      </w:r>
      <w:r w:rsidR="00ED22BF">
        <w:t>by</w:t>
      </w:r>
      <w:r>
        <w:t xml:space="preserve"> thy right hand and hear me. </w:t>
      </w:r>
    </w:p>
    <w:p w14:paraId="1C20850E" w14:textId="0B82C0A4" w:rsidR="00FE38E9" w:rsidRDefault="00C84706" w:rsidP="00F82D8A">
      <w:pPr>
        <w:pStyle w:val="Verse"/>
        <w:spacing w:after="240"/>
      </w:pPr>
      <w:r>
        <w:t xml:space="preserve">God has spoken in his sanctuary: I will </w:t>
      </w:r>
      <w:r w:rsidR="00531587">
        <w:t xml:space="preserve">rejoice, and I will </w:t>
      </w:r>
      <w:r>
        <w:t xml:space="preserve">divide </w:t>
      </w:r>
      <w:proofErr w:type="spellStart"/>
      <w:r>
        <w:t>Sikima</w:t>
      </w:r>
      <w:proofErr w:type="spellEnd"/>
      <w:r>
        <w:t xml:space="preserve">, I will measure out the </w:t>
      </w:r>
      <w:r w:rsidR="00ED22BF">
        <w:t>valley</w:t>
      </w:r>
      <w:r>
        <w:t xml:space="preserve"> of tabernacles. </w:t>
      </w:r>
    </w:p>
    <w:p w14:paraId="269D219C" w14:textId="0493DC33" w:rsidR="00FE38E9" w:rsidRDefault="00ED22BF" w:rsidP="00F82D8A">
      <w:pPr>
        <w:pStyle w:val="Verse"/>
        <w:spacing w:after="240"/>
      </w:pPr>
      <w:r>
        <w:t xml:space="preserve">Mine is </w:t>
      </w:r>
      <w:r w:rsidR="00C84706">
        <w:t>G</w:t>
      </w:r>
      <w:r w:rsidR="00531587">
        <w:t>i</w:t>
      </w:r>
      <w:r w:rsidR="00C84706">
        <w:t>l</w:t>
      </w:r>
      <w:r w:rsidR="00531587">
        <w:t>e</w:t>
      </w:r>
      <w:r w:rsidR="00C84706">
        <w:t>ad, and mine is Manasseh</w:t>
      </w:r>
      <w:r>
        <w:t xml:space="preserve">; </w:t>
      </w:r>
      <w:r w:rsidR="00C84706">
        <w:t xml:space="preserve">Ephraim is the strength of my head, Judah is my king. </w:t>
      </w:r>
    </w:p>
    <w:p w14:paraId="751F27FF" w14:textId="77777777" w:rsidR="00FE38E9" w:rsidRDefault="00C84706" w:rsidP="00F82D8A">
      <w:pPr>
        <w:pStyle w:val="Verse"/>
        <w:spacing w:after="240"/>
      </w:pPr>
      <w:r>
        <w:t xml:space="preserve">Moab is the cauldron of my hope, over </w:t>
      </w:r>
      <w:proofErr w:type="spellStart"/>
      <w:r>
        <w:t>Idumea</w:t>
      </w:r>
      <w:proofErr w:type="spellEnd"/>
      <w:r>
        <w:t xml:space="preserve"> I will extend my </w:t>
      </w:r>
      <w:r w:rsidR="00531587">
        <w:t>shoe;</w:t>
      </w:r>
      <w:r>
        <w:t xml:space="preserve"> foreign tribes were subjected to me. </w:t>
      </w:r>
    </w:p>
    <w:p w14:paraId="474E6908" w14:textId="32F3F4A9" w:rsidR="00FE38E9" w:rsidRDefault="00C84706" w:rsidP="00F82D8A">
      <w:pPr>
        <w:pStyle w:val="Verse"/>
        <w:spacing w:after="240"/>
      </w:pPr>
      <w:r>
        <w:t>Who will bring me into a fortified city? Who will lead me</w:t>
      </w:r>
      <w:r w:rsidR="006D2637">
        <w:t xml:space="preserve"> into </w:t>
      </w:r>
      <w:proofErr w:type="spellStart"/>
      <w:r>
        <w:t>Idumea</w:t>
      </w:r>
      <w:proofErr w:type="spellEnd"/>
      <w:r>
        <w:t xml:space="preserve">? </w:t>
      </w:r>
    </w:p>
    <w:p w14:paraId="26203A70" w14:textId="61796CA6" w:rsidR="00FE38E9" w:rsidRDefault="00C84706" w:rsidP="00F82D8A">
      <w:pPr>
        <w:pStyle w:val="Verse"/>
        <w:spacing w:after="240"/>
      </w:pPr>
      <w:r>
        <w:t>Wilt thou</w:t>
      </w:r>
      <w:r w:rsidR="00ED22BF">
        <w:t xml:space="preserve"> not</w:t>
      </w:r>
      <w:r>
        <w:t xml:space="preserve">, O God, </w:t>
      </w:r>
      <w:r w:rsidR="00ED22BF">
        <w:t>although thou hast rejected us</w:t>
      </w:r>
      <w:r>
        <w:t xml:space="preserve">? </w:t>
      </w:r>
      <w:r w:rsidR="00531587">
        <w:t xml:space="preserve">Wilt thou not </w:t>
      </w:r>
      <w:r>
        <w:t>go out with our armies</w:t>
      </w:r>
      <w:r w:rsidR="00531587">
        <w:t>, O God</w:t>
      </w:r>
      <w:r>
        <w:t xml:space="preserve">? </w:t>
      </w:r>
    </w:p>
    <w:p w14:paraId="3D6EAF0F" w14:textId="04CAD492" w:rsidR="00FE38E9" w:rsidRDefault="00531587" w:rsidP="00F82D8A">
      <w:pPr>
        <w:pStyle w:val="Verse"/>
        <w:spacing w:after="240"/>
      </w:pPr>
      <w:r>
        <w:lastRenderedPageBreak/>
        <w:t>G</w:t>
      </w:r>
      <w:r w:rsidR="00C84706">
        <w:t xml:space="preserve">ive us help from affliction, </w:t>
      </w:r>
      <w:r>
        <w:t xml:space="preserve">for vain is the </w:t>
      </w:r>
      <w:r w:rsidR="00ED22BF">
        <w:t>deliverance</w:t>
      </w:r>
      <w:r>
        <w:t xml:space="preserve"> of man</w:t>
      </w:r>
      <w:r w:rsidR="00C84706">
        <w:t xml:space="preserve">. </w:t>
      </w:r>
    </w:p>
    <w:p w14:paraId="5A3E9A28" w14:textId="47122D5B" w:rsidR="00237B9C" w:rsidRDefault="00C84706" w:rsidP="00F82D8A">
      <w:pPr>
        <w:pStyle w:val="Verse"/>
        <w:spacing w:after="240"/>
      </w:pPr>
      <w:r>
        <w:t xml:space="preserve">In God we will work wondrous </w:t>
      </w:r>
      <w:r w:rsidR="00531587">
        <w:t>deeds</w:t>
      </w:r>
      <w:r w:rsidR="006D2637">
        <w:t>;</w:t>
      </w:r>
      <w:r>
        <w:t xml:space="preserve"> he will </w:t>
      </w:r>
      <w:r w:rsidR="00531587">
        <w:t>bring to n</w:t>
      </w:r>
      <w:r w:rsidR="00216596">
        <w:t>a</w:t>
      </w:r>
      <w:r w:rsidR="00531587">
        <w:t>ught</w:t>
      </w:r>
      <w:r>
        <w:t xml:space="preserve"> those who afflict us. </w:t>
      </w:r>
    </w:p>
    <w:p w14:paraId="2EACC3DA" w14:textId="77777777" w:rsidR="00C84706" w:rsidRDefault="00FE38E9" w:rsidP="00FA3250">
      <w:pPr>
        <w:pStyle w:val="Heading3"/>
        <w:spacing w:after="240"/>
      </w:pPr>
      <w:r>
        <w:t>Psalm</w:t>
      </w:r>
      <w:r w:rsidR="00C84706">
        <w:t xml:space="preserve"> 60</w:t>
      </w:r>
    </w:p>
    <w:p w14:paraId="34E25B70" w14:textId="77777777" w:rsidR="00C84706" w:rsidRDefault="00C84706" w:rsidP="00161212">
      <w:pPr>
        <w:pStyle w:val="Rubric"/>
      </w:pPr>
      <w:r>
        <w:t xml:space="preserve">For the end of the struggle, A </w:t>
      </w:r>
      <w:proofErr w:type="spellStart"/>
      <w:r>
        <w:t>psalmic</w:t>
      </w:r>
      <w:proofErr w:type="spellEnd"/>
      <w:r>
        <w:t xml:space="preserve"> hymn of David </w:t>
      </w:r>
    </w:p>
    <w:p w14:paraId="6ADA97F9" w14:textId="2518852D" w:rsidR="00FE38E9" w:rsidRDefault="00C84706" w:rsidP="00F82D8A">
      <w:pPr>
        <w:pStyle w:val="Verse"/>
        <w:spacing w:after="240"/>
      </w:pPr>
      <w:r>
        <w:t xml:space="preserve">Hear my </w:t>
      </w:r>
      <w:r w:rsidR="00BC10C7">
        <w:t>cry</w:t>
      </w:r>
      <w:r>
        <w:t xml:space="preserve">, O God, attend to my prayer. </w:t>
      </w:r>
    </w:p>
    <w:p w14:paraId="5F0525D0" w14:textId="78FC1CA3" w:rsidR="00FE38E9" w:rsidRDefault="00C84706" w:rsidP="00F82D8A">
      <w:pPr>
        <w:pStyle w:val="Verse"/>
        <w:spacing w:after="240"/>
      </w:pPr>
      <w:r>
        <w:t xml:space="preserve">From the ends of the earth have </w:t>
      </w:r>
      <w:r w:rsidR="00B77687">
        <w:t xml:space="preserve">I </w:t>
      </w:r>
      <w:r>
        <w:t xml:space="preserve">cried out to thee </w:t>
      </w:r>
      <w:r w:rsidR="00B77687">
        <w:t xml:space="preserve">when </w:t>
      </w:r>
      <w:r>
        <w:t xml:space="preserve">my heart </w:t>
      </w:r>
      <w:r w:rsidR="00B77687">
        <w:t>was despondent</w:t>
      </w:r>
      <w:r>
        <w:t xml:space="preserve">, and thou didst </w:t>
      </w:r>
      <w:r w:rsidR="00B77687">
        <w:t>set me on</w:t>
      </w:r>
      <w:r>
        <w:t xml:space="preserve"> me high </w:t>
      </w:r>
      <w:r w:rsidR="00B77687">
        <w:t>up</w:t>
      </w:r>
      <w:r>
        <w:t xml:space="preserve">on a rock. </w:t>
      </w:r>
    </w:p>
    <w:p w14:paraId="63888E3A" w14:textId="77777777" w:rsidR="00FE38E9" w:rsidRDefault="00C84706" w:rsidP="00F82D8A">
      <w:pPr>
        <w:pStyle w:val="Verse"/>
        <w:spacing w:after="240"/>
      </w:pPr>
      <w:r>
        <w:t xml:space="preserve">Thou hast guided me, for thou hast become my hope, a tower of strength against the </w:t>
      </w:r>
      <w:r w:rsidR="00B77687">
        <w:t xml:space="preserve">face of the </w:t>
      </w:r>
      <w:r>
        <w:t xml:space="preserve">enemy. </w:t>
      </w:r>
    </w:p>
    <w:p w14:paraId="08C535F8" w14:textId="06062C47" w:rsidR="00FE38E9" w:rsidRDefault="00C84706" w:rsidP="00F82D8A">
      <w:pPr>
        <w:pStyle w:val="Verse"/>
        <w:spacing w:after="240"/>
      </w:pPr>
      <w:r>
        <w:t>I will abide in thy tabernacle forever</w:t>
      </w:r>
      <w:r w:rsidR="00783D79">
        <w:t>;</w:t>
      </w:r>
      <w:r>
        <w:t xml:space="preserve"> </w:t>
      </w:r>
      <w:r w:rsidR="00B77687">
        <w:t>I will be protected</w:t>
      </w:r>
      <w:r>
        <w:t xml:space="preserve"> in the shelter of thy wings. </w:t>
      </w:r>
      <w:r w:rsidR="00FA3250">
        <w:t xml:space="preserve"> </w:t>
      </w:r>
      <w:proofErr w:type="spellStart"/>
      <w:r w:rsidR="00425D62">
        <w:rPr>
          <w:i/>
        </w:rPr>
        <w:t>Diapsalma</w:t>
      </w:r>
      <w:proofErr w:type="spellEnd"/>
      <w:r>
        <w:t xml:space="preserve"> </w:t>
      </w:r>
    </w:p>
    <w:p w14:paraId="10B417FB" w14:textId="075A4989" w:rsidR="00FE38E9" w:rsidRDefault="00C84706" w:rsidP="00F82D8A">
      <w:pPr>
        <w:pStyle w:val="Verse"/>
        <w:spacing w:after="240"/>
      </w:pPr>
      <w:r>
        <w:t>For thou, O God, hast heard my prayers</w:t>
      </w:r>
      <w:r w:rsidR="00783D79">
        <w:t>;</w:t>
      </w:r>
      <w:r>
        <w:t xml:space="preserve"> thou hast given a heritage to those who fear thy name. </w:t>
      </w:r>
    </w:p>
    <w:p w14:paraId="6808A417" w14:textId="6ABEE54F" w:rsidR="00FE38E9" w:rsidRDefault="00B77687" w:rsidP="00B77687">
      <w:pPr>
        <w:pStyle w:val="Verse"/>
        <w:spacing w:after="240"/>
      </w:pPr>
      <w:r>
        <w:t xml:space="preserve">Thou wilt add days </w:t>
      </w:r>
      <w:r w:rsidR="00783D79">
        <w:t>to the</w:t>
      </w:r>
      <w:r>
        <w:t xml:space="preserve"> days </w:t>
      </w:r>
      <w:r w:rsidR="00783D79">
        <w:t>of</w:t>
      </w:r>
      <w:r>
        <w:t xml:space="preserve"> the king</w:t>
      </w:r>
      <w:r w:rsidR="00783D79">
        <w:t>, and</w:t>
      </w:r>
      <w:r>
        <w:t xml:space="preserve"> </w:t>
      </w:r>
      <w:r w:rsidR="00EC6F29">
        <w:t xml:space="preserve">to </w:t>
      </w:r>
      <w:r>
        <w:t>his years from generation to generation</w:t>
      </w:r>
      <w:r w:rsidR="00C84706">
        <w:t xml:space="preserve">. </w:t>
      </w:r>
    </w:p>
    <w:p w14:paraId="2E8BF121" w14:textId="77777777" w:rsidR="00FE38E9" w:rsidRDefault="00C84706" w:rsidP="00F82D8A">
      <w:pPr>
        <w:pStyle w:val="Verse"/>
        <w:spacing w:after="240"/>
      </w:pPr>
      <w:r>
        <w:t xml:space="preserve">He shall abide before God forever. Who shall seek out his mercy and truth? </w:t>
      </w:r>
    </w:p>
    <w:p w14:paraId="49AE529C" w14:textId="2083D596" w:rsidR="00C84706" w:rsidRDefault="00C84706" w:rsidP="00F82D8A">
      <w:pPr>
        <w:pStyle w:val="Verse"/>
        <w:spacing w:after="240"/>
      </w:pPr>
      <w:r>
        <w:t>So I will sing praise to thy name forever, that I may</w:t>
      </w:r>
      <w:r w:rsidR="00B77687">
        <w:t xml:space="preserve"> </w:t>
      </w:r>
      <w:r w:rsidR="008A6D08">
        <w:t>pay</w:t>
      </w:r>
      <w:r>
        <w:t xml:space="preserve"> my vows</w:t>
      </w:r>
      <w:r w:rsidR="00B77687">
        <w:t xml:space="preserve"> from day to day</w:t>
      </w:r>
      <w:r>
        <w:t xml:space="preserve">. </w:t>
      </w:r>
    </w:p>
    <w:p w14:paraId="3FA3F96C" w14:textId="77777777" w:rsidR="00B50629" w:rsidRDefault="00B50629" w:rsidP="0037394E">
      <w:pPr>
        <w:pStyle w:val="Rubric"/>
      </w:pPr>
      <w:r>
        <w:t>Glory. Both now. Alleluia.</w:t>
      </w:r>
    </w:p>
    <w:p w14:paraId="10A47A68" w14:textId="77777777" w:rsidR="00237B9C" w:rsidRDefault="004E40D2" w:rsidP="00B50629">
      <w:pPr>
        <w:pStyle w:val="Heading2"/>
        <w:spacing w:after="240"/>
      </w:pPr>
      <w:r>
        <w:lastRenderedPageBreak/>
        <w:t xml:space="preserve">Third </w:t>
      </w:r>
      <w:r w:rsidR="00B50629">
        <w:t>Stasis</w:t>
      </w:r>
    </w:p>
    <w:p w14:paraId="10F896EA" w14:textId="77777777" w:rsidR="00C84706" w:rsidRDefault="00FE38E9" w:rsidP="00FA3250">
      <w:pPr>
        <w:pStyle w:val="Heading3"/>
        <w:spacing w:after="240"/>
      </w:pPr>
      <w:r>
        <w:t>Psalm</w:t>
      </w:r>
      <w:r w:rsidR="00C84706">
        <w:t xml:space="preserve"> 61</w:t>
      </w:r>
    </w:p>
    <w:p w14:paraId="2BC24C27" w14:textId="77777777" w:rsidR="00C84706" w:rsidRDefault="00C84706" w:rsidP="00161212">
      <w:pPr>
        <w:pStyle w:val="Rubric"/>
      </w:pPr>
      <w:r>
        <w:t xml:space="preserve">For the end of the struggle, a psalm of David concerning Jeduthun </w:t>
      </w:r>
    </w:p>
    <w:p w14:paraId="57F03009" w14:textId="77777777" w:rsidR="00FE38E9" w:rsidRDefault="00C84706" w:rsidP="00F82D8A">
      <w:pPr>
        <w:pStyle w:val="Verse"/>
        <w:spacing w:after="240"/>
      </w:pPr>
      <w:r>
        <w:t xml:space="preserve">Shall not my soul be </w:t>
      </w:r>
      <w:r w:rsidR="006A27CB">
        <w:t>subject</w:t>
      </w:r>
      <w:r>
        <w:t xml:space="preserve"> to God? For from him is my salvation. </w:t>
      </w:r>
    </w:p>
    <w:p w14:paraId="346FA821" w14:textId="7EB72E89" w:rsidR="00FE38E9" w:rsidRDefault="00C84706" w:rsidP="00F82D8A">
      <w:pPr>
        <w:pStyle w:val="Verse"/>
        <w:spacing w:after="240"/>
      </w:pPr>
      <w:r>
        <w:t xml:space="preserve">For he is my God and my savior, my helper, so I shall </w:t>
      </w:r>
      <w:r w:rsidR="000E3311">
        <w:t>never more be moved</w:t>
      </w:r>
      <w:r>
        <w:t xml:space="preserve">. </w:t>
      </w:r>
    </w:p>
    <w:p w14:paraId="3A91D22E" w14:textId="3BE0D676" w:rsidR="00FE38E9" w:rsidRDefault="00C84706" w:rsidP="00F82D8A">
      <w:pPr>
        <w:pStyle w:val="Verse"/>
        <w:spacing w:after="240"/>
      </w:pPr>
      <w:r>
        <w:t xml:space="preserve">How long will you attack a man? </w:t>
      </w:r>
      <w:r w:rsidR="00281AC9">
        <w:t>Y</w:t>
      </w:r>
      <w:r>
        <w:t>ou</w:t>
      </w:r>
      <w:r w:rsidR="00281AC9">
        <w:t xml:space="preserve"> commit</w:t>
      </w:r>
      <w:r>
        <w:t xml:space="preserve"> murder</w:t>
      </w:r>
      <w:r w:rsidR="00C44E44">
        <w:t>,</w:t>
      </w:r>
      <w:r>
        <w:t xml:space="preserve"> as if he were a leaning wall, </w:t>
      </w:r>
      <w:r w:rsidR="000E3311">
        <w:t xml:space="preserve">or </w:t>
      </w:r>
      <w:r>
        <w:t xml:space="preserve">a </w:t>
      </w:r>
      <w:r w:rsidR="000E3311">
        <w:t>tottering</w:t>
      </w:r>
      <w:r>
        <w:t xml:space="preserve"> fence. </w:t>
      </w:r>
    </w:p>
    <w:p w14:paraId="07390089" w14:textId="3B902FB4" w:rsidR="00FE38E9" w:rsidRDefault="00C84706" w:rsidP="00F82D8A">
      <w:pPr>
        <w:pStyle w:val="Verse"/>
        <w:spacing w:after="240"/>
      </w:pPr>
      <w:r>
        <w:t xml:space="preserve">They planned to </w:t>
      </w:r>
      <w:r w:rsidR="000E3311">
        <w:t xml:space="preserve">set at naught </w:t>
      </w:r>
      <w:r>
        <w:t xml:space="preserve">my honor, they ran swiftly with lies, they blessed with their mouth but </w:t>
      </w:r>
      <w:r w:rsidR="00E85616">
        <w:t xml:space="preserve">inwardly </w:t>
      </w:r>
      <w:r>
        <w:t xml:space="preserve">they cursed. </w:t>
      </w:r>
      <w:r w:rsidR="00FA3250">
        <w:t xml:space="preserve"> </w:t>
      </w:r>
      <w:proofErr w:type="spellStart"/>
      <w:r w:rsidR="00425D62">
        <w:rPr>
          <w:i/>
        </w:rPr>
        <w:t>Diapsalma</w:t>
      </w:r>
      <w:proofErr w:type="spellEnd"/>
      <w:r>
        <w:t xml:space="preserve"> </w:t>
      </w:r>
    </w:p>
    <w:p w14:paraId="30D648BC" w14:textId="6E07B10F" w:rsidR="00FE38E9" w:rsidRDefault="00C84706" w:rsidP="00F82D8A">
      <w:pPr>
        <w:pStyle w:val="Verse"/>
        <w:spacing w:after="240"/>
      </w:pPr>
      <w:r>
        <w:t xml:space="preserve">My soul, be </w:t>
      </w:r>
      <w:r w:rsidR="00E85616">
        <w:t xml:space="preserve">subject </w:t>
      </w:r>
      <w:r>
        <w:t xml:space="preserve">to God, for </w:t>
      </w:r>
      <w:r w:rsidR="00E85616">
        <w:t>from him is my hope</w:t>
      </w:r>
      <w:r>
        <w:t xml:space="preserve">. </w:t>
      </w:r>
    </w:p>
    <w:p w14:paraId="27B11A48" w14:textId="14839082" w:rsidR="00FE38E9" w:rsidRDefault="00C84706" w:rsidP="00F82D8A">
      <w:pPr>
        <w:pStyle w:val="Verse"/>
        <w:spacing w:after="240"/>
      </w:pPr>
      <w:r>
        <w:t xml:space="preserve">For he </w:t>
      </w:r>
      <w:r w:rsidR="00C44E44">
        <w:t>alone</w:t>
      </w:r>
      <w:r>
        <w:t xml:space="preserve"> is my God and savior</w:t>
      </w:r>
      <w:r w:rsidR="00E85616">
        <w:t>;</w:t>
      </w:r>
      <w:r>
        <w:t xml:space="preserve"> my helper, so</w:t>
      </w:r>
      <w:r w:rsidR="00E85616">
        <w:t xml:space="preserve"> that</w:t>
      </w:r>
      <w:r>
        <w:t xml:space="preserve"> I shall never be moved. </w:t>
      </w:r>
    </w:p>
    <w:p w14:paraId="504A08A8" w14:textId="77777777" w:rsidR="00FE38E9" w:rsidRDefault="00C84706" w:rsidP="00F82D8A">
      <w:pPr>
        <w:pStyle w:val="Verse"/>
        <w:spacing w:after="240"/>
      </w:pPr>
      <w:r>
        <w:t xml:space="preserve">In God is my salvation and my glory, he is the God of my help, my hope is in God. </w:t>
      </w:r>
    </w:p>
    <w:p w14:paraId="433B0054" w14:textId="4E8BE702" w:rsidR="00FE38E9" w:rsidRPr="009F5881" w:rsidRDefault="00C84706" w:rsidP="00F82D8A">
      <w:pPr>
        <w:pStyle w:val="Verse"/>
        <w:spacing w:after="240"/>
      </w:pPr>
      <w:r>
        <w:t xml:space="preserve">Hope in him, </w:t>
      </w:r>
      <w:r w:rsidR="00E85616">
        <w:t>O assembly</w:t>
      </w:r>
      <w:r>
        <w:t xml:space="preserve"> of </w:t>
      </w:r>
      <w:r w:rsidR="00E85616">
        <w:t xml:space="preserve">the </w:t>
      </w:r>
      <w:r>
        <w:t>people</w:t>
      </w:r>
      <w:r w:rsidR="00E85616">
        <w:t>;</w:t>
      </w:r>
      <w:r>
        <w:t xml:space="preserve"> pour out your hea</w:t>
      </w:r>
      <w:r w:rsidRPr="009F5881">
        <w:t xml:space="preserve">rt before him, for God is our helper. </w:t>
      </w:r>
      <w:r w:rsidR="00FA3250" w:rsidRPr="009F5881">
        <w:t xml:space="preserve"> </w:t>
      </w:r>
      <w:proofErr w:type="spellStart"/>
      <w:r w:rsidR="00425D62" w:rsidRPr="009F5881">
        <w:rPr>
          <w:i/>
        </w:rPr>
        <w:t>Diapsalma</w:t>
      </w:r>
      <w:proofErr w:type="spellEnd"/>
      <w:r w:rsidRPr="009F5881">
        <w:t xml:space="preserve"> </w:t>
      </w:r>
    </w:p>
    <w:p w14:paraId="4988748D" w14:textId="13E6EE73" w:rsidR="00FE38E9" w:rsidRPr="009F5881" w:rsidRDefault="00E85616" w:rsidP="00F82D8A">
      <w:pPr>
        <w:pStyle w:val="Verse"/>
        <w:spacing w:after="240"/>
      </w:pPr>
      <w:r w:rsidRPr="009F5881">
        <w:t xml:space="preserve">But </w:t>
      </w:r>
      <w:r w:rsidR="00C84706" w:rsidRPr="009F5881">
        <w:t>the sons of men</w:t>
      </w:r>
      <w:r w:rsidR="00B169CC" w:rsidRPr="009F5881">
        <w:t xml:space="preserve"> are vain</w:t>
      </w:r>
      <w:r w:rsidR="00C84706" w:rsidRPr="009F5881">
        <w:t xml:space="preserve">, </w:t>
      </w:r>
      <w:r w:rsidRPr="009F5881">
        <w:t xml:space="preserve">the sons of men are </w:t>
      </w:r>
      <w:r w:rsidR="00C84706" w:rsidRPr="009F5881">
        <w:t xml:space="preserve">liars; in the scales of wrongdoing they are altogether </w:t>
      </w:r>
      <w:r w:rsidR="00B169CC" w:rsidRPr="009F5881">
        <w:t>vain</w:t>
      </w:r>
      <w:r w:rsidR="00C84706" w:rsidRPr="009F5881">
        <w:t xml:space="preserve">. </w:t>
      </w:r>
    </w:p>
    <w:p w14:paraId="12EC1D7E" w14:textId="45A5A16F" w:rsidR="00FE38E9" w:rsidRPr="009F5881" w:rsidRDefault="00C84706" w:rsidP="00F82D8A">
      <w:pPr>
        <w:pStyle w:val="Verse"/>
        <w:spacing w:after="240"/>
      </w:pPr>
      <w:r w:rsidRPr="009F5881">
        <w:t xml:space="preserve">Put no hope in </w:t>
      </w:r>
      <w:r w:rsidR="009F5881" w:rsidRPr="009F5881">
        <w:t>injustice</w:t>
      </w:r>
      <w:r w:rsidRPr="009F5881">
        <w:t xml:space="preserve">, </w:t>
      </w:r>
      <w:r w:rsidR="009F5881" w:rsidRPr="009F5881">
        <w:t xml:space="preserve">and </w:t>
      </w:r>
      <w:r w:rsidRPr="009F5881">
        <w:t xml:space="preserve">do not hunger for </w:t>
      </w:r>
      <w:r w:rsidR="009F5881" w:rsidRPr="009F5881">
        <w:t>plunder</w:t>
      </w:r>
      <w:r w:rsidRPr="009F5881">
        <w:t xml:space="preserve">; if </w:t>
      </w:r>
      <w:r w:rsidR="009F5881" w:rsidRPr="009F5881">
        <w:t>wealth increases</w:t>
      </w:r>
      <w:r w:rsidRPr="009F5881">
        <w:t xml:space="preserve">, do not set your heart on </w:t>
      </w:r>
      <w:r w:rsidR="009F5881" w:rsidRPr="009F5881">
        <w:t>it.</w:t>
      </w:r>
      <w:r w:rsidRPr="009F5881">
        <w:t xml:space="preserve"> </w:t>
      </w:r>
    </w:p>
    <w:p w14:paraId="67F56052" w14:textId="3F4496D0" w:rsidR="00C44E44" w:rsidRDefault="009F5881" w:rsidP="00C44E44">
      <w:pPr>
        <w:pStyle w:val="Verse"/>
        <w:spacing w:after="240"/>
      </w:pPr>
      <w:r w:rsidRPr="009F5881">
        <w:t>Once G</w:t>
      </w:r>
      <w:r w:rsidR="00C84706" w:rsidRPr="009F5881">
        <w:t>od</w:t>
      </w:r>
      <w:r w:rsidRPr="009F5881">
        <w:t xml:space="preserve"> has</w:t>
      </w:r>
      <w:r w:rsidR="00C84706" w:rsidRPr="009F5881">
        <w:t xml:space="preserve"> spoke</w:t>
      </w:r>
      <w:r w:rsidRPr="009F5881">
        <w:t>n; twice have I heard this</w:t>
      </w:r>
      <w:r w:rsidR="00C84706" w:rsidRPr="009F5881">
        <w:t xml:space="preserve">: </w:t>
      </w:r>
      <w:r w:rsidR="00C44E44">
        <w:t>t</w:t>
      </w:r>
      <w:r w:rsidR="00C84706" w:rsidRPr="009F5881">
        <w:t>hat</w:t>
      </w:r>
      <w:r w:rsidR="00C44E44">
        <w:t xml:space="preserve"> </w:t>
      </w:r>
      <w:r w:rsidR="00C84706" w:rsidRPr="009F5881">
        <w:t>dominion</w:t>
      </w:r>
      <w:r w:rsidR="00C44E44">
        <w:t xml:space="preserve"> belongs to God.</w:t>
      </w:r>
    </w:p>
    <w:p w14:paraId="755110BB" w14:textId="19D25D31" w:rsidR="00237B9C" w:rsidRPr="009F5881" w:rsidRDefault="00C44E44" w:rsidP="00F82D8A">
      <w:pPr>
        <w:pStyle w:val="Verse"/>
        <w:spacing w:after="240"/>
      </w:pPr>
      <w:r>
        <w:lastRenderedPageBreak/>
        <w:t>A</w:t>
      </w:r>
      <w:r w:rsidR="009F5881" w:rsidRPr="009F5881">
        <w:t>nd mercy is thine, O Lord;</w:t>
      </w:r>
      <w:r w:rsidR="00C84706" w:rsidRPr="009F5881">
        <w:t xml:space="preserve"> for thou wilt </w:t>
      </w:r>
      <w:r w:rsidR="009F5881" w:rsidRPr="009F5881">
        <w:t>reward</w:t>
      </w:r>
      <w:r w:rsidR="00C84706" w:rsidRPr="009F5881">
        <w:t xml:space="preserve"> every man according to his works. </w:t>
      </w:r>
    </w:p>
    <w:p w14:paraId="41FBC2A8" w14:textId="77777777" w:rsidR="00C84706" w:rsidRDefault="00FE38E9" w:rsidP="00FA3250">
      <w:pPr>
        <w:pStyle w:val="Heading3"/>
        <w:spacing w:after="240"/>
      </w:pPr>
      <w:r>
        <w:t>Psalm</w:t>
      </w:r>
      <w:r w:rsidR="00C84706">
        <w:t xml:space="preserve"> 62</w:t>
      </w:r>
    </w:p>
    <w:p w14:paraId="72677015" w14:textId="77777777" w:rsidR="00C84706" w:rsidRDefault="00C84706" w:rsidP="00161212">
      <w:pPr>
        <w:pStyle w:val="Rubric"/>
      </w:pPr>
      <w:r>
        <w:t xml:space="preserve">A psalm of David, when he was in the Idumean desert </w:t>
      </w:r>
    </w:p>
    <w:p w14:paraId="3B1145CB" w14:textId="4838047A" w:rsidR="00C44E44" w:rsidRDefault="00C84706" w:rsidP="00F82D8A">
      <w:pPr>
        <w:pStyle w:val="Verse"/>
        <w:spacing w:after="240"/>
      </w:pPr>
      <w:r>
        <w:t xml:space="preserve">O God, </w:t>
      </w:r>
      <w:r w:rsidR="00C44E44">
        <w:t xml:space="preserve">thou art </w:t>
      </w:r>
      <w:r>
        <w:t>my God</w:t>
      </w:r>
      <w:r w:rsidR="00C44E44">
        <w:t>;</w:t>
      </w:r>
      <w:r>
        <w:t xml:space="preserve"> at dawn I seek thee</w:t>
      </w:r>
      <w:r w:rsidR="00C44E44">
        <w:t>,</w:t>
      </w:r>
      <w:r>
        <w:t xml:space="preserve"> my soul </w:t>
      </w:r>
      <w:r w:rsidR="00C44E44">
        <w:t xml:space="preserve">has </w:t>
      </w:r>
      <w:r>
        <w:t>thirsted for thee</w:t>
      </w:r>
      <w:r w:rsidR="00C44E44">
        <w:t>.</w:t>
      </w:r>
    </w:p>
    <w:p w14:paraId="0543D9A8" w14:textId="5FCAE006" w:rsidR="00FE38E9" w:rsidRDefault="00C44E44" w:rsidP="00F82D8A">
      <w:pPr>
        <w:pStyle w:val="Verse"/>
        <w:spacing w:after="240"/>
      </w:pPr>
      <w:r>
        <w:t>How often has m</w:t>
      </w:r>
      <w:r w:rsidR="00C84706">
        <w:t>y flesh</w:t>
      </w:r>
      <w:r>
        <w:t xml:space="preserve"> </w:t>
      </w:r>
      <w:r w:rsidR="00C84706">
        <w:t>thirsted for thee in a trackless desert where</w:t>
      </w:r>
      <w:r>
        <w:t xml:space="preserve"> there is no</w:t>
      </w:r>
      <w:r w:rsidR="00C84706">
        <w:t xml:space="preserve"> wate</w:t>
      </w:r>
      <w:r>
        <w:t>r</w:t>
      </w:r>
      <w:r w:rsidR="00C84706">
        <w:t xml:space="preserve">. </w:t>
      </w:r>
    </w:p>
    <w:p w14:paraId="1701B79C" w14:textId="2693D7FD" w:rsidR="00FE38E9" w:rsidRDefault="00C84706" w:rsidP="00F82D8A">
      <w:pPr>
        <w:pStyle w:val="Verse"/>
        <w:spacing w:after="240"/>
      </w:pPr>
      <w:r>
        <w:t>So in the sanctuary I have appeared before thee</w:t>
      </w:r>
      <w:r w:rsidR="00F12E33">
        <w:t>,</w:t>
      </w:r>
      <w:r>
        <w:t xml:space="preserve"> to see thy power and thy glory. </w:t>
      </w:r>
    </w:p>
    <w:p w14:paraId="37ED8A47" w14:textId="77777777" w:rsidR="00FE38E9" w:rsidRDefault="00C84706" w:rsidP="00F82D8A">
      <w:pPr>
        <w:pStyle w:val="Verse"/>
        <w:spacing w:after="240"/>
      </w:pPr>
      <w:r>
        <w:t xml:space="preserve">Because thy mercy is better than life, my lips shall sing praise to thee. </w:t>
      </w:r>
    </w:p>
    <w:p w14:paraId="2EDE9EE2" w14:textId="77777777" w:rsidR="00FE38E9" w:rsidRDefault="00C84706" w:rsidP="00F82D8A">
      <w:pPr>
        <w:pStyle w:val="Verse"/>
        <w:spacing w:after="240"/>
      </w:pPr>
      <w:r>
        <w:t xml:space="preserve">Thus I will bless thee in my life, I will lift up my hands in thy name. </w:t>
      </w:r>
    </w:p>
    <w:p w14:paraId="2D821CD1" w14:textId="2B68D1CD" w:rsidR="00FE38E9" w:rsidRDefault="00C84706" w:rsidP="00F82D8A">
      <w:pPr>
        <w:pStyle w:val="Verse"/>
        <w:spacing w:after="240"/>
      </w:pPr>
      <w:r>
        <w:t>As if with marrow and fatness, my soul was</w:t>
      </w:r>
      <w:r w:rsidR="00F12E33">
        <w:t xml:space="preserve"> satisfied</w:t>
      </w:r>
      <w:r>
        <w:t xml:space="preserve">; and my mouth shall sing praise to thee with lips filled with rejoicing. </w:t>
      </w:r>
    </w:p>
    <w:p w14:paraId="73985A29" w14:textId="6F456370" w:rsidR="00FE38E9" w:rsidRDefault="00C84706" w:rsidP="00F82D8A">
      <w:pPr>
        <w:pStyle w:val="Verse"/>
        <w:spacing w:after="240"/>
      </w:pPr>
      <w:r>
        <w:t>When I remembered thee on my bed</w:t>
      </w:r>
      <w:r w:rsidR="00F12E33">
        <w:t>,</w:t>
      </w:r>
      <w:r>
        <w:t xml:space="preserve"> at daybreak I meditated on thee. </w:t>
      </w:r>
    </w:p>
    <w:p w14:paraId="36C7C7BD" w14:textId="5E438CEB" w:rsidR="00FE38E9" w:rsidRDefault="00C84706" w:rsidP="00F82D8A">
      <w:pPr>
        <w:pStyle w:val="Verse"/>
        <w:spacing w:after="240"/>
      </w:pPr>
      <w:r>
        <w:t xml:space="preserve">For thou </w:t>
      </w:r>
      <w:r w:rsidR="00F12E33">
        <w:t>hast been</w:t>
      </w:r>
      <w:r>
        <w:t xml:space="preserve"> my help, and in the shelter of thy wings I </w:t>
      </w:r>
      <w:r w:rsidR="00F12E33">
        <w:t>sing for joy</w:t>
      </w:r>
      <w:r>
        <w:t xml:space="preserve">. </w:t>
      </w:r>
    </w:p>
    <w:p w14:paraId="2946666B" w14:textId="77777777" w:rsidR="00FE38E9" w:rsidRDefault="00C84706" w:rsidP="00F82D8A">
      <w:pPr>
        <w:pStyle w:val="Verse"/>
        <w:spacing w:after="240"/>
      </w:pPr>
      <w:r>
        <w:t xml:space="preserve">My soul has cleaved to thee, thy right hand has upheld me. </w:t>
      </w:r>
    </w:p>
    <w:p w14:paraId="0CD3D8A9" w14:textId="070F939A" w:rsidR="00FE38E9" w:rsidRDefault="00C84706" w:rsidP="00F82D8A">
      <w:pPr>
        <w:pStyle w:val="Verse"/>
        <w:spacing w:after="240"/>
      </w:pPr>
      <w:r>
        <w:t xml:space="preserve">But </w:t>
      </w:r>
      <w:r w:rsidR="00F12E33">
        <w:t xml:space="preserve">as for </w:t>
      </w:r>
      <w:r>
        <w:t>those who sought my soul</w:t>
      </w:r>
      <w:r w:rsidR="00F12E33">
        <w:t xml:space="preserve"> without a cause, they</w:t>
      </w:r>
      <w:r>
        <w:t xml:space="preserve"> shall go into the lowest places of earth. </w:t>
      </w:r>
    </w:p>
    <w:p w14:paraId="362B914E" w14:textId="512B242E" w:rsidR="00FE38E9" w:rsidRDefault="00C84706" w:rsidP="00F82D8A">
      <w:pPr>
        <w:pStyle w:val="Verse"/>
        <w:spacing w:after="240"/>
      </w:pPr>
      <w:r>
        <w:t xml:space="preserve">They shall be given </w:t>
      </w:r>
      <w:r w:rsidR="00331192">
        <w:t xml:space="preserve">over to </w:t>
      </w:r>
      <w:r>
        <w:t>the edge</w:t>
      </w:r>
      <w:r w:rsidR="00331192">
        <w:t xml:space="preserve"> of the sword</w:t>
      </w:r>
      <w:r>
        <w:t xml:space="preserve">, they shall be </w:t>
      </w:r>
      <w:r w:rsidR="00F12E33">
        <w:t>prey</w:t>
      </w:r>
      <w:r>
        <w:t xml:space="preserve"> for foxes. </w:t>
      </w:r>
    </w:p>
    <w:p w14:paraId="407222DF" w14:textId="7338E567" w:rsidR="00237B9C" w:rsidRDefault="00C84706" w:rsidP="00F82D8A">
      <w:pPr>
        <w:pStyle w:val="Verse"/>
        <w:spacing w:after="240"/>
      </w:pPr>
      <w:r>
        <w:t>But the king shall rejoice in God</w:t>
      </w:r>
      <w:r w:rsidR="00F12E33">
        <w:t xml:space="preserve">; </w:t>
      </w:r>
      <w:r>
        <w:t xml:space="preserve">all who swear by him shall be praised, for the mouths of liars are stopped. </w:t>
      </w:r>
    </w:p>
    <w:p w14:paraId="75B08E10" w14:textId="77777777" w:rsidR="00C84706" w:rsidRDefault="00FE38E9" w:rsidP="00FA3250">
      <w:pPr>
        <w:pStyle w:val="Heading3"/>
        <w:spacing w:after="240"/>
      </w:pPr>
      <w:r>
        <w:t>Psalm</w:t>
      </w:r>
      <w:r w:rsidR="00C84706">
        <w:t xml:space="preserve"> 63</w:t>
      </w:r>
    </w:p>
    <w:p w14:paraId="1146FFD7" w14:textId="77777777" w:rsidR="00C84706" w:rsidRDefault="00C84706" w:rsidP="00161212">
      <w:pPr>
        <w:pStyle w:val="Rubric"/>
      </w:pPr>
      <w:r>
        <w:t xml:space="preserve">For the end of the struggle, a psalm of David </w:t>
      </w:r>
    </w:p>
    <w:p w14:paraId="31605E02" w14:textId="77777777" w:rsidR="000A0E86" w:rsidRDefault="00C84706" w:rsidP="000A0E86">
      <w:pPr>
        <w:pStyle w:val="Verse"/>
        <w:spacing w:after="240"/>
      </w:pPr>
      <w:r w:rsidRPr="000A1807">
        <w:t xml:space="preserve">Hear my </w:t>
      </w:r>
      <w:r w:rsidR="000A1807">
        <w:t>voice</w:t>
      </w:r>
      <w:r w:rsidRPr="000A1807">
        <w:t xml:space="preserve">, O God, when I </w:t>
      </w:r>
      <w:r w:rsidR="000A1807" w:rsidRPr="000A1807">
        <w:t xml:space="preserve">make </w:t>
      </w:r>
      <w:r w:rsidR="000A0E86">
        <w:t>pray</w:t>
      </w:r>
      <w:r w:rsidRPr="000A1807">
        <w:t xml:space="preserve"> to thee</w:t>
      </w:r>
      <w:r w:rsidR="000A1807" w:rsidRPr="000A1807">
        <w:t>;</w:t>
      </w:r>
      <w:r w:rsidRPr="000A1807">
        <w:t xml:space="preserve"> </w:t>
      </w:r>
      <w:r w:rsidR="000A1807" w:rsidRPr="000A1807">
        <w:t>rescue</w:t>
      </w:r>
      <w:r w:rsidRPr="000A1807">
        <w:t xml:space="preserve"> my soul from fear of the enemy. </w:t>
      </w:r>
    </w:p>
    <w:p w14:paraId="0BE5EA37" w14:textId="51D1D178" w:rsidR="000A0E86" w:rsidRDefault="000A0E86" w:rsidP="000A0E86">
      <w:pPr>
        <w:pStyle w:val="Verse"/>
        <w:spacing w:after="240"/>
      </w:pPr>
      <w:r>
        <w:t xml:space="preserve">Hide </w:t>
      </w:r>
      <w:r w:rsidR="00C84706" w:rsidRPr="000A1807">
        <w:t xml:space="preserve">me from the </w:t>
      </w:r>
      <w:r>
        <w:t>secret counsel of the wicked</w:t>
      </w:r>
      <w:r w:rsidR="00C84706" w:rsidRPr="000A1807">
        <w:t>,</w:t>
      </w:r>
      <w:r>
        <w:t xml:space="preserve"> from the host of those who practice iniquity,</w:t>
      </w:r>
    </w:p>
    <w:p w14:paraId="0D8015F4" w14:textId="1F79F129" w:rsidR="00FE38E9" w:rsidRPr="000A1807" w:rsidRDefault="00C84706" w:rsidP="000A0E86">
      <w:pPr>
        <w:pStyle w:val="Verse"/>
        <w:spacing w:after="240"/>
      </w:pPr>
      <w:r w:rsidRPr="000A1807">
        <w:t>Who sharpen their tongues like swords, who str</w:t>
      </w:r>
      <w:r w:rsidR="000A0E86">
        <w:t>i</w:t>
      </w:r>
      <w:r w:rsidRPr="000A1807">
        <w:t xml:space="preserve">ng their bows of bitter words </w:t>
      </w:r>
    </w:p>
    <w:p w14:paraId="05D6F1EF" w14:textId="1DFB7424" w:rsidR="00FE38E9" w:rsidRPr="000A1807" w:rsidRDefault="00C84706" w:rsidP="00F82D8A">
      <w:pPr>
        <w:pStyle w:val="Verse"/>
        <w:spacing w:after="240"/>
      </w:pPr>
      <w:r w:rsidRPr="000A1807">
        <w:t xml:space="preserve">To </w:t>
      </w:r>
      <w:r w:rsidR="000A0E86">
        <w:t xml:space="preserve">shoot </w:t>
      </w:r>
      <w:r w:rsidRPr="000A1807">
        <w:t>in secret</w:t>
      </w:r>
      <w:r w:rsidR="000A0E86">
        <w:t xml:space="preserve"> at</w:t>
      </w:r>
      <w:r w:rsidRPr="000A1807">
        <w:t xml:space="preserve"> the blameless man; suddenly they shoot and </w:t>
      </w:r>
      <w:r w:rsidR="000A0E86">
        <w:t>will not</w:t>
      </w:r>
      <w:r w:rsidRPr="000A1807">
        <w:t xml:space="preserve"> fear. </w:t>
      </w:r>
    </w:p>
    <w:p w14:paraId="220C0B75" w14:textId="761B869D" w:rsidR="00FE38E9" w:rsidRDefault="00C84706" w:rsidP="00F82D8A">
      <w:pPr>
        <w:pStyle w:val="Verse"/>
        <w:spacing w:after="240"/>
      </w:pPr>
      <w:r w:rsidRPr="000A1807">
        <w:t xml:space="preserve">They </w:t>
      </w:r>
      <w:r w:rsidR="000A0E86">
        <w:t xml:space="preserve">have established for themselves an evil purpose; </w:t>
      </w:r>
      <w:r>
        <w:t xml:space="preserve">they spoke of hiding snares, saying: Who will see them? </w:t>
      </w:r>
    </w:p>
    <w:p w14:paraId="1E0880E2" w14:textId="189A2F74" w:rsidR="00BE4914" w:rsidRDefault="00C84706" w:rsidP="00BE4914">
      <w:pPr>
        <w:pStyle w:val="Verse"/>
        <w:spacing w:after="240"/>
      </w:pPr>
      <w:r>
        <w:t xml:space="preserve">They </w:t>
      </w:r>
      <w:r w:rsidR="000A0E86">
        <w:t>sought</w:t>
      </w:r>
      <w:r>
        <w:t xml:space="preserve"> out iniquities</w:t>
      </w:r>
      <w:r w:rsidR="00BE4914">
        <w:t>;</w:t>
      </w:r>
      <w:r>
        <w:t xml:space="preserve"> </w:t>
      </w:r>
      <w:r w:rsidR="000A0E86">
        <w:t>they wearied themselves with seeking</w:t>
      </w:r>
      <w:r w:rsidR="00BE4914">
        <w:t>.</w:t>
      </w:r>
    </w:p>
    <w:p w14:paraId="7F027D0C" w14:textId="47452AAE" w:rsidR="00BE4914" w:rsidRDefault="00BE4914" w:rsidP="00BE4914">
      <w:pPr>
        <w:pStyle w:val="Verse"/>
        <w:spacing w:after="240"/>
      </w:pPr>
      <w:r>
        <w:t>A</w:t>
      </w:r>
      <w:r w:rsidR="00C84706">
        <w:t xml:space="preserve"> man of deep heart shall draw near them</w:t>
      </w:r>
      <w:r>
        <w:t>, a</w:t>
      </w:r>
      <w:r w:rsidR="00C84706">
        <w:t xml:space="preserve">nd God shall be exalted. </w:t>
      </w:r>
    </w:p>
    <w:p w14:paraId="4A12B7DC" w14:textId="6C3B4777" w:rsidR="00FE38E9" w:rsidRDefault="00C84706" w:rsidP="00F82D8A">
      <w:pPr>
        <w:pStyle w:val="Verse"/>
        <w:spacing w:after="240"/>
      </w:pPr>
      <w:r>
        <w:t xml:space="preserve">Their </w:t>
      </w:r>
      <w:r w:rsidR="00BE4914">
        <w:t>arrows</w:t>
      </w:r>
      <w:r>
        <w:t xml:space="preserve"> became like</w:t>
      </w:r>
      <w:r w:rsidR="00331192">
        <w:t xml:space="preserve"> the </w:t>
      </w:r>
      <w:r w:rsidR="00BE4914">
        <w:t>blows of infants</w:t>
      </w:r>
      <w:r w:rsidR="00331192">
        <w:t>.</w:t>
      </w:r>
    </w:p>
    <w:p w14:paraId="4B244A4A" w14:textId="244BC4D7" w:rsidR="00FE38E9" w:rsidRDefault="00C84706" w:rsidP="00F82D8A">
      <w:pPr>
        <w:pStyle w:val="Verse"/>
        <w:spacing w:after="240"/>
      </w:pPr>
      <w:r>
        <w:t xml:space="preserve">Their tongues </w:t>
      </w:r>
      <w:r w:rsidR="00BE4914">
        <w:t>became weak, and al</w:t>
      </w:r>
      <w:r>
        <w:t xml:space="preserve">l </w:t>
      </w:r>
      <w:r w:rsidR="00BE4914">
        <w:t>who beheld</w:t>
      </w:r>
      <w:r>
        <w:t xml:space="preserve"> them were troubled</w:t>
      </w:r>
      <w:r w:rsidR="00BE4914">
        <w:t>.</w:t>
      </w:r>
    </w:p>
    <w:p w14:paraId="4A42CAC7" w14:textId="39D5DE5D" w:rsidR="00FE38E9" w:rsidRDefault="00BE4914" w:rsidP="00F82D8A">
      <w:pPr>
        <w:pStyle w:val="Verse"/>
        <w:spacing w:after="240"/>
      </w:pPr>
      <w:r>
        <w:t xml:space="preserve">Then </w:t>
      </w:r>
      <w:r w:rsidR="00C84706">
        <w:t xml:space="preserve">every man </w:t>
      </w:r>
      <w:r>
        <w:t xml:space="preserve">feared, </w:t>
      </w:r>
      <w:r w:rsidR="00C84706">
        <w:t xml:space="preserve">and proclaimed the works of God, </w:t>
      </w:r>
      <w:r>
        <w:t>and they understood</w:t>
      </w:r>
      <w:r w:rsidR="00C84706">
        <w:t xml:space="preserve"> his deeds. </w:t>
      </w:r>
    </w:p>
    <w:p w14:paraId="7F6A2295" w14:textId="5A5C8344" w:rsidR="00C84706" w:rsidRDefault="00C84706" w:rsidP="00F82D8A">
      <w:pPr>
        <w:pStyle w:val="Verse"/>
        <w:spacing w:after="240"/>
      </w:pPr>
      <w:r>
        <w:t>The righteous shall rejoice in the Lord and shall set his hope in him</w:t>
      </w:r>
      <w:r w:rsidR="00BE4914">
        <w:t>,</w:t>
      </w:r>
      <w:r>
        <w:t xml:space="preserve"> and all the upright in heart shall glory. </w:t>
      </w:r>
    </w:p>
    <w:p w14:paraId="25BDBCB8" w14:textId="77777777" w:rsidR="00B50629" w:rsidRDefault="00B50629" w:rsidP="0037394E">
      <w:pPr>
        <w:pStyle w:val="Rubric"/>
      </w:pPr>
      <w:r>
        <w:t>Glory. Both now. Alleluia.</w:t>
      </w:r>
    </w:p>
    <w:p w14:paraId="7AFDABCB" w14:textId="77777777" w:rsidR="00AA594A" w:rsidRPr="009131F8" w:rsidRDefault="00AA594A" w:rsidP="0089582E">
      <w:pPr>
        <w:pStyle w:val="Heading1"/>
        <w:spacing w:after="240"/>
      </w:pPr>
      <w:r w:rsidRPr="009131F8">
        <w:br w:type="page"/>
      </w:r>
      <w:r w:rsidR="009131F8" w:rsidRPr="009131F8">
        <w:t xml:space="preserve">Kathisma </w:t>
      </w:r>
      <w:r w:rsidR="006175AD" w:rsidRPr="009131F8">
        <w:t>Nine</w:t>
      </w:r>
    </w:p>
    <w:p w14:paraId="70B4797D" w14:textId="77777777" w:rsidR="009131F8" w:rsidRPr="009131F8" w:rsidRDefault="009131F8" w:rsidP="009131F8">
      <w:pPr>
        <w:pStyle w:val="Heading2"/>
        <w:spacing w:after="240"/>
      </w:pPr>
      <w:r w:rsidRPr="009131F8">
        <w:t>First Stasis</w:t>
      </w:r>
    </w:p>
    <w:p w14:paraId="56A59C3B" w14:textId="77777777" w:rsidR="00C84706" w:rsidRDefault="00FE38E9" w:rsidP="00FA3250">
      <w:pPr>
        <w:pStyle w:val="Heading3"/>
        <w:spacing w:after="240"/>
      </w:pPr>
      <w:r>
        <w:t>Psalm</w:t>
      </w:r>
      <w:r w:rsidR="00C84706">
        <w:t xml:space="preserve"> 64</w:t>
      </w:r>
    </w:p>
    <w:p w14:paraId="2A676BF6" w14:textId="77777777" w:rsidR="00C84706" w:rsidRDefault="00C84706" w:rsidP="00161212">
      <w:pPr>
        <w:pStyle w:val="Rubric"/>
      </w:pPr>
      <w:r>
        <w:t xml:space="preserve">For the end of the struggle, a </w:t>
      </w:r>
      <w:proofErr w:type="spellStart"/>
      <w:r>
        <w:t>psalmic</w:t>
      </w:r>
      <w:proofErr w:type="spellEnd"/>
      <w:r>
        <w:t xml:space="preserve"> ode of David when Jeremiah, Ezekiel, and the captive people were about to depart </w:t>
      </w:r>
    </w:p>
    <w:p w14:paraId="5CA57EC1" w14:textId="3CF6CE50" w:rsidR="00FE38E9" w:rsidRDefault="00C84706" w:rsidP="00F82D8A">
      <w:pPr>
        <w:pStyle w:val="Verse"/>
        <w:spacing w:after="240"/>
      </w:pPr>
      <w:r>
        <w:t xml:space="preserve">To thee is due a song, O God, in </w:t>
      </w:r>
      <w:r w:rsidR="008C004B">
        <w:t>Sion</w:t>
      </w:r>
      <w:r>
        <w:t xml:space="preserve">; to thee shall </w:t>
      </w:r>
      <w:r w:rsidR="002B4B96">
        <w:t>a</w:t>
      </w:r>
      <w:r>
        <w:t xml:space="preserve"> vow be </w:t>
      </w:r>
      <w:r w:rsidR="002B4B96">
        <w:t>rendered</w:t>
      </w:r>
      <w:r>
        <w:t xml:space="preserve">. </w:t>
      </w:r>
    </w:p>
    <w:p w14:paraId="53FC8967" w14:textId="41CAFA61" w:rsidR="00FE38E9" w:rsidRDefault="002B4B96" w:rsidP="00F82D8A">
      <w:pPr>
        <w:pStyle w:val="Verse"/>
        <w:spacing w:after="240"/>
      </w:pPr>
      <w:r>
        <w:t xml:space="preserve">Give hear to </w:t>
      </w:r>
      <w:r w:rsidR="00C84706">
        <w:t xml:space="preserve">my prayer, for to thee shall all flesh come. </w:t>
      </w:r>
    </w:p>
    <w:p w14:paraId="1A3025B6" w14:textId="77777777" w:rsidR="00FE38E9" w:rsidRDefault="00C84706" w:rsidP="00F82D8A">
      <w:pPr>
        <w:pStyle w:val="Verse"/>
        <w:spacing w:after="240"/>
      </w:pPr>
      <w:r>
        <w:t xml:space="preserve">The words of lawless men overpowered us, but thou wilt show mercy to all our transgressions. </w:t>
      </w:r>
    </w:p>
    <w:p w14:paraId="4423832B" w14:textId="6B4FE8EF" w:rsidR="00FE38E9" w:rsidRDefault="00C84706" w:rsidP="00F82D8A">
      <w:pPr>
        <w:pStyle w:val="Verse"/>
        <w:spacing w:after="240"/>
      </w:pPr>
      <w:r>
        <w:t xml:space="preserve">Blessed is he whom thou hast chosen and taken to </w:t>
      </w:r>
      <w:r w:rsidR="002B4B96">
        <w:t>thyself</w:t>
      </w:r>
      <w:r>
        <w:t xml:space="preserve">, for he shall dwell in thy courts. We shall be filled with the </w:t>
      </w:r>
      <w:r w:rsidR="002B4B96">
        <w:t>good things</w:t>
      </w:r>
      <w:r>
        <w:t xml:space="preserve"> of thy house; holy is thy temple, wondrous in righteousness. </w:t>
      </w:r>
    </w:p>
    <w:p w14:paraId="216BF079" w14:textId="14F14278" w:rsidR="00FE38E9" w:rsidRDefault="00C84706" w:rsidP="00F82D8A">
      <w:pPr>
        <w:pStyle w:val="Verse"/>
        <w:spacing w:after="240"/>
      </w:pPr>
      <w:r>
        <w:t>Hear us, O God our savior, the hope of all the ends of the earth</w:t>
      </w:r>
      <w:r w:rsidR="002B4B96">
        <w:t>,</w:t>
      </w:r>
      <w:r>
        <w:t xml:space="preserve"> and of those </w:t>
      </w:r>
      <w:r w:rsidR="002B4B96">
        <w:t xml:space="preserve">far off at </w:t>
      </w:r>
      <w:r>
        <w:t xml:space="preserve">sea, </w:t>
      </w:r>
    </w:p>
    <w:p w14:paraId="44F5225B" w14:textId="0F0AC4A9" w:rsidR="00FE38E9" w:rsidRDefault="002B4B96" w:rsidP="00F82D8A">
      <w:pPr>
        <w:pStyle w:val="Verse"/>
        <w:spacing w:after="240"/>
      </w:pPr>
      <w:r>
        <w:t>Who has established</w:t>
      </w:r>
      <w:r w:rsidR="00C84706">
        <w:t xml:space="preserve"> mountains </w:t>
      </w:r>
      <w:r>
        <w:t>by</w:t>
      </w:r>
      <w:r w:rsidR="00C84706">
        <w:t xml:space="preserve"> thy strength, girded round </w:t>
      </w:r>
      <w:r>
        <w:t xml:space="preserve">about </w:t>
      </w:r>
      <w:r w:rsidR="00C84706">
        <w:t xml:space="preserve">with power, </w:t>
      </w:r>
    </w:p>
    <w:p w14:paraId="0B33D314" w14:textId="3337B6D0" w:rsidR="00FE38E9" w:rsidRDefault="002B4B96" w:rsidP="00F82D8A">
      <w:pPr>
        <w:pStyle w:val="Verse"/>
        <w:spacing w:after="240"/>
      </w:pPr>
      <w:r>
        <w:t xml:space="preserve">Who </w:t>
      </w:r>
      <w:proofErr w:type="spellStart"/>
      <w:r>
        <w:t>troublest</w:t>
      </w:r>
      <w:proofErr w:type="spellEnd"/>
      <w:r w:rsidR="00C84706">
        <w:t xml:space="preserve"> the depths of the seas and the sounds of their waves</w:t>
      </w:r>
      <w:r>
        <w:t>; t</w:t>
      </w:r>
      <w:r w:rsidR="00C84706">
        <w:t xml:space="preserve">he nations will be </w:t>
      </w:r>
      <w:r>
        <w:t>troubled</w:t>
      </w:r>
      <w:r w:rsidR="00C84706">
        <w:t xml:space="preserve">, </w:t>
      </w:r>
    </w:p>
    <w:p w14:paraId="5E356DD2" w14:textId="3477B847" w:rsidR="00FE38E9" w:rsidRDefault="00C84706" w:rsidP="00F82D8A">
      <w:pPr>
        <w:pStyle w:val="Verse"/>
        <w:spacing w:after="240"/>
      </w:pPr>
      <w:r>
        <w:t>And t</w:t>
      </w:r>
      <w:r w:rsidR="00331192">
        <w:t xml:space="preserve">he inhabitants of </w:t>
      </w:r>
      <w:r>
        <w:t xml:space="preserve">the </w:t>
      </w:r>
      <w:r w:rsidR="00331192">
        <w:t xml:space="preserve">ends of the </w:t>
      </w:r>
      <w:r>
        <w:t>earth</w:t>
      </w:r>
      <w:r w:rsidR="00331192">
        <w:t xml:space="preserve"> </w:t>
      </w:r>
      <w:r>
        <w:t xml:space="preserve">shall </w:t>
      </w:r>
      <w:r w:rsidR="006567FD">
        <w:t xml:space="preserve">be afraid </w:t>
      </w:r>
      <w:r>
        <w:t xml:space="preserve">at thy signs: </w:t>
      </w:r>
      <w:r w:rsidR="006567FD" w:rsidRPr="006567FD">
        <w:t xml:space="preserve">Thou shalt make the outgoings of the morning and the evening to </w:t>
      </w:r>
      <w:r w:rsidR="006567FD">
        <w:t>rejoice</w:t>
      </w:r>
      <w:r>
        <w:t xml:space="preserve">. </w:t>
      </w:r>
    </w:p>
    <w:p w14:paraId="65D8FBD0" w14:textId="77777777" w:rsidR="006567FD" w:rsidRDefault="00C84706" w:rsidP="00F82D8A">
      <w:pPr>
        <w:pStyle w:val="Verse"/>
        <w:spacing w:after="240"/>
      </w:pPr>
      <w:r>
        <w:t>Thou hast visited</w:t>
      </w:r>
      <w:r w:rsidR="006567FD">
        <w:t xml:space="preserve"> the</w:t>
      </w:r>
      <w:r>
        <w:t xml:space="preserve"> earth and watered it, thou hast abundantly enriched it</w:t>
      </w:r>
      <w:r w:rsidR="006567FD">
        <w:t>.</w:t>
      </w:r>
    </w:p>
    <w:p w14:paraId="42C2FD09" w14:textId="33BBC87A" w:rsidR="00FE38E9" w:rsidRDefault="006567FD" w:rsidP="00F82D8A">
      <w:pPr>
        <w:pStyle w:val="Verse"/>
        <w:spacing w:after="240"/>
      </w:pPr>
      <w:r>
        <w:t>T</w:t>
      </w:r>
      <w:r w:rsidR="00C84706">
        <w:t xml:space="preserve">he river of God is filled with waters, thou hast prepared them their food; for </w:t>
      </w:r>
      <w:r>
        <w:t>so thou hast prepared it</w:t>
      </w:r>
      <w:r w:rsidR="00C84706">
        <w:t xml:space="preserve">. </w:t>
      </w:r>
    </w:p>
    <w:p w14:paraId="1EC7A157" w14:textId="678F43C9" w:rsidR="008A4BC6" w:rsidRDefault="006567FD" w:rsidP="008A4BC6">
      <w:pPr>
        <w:pStyle w:val="Verse"/>
        <w:spacing w:after="240"/>
      </w:pPr>
      <w:r>
        <w:t>T</w:t>
      </w:r>
      <w:r w:rsidR="00C84706">
        <w:t xml:space="preserve">he furrows </w:t>
      </w:r>
      <w:r>
        <w:t>shall be satisfied when thou shalt increase the fruits thereof</w:t>
      </w:r>
      <w:r w:rsidR="005A1159">
        <w:t>;</w:t>
      </w:r>
      <w:r w:rsidR="00C84706">
        <w:t xml:space="preserve"> they shall rejoice </w:t>
      </w:r>
      <w:r>
        <w:t xml:space="preserve">when </w:t>
      </w:r>
      <w:r w:rsidR="008A4BC6">
        <w:t>the rains come</w:t>
      </w:r>
      <w:r w:rsidR="00C84706">
        <w:t>.</w:t>
      </w:r>
    </w:p>
    <w:p w14:paraId="214A5CE3" w14:textId="77777777" w:rsidR="008A4BC6" w:rsidRPr="004375F0" w:rsidRDefault="008A4BC6" w:rsidP="008A4BC6">
      <w:pPr>
        <w:pStyle w:val="Verse"/>
        <w:spacing w:after="240"/>
      </w:pPr>
      <w:r w:rsidRPr="008A4BC6">
        <w:t xml:space="preserve">Thou shalt bless the crown of the year with </w:t>
      </w:r>
      <w:r>
        <w:t>t</w:t>
      </w:r>
      <w:r w:rsidRPr="008A4BC6">
        <w:t xml:space="preserve">hy goodness, and </w:t>
      </w:r>
      <w:r>
        <w:t>t</w:t>
      </w:r>
      <w:r w:rsidRPr="008A4BC6">
        <w:t xml:space="preserve">hy plains shall be filled with </w:t>
      </w:r>
      <w:r w:rsidR="00C84706" w:rsidRPr="004375F0">
        <w:t>abundance.</w:t>
      </w:r>
    </w:p>
    <w:p w14:paraId="6BAB61BB" w14:textId="268BB84D" w:rsidR="008A4BC6" w:rsidRPr="004375F0" w:rsidRDefault="008A4BC6" w:rsidP="008A4BC6">
      <w:pPr>
        <w:pStyle w:val="Verse"/>
        <w:spacing w:after="240"/>
      </w:pPr>
      <w:r w:rsidRPr="004375F0">
        <w:t>The mountain of the desert will be increased, and the hills will gird</w:t>
      </w:r>
      <w:r w:rsidR="004375F0" w:rsidRPr="004375F0">
        <w:t xml:space="preserve"> themselves</w:t>
      </w:r>
      <w:r w:rsidRPr="004375F0">
        <w:t xml:space="preserve"> with joy.</w:t>
      </w:r>
    </w:p>
    <w:p w14:paraId="4AD99CD4" w14:textId="511CAE26" w:rsidR="00237B9C" w:rsidRPr="004375F0" w:rsidRDefault="008A4BC6" w:rsidP="008A4BC6">
      <w:pPr>
        <w:pStyle w:val="Verse"/>
        <w:spacing w:after="240"/>
      </w:pPr>
      <w:r w:rsidRPr="004375F0">
        <w:t>The pastures shall be clothed with flocks</w:t>
      </w:r>
      <w:r w:rsidR="00C84706" w:rsidRPr="004375F0">
        <w:t xml:space="preserve">, </w:t>
      </w:r>
      <w:r w:rsidRPr="004375F0">
        <w:t xml:space="preserve">and </w:t>
      </w:r>
      <w:r w:rsidR="00C84706" w:rsidRPr="004375F0">
        <w:t>the valley shall abound in wheat; they shall shout</w:t>
      </w:r>
      <w:r w:rsidRPr="004375F0">
        <w:t xml:space="preserve"> and </w:t>
      </w:r>
      <w:r w:rsidR="00C84706" w:rsidRPr="004375F0">
        <w:t xml:space="preserve">sing </w:t>
      </w:r>
      <w:r w:rsidRPr="004375F0">
        <w:t xml:space="preserve">together </w:t>
      </w:r>
      <w:r w:rsidR="00C84706" w:rsidRPr="004375F0">
        <w:t xml:space="preserve">for joy. </w:t>
      </w:r>
    </w:p>
    <w:p w14:paraId="19625533" w14:textId="77777777" w:rsidR="00C84706" w:rsidRDefault="00FE38E9" w:rsidP="00FA3250">
      <w:pPr>
        <w:pStyle w:val="Heading3"/>
        <w:spacing w:after="240"/>
      </w:pPr>
      <w:r>
        <w:t>Psalm</w:t>
      </w:r>
      <w:r w:rsidR="00C84706">
        <w:t xml:space="preserve"> 65</w:t>
      </w:r>
    </w:p>
    <w:p w14:paraId="6C6B3362" w14:textId="77777777" w:rsidR="00C84706" w:rsidRDefault="00C84706" w:rsidP="00161212">
      <w:pPr>
        <w:pStyle w:val="Rubric"/>
      </w:pPr>
      <w:r>
        <w:t xml:space="preserve">For the end of the struggle, a </w:t>
      </w:r>
      <w:proofErr w:type="spellStart"/>
      <w:r>
        <w:t>psalmic</w:t>
      </w:r>
      <w:proofErr w:type="spellEnd"/>
      <w:r>
        <w:t xml:space="preserve"> ode of resurrection </w:t>
      </w:r>
    </w:p>
    <w:p w14:paraId="679F16BC" w14:textId="77777777" w:rsidR="00FE38E9" w:rsidRDefault="00C84706" w:rsidP="00F82D8A">
      <w:pPr>
        <w:pStyle w:val="Verse"/>
        <w:spacing w:after="240"/>
      </w:pPr>
      <w:r>
        <w:t xml:space="preserve">Make a joyful shout to God, all the earth, </w:t>
      </w:r>
    </w:p>
    <w:p w14:paraId="5D3805EF" w14:textId="32E629C5" w:rsidR="00FE38E9" w:rsidRDefault="00C84706" w:rsidP="00F82D8A">
      <w:pPr>
        <w:pStyle w:val="Verse"/>
        <w:spacing w:after="240"/>
      </w:pPr>
      <w:r>
        <w:t xml:space="preserve">Sing </w:t>
      </w:r>
      <w:r w:rsidR="00240D98">
        <w:t>of</w:t>
      </w:r>
      <w:r>
        <w:t xml:space="preserve"> his name, give glory to his praises. </w:t>
      </w:r>
    </w:p>
    <w:p w14:paraId="49488148" w14:textId="4BD8029D" w:rsidR="00FE38E9" w:rsidRDefault="00240D98" w:rsidP="00F82D8A">
      <w:pPr>
        <w:pStyle w:val="Verse"/>
        <w:spacing w:after="240"/>
      </w:pPr>
      <w:r>
        <w:t xml:space="preserve">Say to God: </w:t>
      </w:r>
      <w:r w:rsidR="00C84706">
        <w:t xml:space="preserve">How </w:t>
      </w:r>
      <w:r>
        <w:t>awesome</w:t>
      </w:r>
      <w:r w:rsidR="00C84706">
        <w:t xml:space="preserve"> are thy works! </w:t>
      </w:r>
      <w:r>
        <w:t>So great is thy power that</w:t>
      </w:r>
      <w:r w:rsidR="00C84706">
        <w:t xml:space="preserve"> thine enemies submit themselves to thee. </w:t>
      </w:r>
    </w:p>
    <w:p w14:paraId="7D9490BA" w14:textId="0D96E515" w:rsidR="00FE38E9" w:rsidRDefault="00C84706" w:rsidP="00F82D8A">
      <w:pPr>
        <w:pStyle w:val="Verse"/>
        <w:spacing w:after="240"/>
      </w:pPr>
      <w:r>
        <w:t>Let all the earth worship thee</w:t>
      </w:r>
      <w:r w:rsidR="00240D98">
        <w:t xml:space="preserve"> and praise</w:t>
      </w:r>
      <w:r>
        <w:t xml:space="preserve"> thee, let them praise</w:t>
      </w:r>
      <w:r w:rsidR="00240D98">
        <w:t xml:space="preserve"> </w:t>
      </w:r>
      <w:r>
        <w:t>thy name</w:t>
      </w:r>
      <w:r w:rsidR="00240D98">
        <w:t>, O Most High</w:t>
      </w:r>
      <w:r>
        <w:t xml:space="preserve">. </w:t>
      </w:r>
      <w:r w:rsidR="00FA3250">
        <w:t xml:space="preserve"> </w:t>
      </w:r>
      <w:proofErr w:type="spellStart"/>
      <w:r w:rsidR="00425D62">
        <w:rPr>
          <w:i/>
        </w:rPr>
        <w:t>Diapsalma</w:t>
      </w:r>
      <w:proofErr w:type="spellEnd"/>
      <w:r>
        <w:t xml:space="preserve"> </w:t>
      </w:r>
    </w:p>
    <w:p w14:paraId="47812D26" w14:textId="602E43A4" w:rsidR="00FE38E9" w:rsidRDefault="00C84706" w:rsidP="00F82D8A">
      <w:pPr>
        <w:pStyle w:val="Verse"/>
        <w:spacing w:after="240"/>
      </w:pPr>
      <w:r>
        <w:t xml:space="preserve">Come and see the works of God; he is </w:t>
      </w:r>
      <w:r w:rsidR="00240D98">
        <w:t xml:space="preserve">awesome </w:t>
      </w:r>
      <w:r>
        <w:t xml:space="preserve">in his </w:t>
      </w:r>
      <w:r w:rsidR="00240D98">
        <w:t>plans for</w:t>
      </w:r>
      <w:r>
        <w:t xml:space="preserve"> the sons of men. </w:t>
      </w:r>
    </w:p>
    <w:p w14:paraId="41ADF521" w14:textId="77777777" w:rsidR="00FE38E9" w:rsidRDefault="00C84706" w:rsidP="00F82D8A">
      <w:pPr>
        <w:pStyle w:val="Verse"/>
        <w:spacing w:after="240"/>
      </w:pPr>
      <w:r>
        <w:t xml:space="preserve">He turns the sea into dry land, they pass over the river on foot. </w:t>
      </w:r>
    </w:p>
    <w:p w14:paraId="49A1C329" w14:textId="11CFBFC4" w:rsidR="00FE38E9" w:rsidRDefault="00C84706" w:rsidP="00F82D8A">
      <w:pPr>
        <w:pStyle w:val="Verse"/>
        <w:spacing w:after="240"/>
      </w:pPr>
      <w:r>
        <w:t xml:space="preserve">There </w:t>
      </w:r>
      <w:r w:rsidR="00240D98">
        <w:t>let us</w:t>
      </w:r>
      <w:r>
        <w:t xml:space="preserve"> rejoice in him who rule</w:t>
      </w:r>
      <w:r w:rsidR="00240D98">
        <w:t>s by his might forever</w:t>
      </w:r>
      <w:r>
        <w:t xml:space="preserve">; his eyes </w:t>
      </w:r>
      <w:r w:rsidR="00240D98">
        <w:t>behold</w:t>
      </w:r>
      <w:r>
        <w:t xml:space="preserve"> the nations, </w:t>
      </w:r>
      <w:r w:rsidR="00240D98">
        <w:t>let not</w:t>
      </w:r>
      <w:r>
        <w:t xml:space="preserve"> the rebellious exalt themselves. </w:t>
      </w:r>
      <w:r w:rsidR="00FA3250">
        <w:t xml:space="preserve"> </w:t>
      </w:r>
      <w:proofErr w:type="spellStart"/>
      <w:r w:rsidR="00425D62">
        <w:rPr>
          <w:i/>
        </w:rPr>
        <w:t>Diapsalma</w:t>
      </w:r>
      <w:proofErr w:type="spellEnd"/>
      <w:r>
        <w:t xml:space="preserve"> </w:t>
      </w:r>
    </w:p>
    <w:p w14:paraId="5DC8E35E" w14:textId="0BA473FC" w:rsidR="00FE38E9" w:rsidRDefault="00240D98" w:rsidP="00F82D8A">
      <w:pPr>
        <w:pStyle w:val="Verse"/>
        <w:spacing w:after="240"/>
      </w:pPr>
      <w:r>
        <w:t>B</w:t>
      </w:r>
      <w:r w:rsidR="00C84706">
        <w:t xml:space="preserve">less our God, </w:t>
      </w:r>
      <w:r>
        <w:t>O</w:t>
      </w:r>
      <w:r w:rsidR="00C84706">
        <w:t xml:space="preserve"> </w:t>
      </w:r>
      <w:r>
        <w:t>ye nations</w:t>
      </w:r>
      <w:r w:rsidR="00C84706">
        <w:t xml:space="preserve">, </w:t>
      </w:r>
      <w:r>
        <w:t xml:space="preserve">and </w:t>
      </w:r>
      <w:r w:rsidR="00C84706">
        <w:t xml:space="preserve">make the voice of his praise to be heard, </w:t>
      </w:r>
    </w:p>
    <w:p w14:paraId="7EC7876E" w14:textId="594A4551" w:rsidR="00FE38E9" w:rsidRDefault="00C84706" w:rsidP="00F82D8A">
      <w:pPr>
        <w:pStyle w:val="Verse"/>
        <w:spacing w:after="240"/>
      </w:pPr>
      <w:r>
        <w:t xml:space="preserve">Who </w:t>
      </w:r>
      <w:r w:rsidR="00D013C3">
        <w:t>has established</w:t>
      </w:r>
      <w:r w:rsidR="00240D98">
        <w:t xml:space="preserve"> </w:t>
      </w:r>
      <w:r>
        <w:t xml:space="preserve">my soul in life, who </w:t>
      </w:r>
      <w:r w:rsidR="00D013C3">
        <w:t xml:space="preserve">will not permit my </w:t>
      </w:r>
      <w:r>
        <w:t xml:space="preserve">feet </w:t>
      </w:r>
      <w:r w:rsidR="00D013C3">
        <w:t>to be shaken</w:t>
      </w:r>
      <w:r>
        <w:t xml:space="preserve">. </w:t>
      </w:r>
    </w:p>
    <w:p w14:paraId="47A37195" w14:textId="60AB0B7A" w:rsidR="00FE38E9" w:rsidRDefault="00C84706" w:rsidP="00F82D8A">
      <w:pPr>
        <w:pStyle w:val="Verse"/>
        <w:spacing w:after="240"/>
      </w:pPr>
      <w:r>
        <w:t>For thou</w:t>
      </w:r>
      <w:r w:rsidR="00240D98">
        <w:t xml:space="preserve"> </w:t>
      </w:r>
      <w:r>
        <w:t xml:space="preserve">hast </w:t>
      </w:r>
      <w:r w:rsidR="00240D98">
        <w:t>proved</w:t>
      </w:r>
      <w:r>
        <w:t xml:space="preserve"> us, </w:t>
      </w:r>
      <w:r w:rsidR="00240D98">
        <w:t xml:space="preserve">O God, </w:t>
      </w:r>
      <w:r>
        <w:t xml:space="preserve">thou hast tried us as silver is purified by fire. </w:t>
      </w:r>
    </w:p>
    <w:p w14:paraId="64494D40" w14:textId="11A013E5" w:rsidR="00FE38E9" w:rsidRDefault="00C84706" w:rsidP="00F82D8A">
      <w:pPr>
        <w:pStyle w:val="Verse"/>
        <w:spacing w:after="240"/>
      </w:pPr>
      <w:r>
        <w:t xml:space="preserve">Thou hast brought us into the </w:t>
      </w:r>
      <w:r w:rsidR="00F21304">
        <w:t>snare</w:t>
      </w:r>
      <w:r w:rsidR="0043473B">
        <w:t xml:space="preserve">; thou hast laid </w:t>
      </w:r>
      <w:r>
        <w:t xml:space="preserve">affliction on our back. </w:t>
      </w:r>
    </w:p>
    <w:p w14:paraId="6B256E35" w14:textId="6B47723D" w:rsidR="00FE38E9" w:rsidRDefault="00C84706" w:rsidP="00F82D8A">
      <w:pPr>
        <w:pStyle w:val="Verse"/>
        <w:spacing w:after="240"/>
      </w:pPr>
      <w:r>
        <w:t>Thou hast caused men to ride over our heads</w:t>
      </w:r>
      <w:r w:rsidR="00F21304">
        <w:t>. W</w:t>
      </w:r>
      <w:r>
        <w:t xml:space="preserve">e went through fire and water; but thou didst lead us </w:t>
      </w:r>
      <w:r w:rsidR="00F21304">
        <w:t xml:space="preserve">out </w:t>
      </w:r>
      <w:r>
        <w:t xml:space="preserve">into </w:t>
      </w:r>
      <w:r w:rsidR="00F21304">
        <w:t>refreshment</w:t>
      </w:r>
      <w:r>
        <w:t xml:space="preserve">. </w:t>
      </w:r>
    </w:p>
    <w:p w14:paraId="1601DEEB" w14:textId="4EC7C888" w:rsidR="00FE38E9" w:rsidRDefault="00C84706" w:rsidP="00F82D8A">
      <w:pPr>
        <w:pStyle w:val="Verse"/>
        <w:spacing w:after="240"/>
      </w:pPr>
      <w:r>
        <w:t>I will enter into thy house with</w:t>
      </w:r>
      <w:r w:rsidR="00F21304">
        <w:t xml:space="preserve"> a</w:t>
      </w:r>
      <w:r>
        <w:t xml:space="preserve"> whole burnt offering, I will pay thee my vows, </w:t>
      </w:r>
    </w:p>
    <w:p w14:paraId="60D193FE" w14:textId="1FDC4AF8" w:rsidR="00FE38E9" w:rsidRDefault="00C84706" w:rsidP="00F82D8A">
      <w:pPr>
        <w:pStyle w:val="Verse"/>
        <w:spacing w:after="240"/>
      </w:pPr>
      <w:r>
        <w:t>Which my lips uttered and my mouth spoke when I was in affliction</w:t>
      </w:r>
      <w:r w:rsidR="00F21304">
        <w:t>.</w:t>
      </w:r>
    </w:p>
    <w:p w14:paraId="63276112" w14:textId="1BD2F64D" w:rsidR="00FE38E9" w:rsidRPr="004953EB" w:rsidRDefault="004953EB" w:rsidP="004953EB">
      <w:pPr>
        <w:pStyle w:val="Verse"/>
        <w:spacing w:after="240"/>
      </w:pPr>
      <w:r w:rsidRPr="004953EB">
        <w:t xml:space="preserve">I will offer to </w:t>
      </w:r>
      <w:r>
        <w:t>thee</w:t>
      </w:r>
      <w:r w:rsidRPr="004953EB">
        <w:t xml:space="preserve"> whole burnt offerings full of marrow, with incense and rams; bulls and goats will I offer thee. </w:t>
      </w:r>
      <w:proofErr w:type="spellStart"/>
      <w:r w:rsidR="00425D62" w:rsidRPr="004953EB">
        <w:rPr>
          <w:i/>
        </w:rPr>
        <w:t>Diapsalma</w:t>
      </w:r>
      <w:proofErr w:type="spellEnd"/>
      <w:r w:rsidR="00C84706" w:rsidRPr="004953EB">
        <w:t xml:space="preserve"> </w:t>
      </w:r>
    </w:p>
    <w:p w14:paraId="78C3DBA8" w14:textId="37081A54" w:rsidR="00FE38E9" w:rsidRDefault="00C84706" w:rsidP="00F82D8A">
      <w:pPr>
        <w:pStyle w:val="Verse"/>
        <w:spacing w:after="240"/>
      </w:pPr>
      <w:r w:rsidRPr="004953EB">
        <w:t xml:space="preserve">Come and hear, all you who fear God, I will </w:t>
      </w:r>
      <w:r w:rsidR="0000231B" w:rsidRPr="004953EB">
        <w:t>tell</w:t>
      </w:r>
      <w:r w:rsidRPr="004953EB">
        <w:t xml:space="preserve"> all </w:t>
      </w:r>
      <w:r w:rsidR="0000231B" w:rsidRPr="004953EB">
        <w:t xml:space="preserve">that </w:t>
      </w:r>
      <w:r w:rsidRPr="004953EB">
        <w:t xml:space="preserve">he has done for my </w:t>
      </w:r>
      <w:r>
        <w:t xml:space="preserve">soul. </w:t>
      </w:r>
    </w:p>
    <w:p w14:paraId="0CCEC05C" w14:textId="77777777" w:rsidR="00FE38E9" w:rsidRDefault="00C84706" w:rsidP="00F82D8A">
      <w:pPr>
        <w:pStyle w:val="Verse"/>
        <w:spacing w:after="240"/>
      </w:pPr>
      <w:r>
        <w:t xml:space="preserve">I cried to him with my mouth, I exalted him with my tongue. </w:t>
      </w:r>
    </w:p>
    <w:p w14:paraId="72B63481" w14:textId="42B2CB81" w:rsidR="00FE38E9" w:rsidRDefault="00C84706" w:rsidP="00F82D8A">
      <w:pPr>
        <w:pStyle w:val="Verse"/>
        <w:spacing w:after="240"/>
      </w:pPr>
      <w:r>
        <w:t>If I</w:t>
      </w:r>
      <w:r w:rsidR="0000231B">
        <w:t xml:space="preserve"> have</w:t>
      </w:r>
      <w:r>
        <w:t xml:space="preserve"> regard</w:t>
      </w:r>
      <w:r w:rsidR="0000231B">
        <w:t>ed</w:t>
      </w:r>
      <w:r>
        <w:t xml:space="preserve"> iniquity in my heart, let the Lord </w:t>
      </w:r>
      <w:r w:rsidR="0000231B">
        <w:t xml:space="preserve">not </w:t>
      </w:r>
      <w:r>
        <w:t xml:space="preserve">hear me. </w:t>
      </w:r>
    </w:p>
    <w:p w14:paraId="530923B6" w14:textId="489191AA" w:rsidR="00FE38E9" w:rsidRDefault="0000231B" w:rsidP="00F82D8A">
      <w:pPr>
        <w:pStyle w:val="Verse"/>
        <w:spacing w:after="240"/>
      </w:pPr>
      <w:r>
        <w:t>But</w:t>
      </w:r>
      <w:r w:rsidR="00C84706">
        <w:t xml:space="preserve"> God has heard me, </w:t>
      </w:r>
      <w:r>
        <w:t xml:space="preserve">he has </w:t>
      </w:r>
      <w:r w:rsidR="00C84706">
        <w:t>attend</w:t>
      </w:r>
      <w:r>
        <w:t>ed</w:t>
      </w:r>
      <w:r w:rsidR="00C84706">
        <w:t xml:space="preserve"> to the voice of my </w:t>
      </w:r>
      <w:r>
        <w:t>prayer</w:t>
      </w:r>
      <w:r w:rsidR="00C84706">
        <w:t xml:space="preserve">. </w:t>
      </w:r>
    </w:p>
    <w:p w14:paraId="20ABD7DC" w14:textId="6F66CF7B" w:rsidR="00237B9C" w:rsidRDefault="0000231B" w:rsidP="00F82D8A">
      <w:pPr>
        <w:pStyle w:val="Verse"/>
        <w:spacing w:after="240"/>
      </w:pPr>
      <w:r w:rsidRPr="0000231B">
        <w:t xml:space="preserve">Blessed be God, </w:t>
      </w:r>
      <w:r>
        <w:t>for</w:t>
      </w:r>
      <w:r w:rsidRPr="0000231B">
        <w:t xml:space="preserve"> </w:t>
      </w:r>
      <w:r>
        <w:t>h</w:t>
      </w:r>
      <w:r w:rsidRPr="0000231B">
        <w:t xml:space="preserve">e has not rejected my prayer </w:t>
      </w:r>
      <w:r>
        <w:t>n</w:t>
      </w:r>
      <w:r w:rsidRPr="0000231B">
        <w:t xml:space="preserve">or removed </w:t>
      </w:r>
      <w:r w:rsidR="001A30EE">
        <w:t>h</w:t>
      </w:r>
      <w:r w:rsidRPr="0000231B">
        <w:t>is mercy from me</w:t>
      </w:r>
      <w:r w:rsidR="00C84706">
        <w:t xml:space="preserve">. </w:t>
      </w:r>
    </w:p>
    <w:p w14:paraId="7B84C51F" w14:textId="77777777" w:rsidR="00C84706" w:rsidRDefault="00FE38E9" w:rsidP="00FA3250">
      <w:pPr>
        <w:pStyle w:val="Heading3"/>
        <w:spacing w:after="240"/>
      </w:pPr>
      <w:r>
        <w:t>Psalm</w:t>
      </w:r>
      <w:r w:rsidR="00C84706">
        <w:t xml:space="preserve"> 66</w:t>
      </w:r>
    </w:p>
    <w:p w14:paraId="2F8B2AED" w14:textId="77777777" w:rsidR="00C84706" w:rsidRDefault="00C84706" w:rsidP="00161212">
      <w:pPr>
        <w:pStyle w:val="Rubric"/>
      </w:pPr>
      <w:r>
        <w:t xml:space="preserve">For the end of the struggle, a </w:t>
      </w:r>
      <w:proofErr w:type="spellStart"/>
      <w:r>
        <w:t>psalmic</w:t>
      </w:r>
      <w:proofErr w:type="spellEnd"/>
      <w:r>
        <w:t xml:space="preserve"> hymn of David </w:t>
      </w:r>
    </w:p>
    <w:p w14:paraId="08FA98E6" w14:textId="6E963D5A" w:rsidR="00FE38E9" w:rsidRDefault="00C84706" w:rsidP="00F82D8A">
      <w:pPr>
        <w:pStyle w:val="Verse"/>
        <w:spacing w:after="240"/>
      </w:pPr>
      <w:r>
        <w:t xml:space="preserve">God be merciful to us and bless us, and cause his face to shine on us, </w:t>
      </w:r>
      <w:r w:rsidR="00FA3250">
        <w:t xml:space="preserve"> </w:t>
      </w:r>
      <w:proofErr w:type="spellStart"/>
      <w:r w:rsidR="00425D62">
        <w:rPr>
          <w:i/>
        </w:rPr>
        <w:t>Diapsalma</w:t>
      </w:r>
      <w:proofErr w:type="spellEnd"/>
      <w:r>
        <w:t xml:space="preserve"> </w:t>
      </w:r>
    </w:p>
    <w:p w14:paraId="10C85805" w14:textId="77777777" w:rsidR="00FE38E9" w:rsidRDefault="00C84706" w:rsidP="00F82D8A">
      <w:pPr>
        <w:pStyle w:val="Verse"/>
        <w:spacing w:after="240"/>
      </w:pPr>
      <w:r>
        <w:t xml:space="preserve">That thy way may be known on earth, thy salvation among all nations. </w:t>
      </w:r>
    </w:p>
    <w:p w14:paraId="70E56E96" w14:textId="77777777" w:rsidR="00FE38E9" w:rsidRDefault="00C84706" w:rsidP="00F82D8A">
      <w:pPr>
        <w:pStyle w:val="Verse"/>
        <w:spacing w:after="240"/>
      </w:pPr>
      <w:r>
        <w:t xml:space="preserve">Let the peoples praise thee, O God, let all the peoples praise thee. </w:t>
      </w:r>
    </w:p>
    <w:p w14:paraId="2CD0683B" w14:textId="77777777" w:rsidR="00FE38E9" w:rsidRDefault="00C84706" w:rsidP="00F82D8A">
      <w:pPr>
        <w:pStyle w:val="Verse"/>
        <w:spacing w:after="240"/>
      </w:pPr>
      <w:r>
        <w:t xml:space="preserve">O let the nations be glad and sing for joy, for thou shalt judge the people righteously and govern the nations on earth. </w:t>
      </w:r>
      <w:r w:rsidR="00FA3250">
        <w:t xml:space="preserve"> </w:t>
      </w:r>
      <w:proofErr w:type="spellStart"/>
      <w:r w:rsidR="00425D62">
        <w:rPr>
          <w:i/>
        </w:rPr>
        <w:t>Diapsalma</w:t>
      </w:r>
      <w:proofErr w:type="spellEnd"/>
      <w:r>
        <w:t xml:space="preserve"> </w:t>
      </w:r>
    </w:p>
    <w:p w14:paraId="523B5D19" w14:textId="77777777" w:rsidR="00FE38E9" w:rsidRDefault="00C84706" w:rsidP="00F82D8A">
      <w:pPr>
        <w:pStyle w:val="Verse"/>
        <w:spacing w:after="240"/>
      </w:pPr>
      <w:r>
        <w:t xml:space="preserve">Let the peoples praise thee, O God, let all the peoples praise thee. </w:t>
      </w:r>
    </w:p>
    <w:p w14:paraId="4A6F74BA" w14:textId="6C317F42" w:rsidR="00FE38E9" w:rsidRDefault="00C84706" w:rsidP="00F82D8A">
      <w:pPr>
        <w:pStyle w:val="Verse"/>
        <w:spacing w:after="240"/>
      </w:pPr>
      <w:r>
        <w:t xml:space="preserve">The earth has yielded her fruits; </w:t>
      </w:r>
      <w:r w:rsidR="001A30EE">
        <w:t xml:space="preserve">May </w:t>
      </w:r>
      <w:r>
        <w:t xml:space="preserve">God, </w:t>
      </w:r>
      <w:r w:rsidR="001A30EE">
        <w:t xml:space="preserve">even </w:t>
      </w:r>
      <w:r>
        <w:t xml:space="preserve">our own God, bless us, </w:t>
      </w:r>
    </w:p>
    <w:p w14:paraId="30DDEBF2" w14:textId="47F673FD" w:rsidR="00C84706" w:rsidRDefault="00C84706" w:rsidP="00F82D8A">
      <w:pPr>
        <w:pStyle w:val="Verse"/>
        <w:spacing w:after="240"/>
      </w:pPr>
      <w:r>
        <w:t>God has blessed us</w:t>
      </w:r>
      <w:r w:rsidR="001A30EE">
        <w:t>, and all the ends of the earth shall fear him.</w:t>
      </w:r>
      <w:r>
        <w:t xml:space="preserve"> </w:t>
      </w:r>
    </w:p>
    <w:p w14:paraId="4CB17DBA" w14:textId="77777777" w:rsidR="00B50629" w:rsidRDefault="00B50629" w:rsidP="0037394E">
      <w:pPr>
        <w:pStyle w:val="Rubric"/>
      </w:pPr>
      <w:r>
        <w:t>Glory. Both now. Alleluia.</w:t>
      </w:r>
    </w:p>
    <w:p w14:paraId="5031281A" w14:textId="77777777" w:rsidR="00237B9C" w:rsidRDefault="00B50629" w:rsidP="00B50629">
      <w:pPr>
        <w:pStyle w:val="Heading2"/>
        <w:spacing w:after="240"/>
      </w:pPr>
      <w:r>
        <w:t>Second Stasis</w:t>
      </w:r>
    </w:p>
    <w:p w14:paraId="08DC5DFE" w14:textId="77777777" w:rsidR="00C84706" w:rsidRDefault="00FE38E9" w:rsidP="00FA3250">
      <w:pPr>
        <w:pStyle w:val="Heading3"/>
        <w:spacing w:after="240"/>
      </w:pPr>
      <w:r>
        <w:t>Psalm</w:t>
      </w:r>
      <w:r w:rsidR="00C84706">
        <w:t xml:space="preserve"> 67</w:t>
      </w:r>
    </w:p>
    <w:p w14:paraId="090E8602" w14:textId="77777777" w:rsidR="00C84706" w:rsidRDefault="00C84706" w:rsidP="00161212">
      <w:pPr>
        <w:pStyle w:val="Rubric"/>
      </w:pPr>
      <w:r>
        <w:t xml:space="preserve">For the end of the struggle, a </w:t>
      </w:r>
      <w:proofErr w:type="spellStart"/>
      <w:r>
        <w:t>psalmic</w:t>
      </w:r>
      <w:proofErr w:type="spellEnd"/>
      <w:r>
        <w:t xml:space="preserve"> ode of David </w:t>
      </w:r>
    </w:p>
    <w:p w14:paraId="0D37BF11" w14:textId="77777777" w:rsidR="00FE38E9" w:rsidRDefault="00C84706" w:rsidP="00F82D8A">
      <w:pPr>
        <w:pStyle w:val="Verse"/>
        <w:spacing w:after="240"/>
      </w:pPr>
      <w:r>
        <w:t xml:space="preserve">Let God arise, let his enemies be scattered, let those who hate him flee from before his face. </w:t>
      </w:r>
    </w:p>
    <w:p w14:paraId="2EA99577" w14:textId="15C60B0B" w:rsidR="00FE38E9" w:rsidRDefault="00C84706" w:rsidP="00F82D8A">
      <w:pPr>
        <w:pStyle w:val="Verse"/>
        <w:spacing w:after="240"/>
      </w:pPr>
      <w:r>
        <w:t>As smoke vanishes so let them vanish, as wax melts before the fire</w:t>
      </w:r>
      <w:r w:rsidR="00F230AD">
        <w:t>,</w:t>
      </w:r>
      <w:r>
        <w:t xml:space="preserve"> so let the wicked perish </w:t>
      </w:r>
      <w:r w:rsidR="00F230AD">
        <w:t>before</w:t>
      </w:r>
      <w:r>
        <w:t xml:space="preserve"> </w:t>
      </w:r>
      <w:r w:rsidR="00F230AD">
        <w:t>the face of God</w:t>
      </w:r>
      <w:r>
        <w:t xml:space="preserve">. </w:t>
      </w:r>
    </w:p>
    <w:p w14:paraId="3AD7C91A" w14:textId="551E9273" w:rsidR="00FE38E9" w:rsidRDefault="00C84706" w:rsidP="00F82D8A">
      <w:pPr>
        <w:pStyle w:val="Verse"/>
        <w:spacing w:after="240"/>
      </w:pPr>
      <w:r>
        <w:t xml:space="preserve">But let the righteous be glad, let them exult in the presence of God, let them </w:t>
      </w:r>
      <w:r w:rsidR="00F230AD">
        <w:t xml:space="preserve">rejoice </w:t>
      </w:r>
      <w:r>
        <w:t xml:space="preserve">with </w:t>
      </w:r>
      <w:r w:rsidR="00F230AD">
        <w:t>joy</w:t>
      </w:r>
      <w:r>
        <w:t xml:space="preserve">. </w:t>
      </w:r>
      <w:r w:rsidR="00FA3250">
        <w:t xml:space="preserve"> </w:t>
      </w:r>
      <w:proofErr w:type="spellStart"/>
      <w:r w:rsidR="00425D62">
        <w:rPr>
          <w:i/>
        </w:rPr>
        <w:t>Diapsalma</w:t>
      </w:r>
      <w:proofErr w:type="spellEnd"/>
      <w:r>
        <w:t xml:space="preserve"> </w:t>
      </w:r>
    </w:p>
    <w:p w14:paraId="034AC03E" w14:textId="7D204B27" w:rsidR="00FE38E9" w:rsidRDefault="00C84706" w:rsidP="00F82D8A">
      <w:pPr>
        <w:pStyle w:val="Verse"/>
        <w:spacing w:after="240"/>
      </w:pPr>
      <w:r>
        <w:t xml:space="preserve">Sing to God, sing to his name, </w:t>
      </w:r>
      <w:r w:rsidR="00F230AD">
        <w:t>prepare</w:t>
      </w:r>
      <w:r>
        <w:t xml:space="preserve"> the way for him who rides upon the </w:t>
      </w:r>
      <w:r w:rsidR="00F230AD">
        <w:t xml:space="preserve">setting of the sun. The Lord is his name; </w:t>
      </w:r>
      <w:r>
        <w:t xml:space="preserve">rejoice </w:t>
      </w:r>
      <w:r w:rsidR="00F230AD">
        <w:t>before him</w:t>
      </w:r>
      <w:r>
        <w:t xml:space="preserve">. </w:t>
      </w:r>
    </w:p>
    <w:p w14:paraId="65BDBD2C" w14:textId="75EA1A4B" w:rsidR="00FE38E9" w:rsidRDefault="00C84706" w:rsidP="00F82D8A">
      <w:pPr>
        <w:pStyle w:val="Verse"/>
        <w:spacing w:after="240"/>
      </w:pPr>
      <w:r>
        <w:t>Let them be troubled</w:t>
      </w:r>
      <w:r w:rsidR="00F230AD">
        <w:t xml:space="preserve"> at his presence</w:t>
      </w:r>
      <w:r>
        <w:t>, for he is father to the fatherless</w:t>
      </w:r>
      <w:r w:rsidR="004558A3">
        <w:t xml:space="preserve">, and the </w:t>
      </w:r>
      <w:r>
        <w:t xml:space="preserve">defender of the widows. God is in his holy place. </w:t>
      </w:r>
    </w:p>
    <w:p w14:paraId="3B0F3919" w14:textId="5DB5ED21" w:rsidR="00FE38E9" w:rsidRDefault="00C84706" w:rsidP="00F82D8A">
      <w:pPr>
        <w:pStyle w:val="Verse"/>
        <w:spacing w:after="240"/>
      </w:pPr>
      <w:r>
        <w:t xml:space="preserve">God sets the solitary in families, </w:t>
      </w:r>
      <w:r w:rsidR="004558A3">
        <w:t xml:space="preserve">mightily leading forth </w:t>
      </w:r>
      <w:r>
        <w:t>th</w:t>
      </w:r>
      <w:r w:rsidR="004558A3">
        <w:t>os</w:t>
      </w:r>
      <w:r>
        <w:t>e</w:t>
      </w:r>
      <w:r w:rsidR="004558A3">
        <w:t xml:space="preserve"> who were</w:t>
      </w:r>
      <w:r>
        <w:t xml:space="preserve"> shackled, who rebel against him, even those dwelling in </w:t>
      </w:r>
      <w:r w:rsidR="004558A3">
        <w:t xml:space="preserve">the </w:t>
      </w:r>
      <w:r>
        <w:t xml:space="preserve">tombs. </w:t>
      </w:r>
    </w:p>
    <w:p w14:paraId="520E4514" w14:textId="13656029" w:rsidR="00FE38E9" w:rsidRDefault="00C84706" w:rsidP="00F82D8A">
      <w:pPr>
        <w:pStyle w:val="Verse"/>
        <w:spacing w:after="240"/>
      </w:pPr>
      <w:r>
        <w:t xml:space="preserve">O God, when thou didst </w:t>
      </w:r>
      <w:r w:rsidR="004558A3">
        <w:t>go forth before</w:t>
      </w:r>
      <w:r>
        <w:t xml:space="preserve"> thy people, passing through the </w:t>
      </w:r>
      <w:r w:rsidR="004558A3">
        <w:t>wilderness</w:t>
      </w:r>
      <w:r>
        <w:t xml:space="preserve">, </w:t>
      </w:r>
      <w:r w:rsidR="00FA3250">
        <w:t xml:space="preserve"> </w:t>
      </w:r>
      <w:proofErr w:type="spellStart"/>
      <w:r w:rsidR="00425D62">
        <w:rPr>
          <w:i/>
        </w:rPr>
        <w:t>Diapsalma</w:t>
      </w:r>
      <w:proofErr w:type="spellEnd"/>
      <w:r>
        <w:t xml:space="preserve"> </w:t>
      </w:r>
    </w:p>
    <w:p w14:paraId="087CF7AC" w14:textId="0CDD9B95" w:rsidR="00FE38E9" w:rsidRDefault="00C84706" w:rsidP="00F82D8A">
      <w:pPr>
        <w:pStyle w:val="Verse"/>
        <w:spacing w:after="240"/>
      </w:pPr>
      <w:r>
        <w:t xml:space="preserve">The earth </w:t>
      </w:r>
      <w:r w:rsidR="004558A3">
        <w:t>was shaken</w:t>
      </w:r>
      <w:r>
        <w:t xml:space="preserve">, the heavens poured </w:t>
      </w:r>
      <w:r w:rsidR="004558A3">
        <w:t>forth dew</w:t>
      </w:r>
      <w:r>
        <w:t xml:space="preserve">, at the presence of the God of Sinai, at the presence of </w:t>
      </w:r>
      <w:r w:rsidR="008B51EE">
        <w:t xml:space="preserve">the God of </w:t>
      </w:r>
      <w:r>
        <w:t xml:space="preserve">Israel. </w:t>
      </w:r>
    </w:p>
    <w:p w14:paraId="3D362813" w14:textId="1F67D4BE" w:rsidR="00FE38E9" w:rsidRDefault="004558A3" w:rsidP="00F82D8A">
      <w:pPr>
        <w:pStyle w:val="Verse"/>
        <w:spacing w:after="240"/>
      </w:pPr>
      <w:r>
        <w:t xml:space="preserve">Thou </w:t>
      </w:r>
      <w:r w:rsidR="00C84706">
        <w:t>wilt send plentiful rain to th</w:t>
      </w:r>
      <w:r>
        <w:t xml:space="preserve">ine </w:t>
      </w:r>
      <w:r w:rsidR="00C84706">
        <w:t xml:space="preserve">inheritance, </w:t>
      </w:r>
      <w:r>
        <w:t>O God; it grew weak, but</w:t>
      </w:r>
      <w:r w:rsidR="00C84706">
        <w:t xml:space="preserve"> thou didst restore it. </w:t>
      </w:r>
    </w:p>
    <w:p w14:paraId="61AC2948" w14:textId="71690192" w:rsidR="00FE38E9" w:rsidRDefault="00C84706" w:rsidP="00F82D8A">
      <w:pPr>
        <w:pStyle w:val="Verse"/>
        <w:spacing w:after="240"/>
      </w:pPr>
      <w:r>
        <w:t xml:space="preserve">Thy </w:t>
      </w:r>
      <w:r w:rsidR="004558A3">
        <w:t>flock</w:t>
      </w:r>
      <w:r>
        <w:t xml:space="preserve"> </w:t>
      </w:r>
      <w:r w:rsidR="004558A3">
        <w:t xml:space="preserve">found a </w:t>
      </w:r>
      <w:r>
        <w:t xml:space="preserve">dwelling in it; in thy great goodness, O Lord, thou hast provided for the poor. </w:t>
      </w:r>
    </w:p>
    <w:p w14:paraId="24B89AD5" w14:textId="15BE7AB9" w:rsidR="00FE38E9" w:rsidRDefault="00C84706" w:rsidP="00F82D8A">
      <w:pPr>
        <w:pStyle w:val="Verse"/>
        <w:spacing w:after="240"/>
      </w:pPr>
      <w:r>
        <w:t xml:space="preserve">The Lord will give his word to those </w:t>
      </w:r>
      <w:r w:rsidR="004558A3">
        <w:t xml:space="preserve">who </w:t>
      </w:r>
      <w:r>
        <w:t>proclaim g</w:t>
      </w:r>
      <w:r w:rsidR="004558A3">
        <w:t xml:space="preserve">ood news </w:t>
      </w:r>
      <w:r>
        <w:t xml:space="preserve">with great power. </w:t>
      </w:r>
    </w:p>
    <w:p w14:paraId="59189187" w14:textId="77777777" w:rsidR="00FE38E9" w:rsidRPr="00C71E63" w:rsidRDefault="00C84706" w:rsidP="00F82D8A">
      <w:pPr>
        <w:pStyle w:val="Verse"/>
        <w:spacing w:after="240"/>
      </w:pPr>
      <w:r>
        <w:t xml:space="preserve">He is King of the hosts of the beloved, and he will divide </w:t>
      </w:r>
      <w:r w:rsidRPr="00C71E63">
        <w:t xml:space="preserve">the spoils for the beauty of the house. </w:t>
      </w:r>
    </w:p>
    <w:p w14:paraId="1E93D212" w14:textId="3E5AD7A7" w:rsidR="00FE38E9" w:rsidRPr="00C71E63" w:rsidRDefault="00C71E63" w:rsidP="00F82D8A">
      <w:pPr>
        <w:pStyle w:val="Verse"/>
        <w:spacing w:after="240"/>
      </w:pPr>
      <w:r w:rsidRPr="00C71E63">
        <w:t xml:space="preserve">Though </w:t>
      </w:r>
      <w:r w:rsidR="00C84706" w:rsidRPr="00C71E63">
        <w:t>you sleep a</w:t>
      </w:r>
      <w:r w:rsidRPr="00C71E63">
        <w:t>mong the lots</w:t>
      </w:r>
      <w:r w:rsidR="00C84706" w:rsidRPr="00C71E63">
        <w:t xml:space="preserve">, you will have the wings of a dove, covered with silver, </w:t>
      </w:r>
      <w:r w:rsidRPr="00C71E63">
        <w:t>and her</w:t>
      </w:r>
      <w:r w:rsidR="00C84706" w:rsidRPr="00C71E63">
        <w:t xml:space="preserve"> feathers </w:t>
      </w:r>
      <w:r w:rsidRPr="00C71E63">
        <w:t>with</w:t>
      </w:r>
      <w:r w:rsidR="00C84706" w:rsidRPr="00C71E63">
        <w:t xml:space="preserve"> yellow gold. </w:t>
      </w:r>
      <w:r w:rsidR="00FA3250" w:rsidRPr="00C71E63">
        <w:t xml:space="preserve"> </w:t>
      </w:r>
      <w:proofErr w:type="spellStart"/>
      <w:r w:rsidR="00425D62" w:rsidRPr="00C71E63">
        <w:rPr>
          <w:i/>
        </w:rPr>
        <w:t>Diapsalma</w:t>
      </w:r>
      <w:proofErr w:type="spellEnd"/>
      <w:r w:rsidR="00C84706" w:rsidRPr="00C71E63">
        <w:t xml:space="preserve"> </w:t>
      </w:r>
    </w:p>
    <w:p w14:paraId="27EEB0D7" w14:textId="048FAEA8" w:rsidR="00FE38E9" w:rsidRPr="00C71E63" w:rsidRDefault="00C84706" w:rsidP="00F82D8A">
      <w:pPr>
        <w:pStyle w:val="Verse"/>
        <w:spacing w:after="240"/>
      </w:pPr>
      <w:r w:rsidRPr="00C71E63">
        <w:t xml:space="preserve">When he who is above the heavens ordains kings over her, they shall become as white as the snow on </w:t>
      </w:r>
      <w:r w:rsidR="00C71E63" w:rsidRPr="00C71E63">
        <w:t>S</w:t>
      </w:r>
      <w:r w:rsidRPr="00C71E63">
        <w:t xml:space="preserve">almon. </w:t>
      </w:r>
    </w:p>
    <w:p w14:paraId="0B02F9B5" w14:textId="15ADB775" w:rsidR="00FE38E9" w:rsidRPr="00C71E63" w:rsidRDefault="00C84706" w:rsidP="00F82D8A">
      <w:pPr>
        <w:pStyle w:val="Verse"/>
        <w:spacing w:after="240"/>
      </w:pPr>
      <w:r w:rsidRPr="00C71E63">
        <w:t xml:space="preserve">The mountain of God is </w:t>
      </w:r>
      <w:r w:rsidR="00C71E63" w:rsidRPr="00C71E63">
        <w:t>a fertile mountain</w:t>
      </w:r>
      <w:r w:rsidRPr="00C71E63">
        <w:t>,</w:t>
      </w:r>
      <w:r w:rsidR="00C71E63" w:rsidRPr="00C71E63">
        <w:t xml:space="preserve"> heaped high like a mountain of rich curds</w:t>
      </w:r>
      <w:r w:rsidRPr="00C71E63">
        <w:t xml:space="preserve">. </w:t>
      </w:r>
    </w:p>
    <w:p w14:paraId="0C3240D1" w14:textId="2DCE0C0C" w:rsidR="00FE38E9" w:rsidRDefault="00C84706" w:rsidP="00F82D8A">
      <w:pPr>
        <w:pStyle w:val="Verse"/>
        <w:spacing w:after="240"/>
      </w:pPr>
      <w:r w:rsidRPr="00C71E63">
        <w:t xml:space="preserve">Why do you </w:t>
      </w:r>
      <w:r w:rsidR="00C71E63" w:rsidRPr="00C71E63">
        <w:t>consider</w:t>
      </w:r>
      <w:r w:rsidRPr="00C71E63">
        <w:t xml:space="preserve"> o</w:t>
      </w:r>
      <w:r>
        <w:t xml:space="preserve">ther </w:t>
      </w:r>
      <w:r w:rsidR="00C71E63">
        <w:t>rich</w:t>
      </w:r>
      <w:r>
        <w:t xml:space="preserve"> mountains? This is the mountain where God </w:t>
      </w:r>
      <w:r w:rsidR="00C71E63">
        <w:t xml:space="preserve">is pleased to </w:t>
      </w:r>
      <w:r>
        <w:t xml:space="preserve">dwell; </w:t>
      </w:r>
      <w:r w:rsidR="00C71E63">
        <w:t>here</w:t>
      </w:r>
      <w:r>
        <w:t xml:space="preserve"> the Lord </w:t>
      </w:r>
      <w:r w:rsidR="00C71E63">
        <w:t>will</w:t>
      </w:r>
      <w:r>
        <w:t xml:space="preserve"> dwell forever. </w:t>
      </w:r>
    </w:p>
    <w:p w14:paraId="7EED3DE8" w14:textId="563B4020" w:rsidR="00FE38E9" w:rsidRDefault="008B51EE" w:rsidP="00F82D8A">
      <w:pPr>
        <w:pStyle w:val="Verse"/>
        <w:spacing w:after="240"/>
      </w:pPr>
      <w:r>
        <w:t>The chariots of God are tens of thousands</w:t>
      </w:r>
      <w:r w:rsidR="00C84706">
        <w:t xml:space="preserve">, countless thousands abounding in number; the Lord of Sinai is among them, in his holy place. </w:t>
      </w:r>
    </w:p>
    <w:p w14:paraId="6E6CDF05" w14:textId="1A909CE3" w:rsidR="00FE38E9" w:rsidRDefault="00C84706" w:rsidP="00F82D8A">
      <w:pPr>
        <w:pStyle w:val="Verse"/>
        <w:spacing w:after="240"/>
      </w:pPr>
      <w:r>
        <w:t xml:space="preserve">Thou hast ascended on high, thou hast led captivity captive, thou hast </w:t>
      </w:r>
      <w:r w:rsidR="00C71E63">
        <w:t>given gifts to</w:t>
      </w:r>
      <w:r>
        <w:t xml:space="preserve"> men, </w:t>
      </w:r>
      <w:r w:rsidR="009568A3">
        <w:t>so as to dwell</w:t>
      </w:r>
      <w:r>
        <w:t xml:space="preserve"> even among unbelievers. </w:t>
      </w:r>
    </w:p>
    <w:p w14:paraId="61B4B8D4" w14:textId="31EF8A1E" w:rsidR="00FE38E9" w:rsidRDefault="00C84706" w:rsidP="00F82D8A">
      <w:pPr>
        <w:pStyle w:val="Verse"/>
        <w:spacing w:after="240"/>
      </w:pPr>
      <w:r>
        <w:t xml:space="preserve">Blessed be the Lord </w:t>
      </w:r>
      <w:r w:rsidR="009568A3">
        <w:t xml:space="preserve">God, blessed be the Lord </w:t>
      </w:r>
      <w:r>
        <w:t>from day to day</w:t>
      </w:r>
      <w:r w:rsidR="008C11BB">
        <w:t>;</w:t>
      </w:r>
      <w:r>
        <w:t xml:space="preserve"> the God of our salvation </w:t>
      </w:r>
      <w:r w:rsidR="009568A3">
        <w:t>will prosper us</w:t>
      </w:r>
      <w:r>
        <w:t xml:space="preserve">. </w:t>
      </w:r>
      <w:r w:rsidR="00FA3250">
        <w:t xml:space="preserve"> </w:t>
      </w:r>
      <w:proofErr w:type="spellStart"/>
      <w:r w:rsidR="00425D62">
        <w:rPr>
          <w:i/>
        </w:rPr>
        <w:t>Diapsalma</w:t>
      </w:r>
      <w:proofErr w:type="spellEnd"/>
      <w:r>
        <w:t xml:space="preserve"> </w:t>
      </w:r>
    </w:p>
    <w:p w14:paraId="6D237A26" w14:textId="050B19BF" w:rsidR="00FE38E9" w:rsidRDefault="00C84706" w:rsidP="00F82D8A">
      <w:pPr>
        <w:pStyle w:val="Verse"/>
        <w:spacing w:after="240"/>
      </w:pPr>
      <w:r>
        <w:t>Our God is the God of salvation</w:t>
      </w:r>
      <w:r w:rsidR="008C11BB">
        <w:t>;</w:t>
      </w:r>
      <w:r>
        <w:t xml:space="preserve"> and to the Lord, to the Lord</w:t>
      </w:r>
      <w:r w:rsidR="008C11BB">
        <w:t>,</w:t>
      </w:r>
      <w:r>
        <w:t xml:space="preserve"> </w:t>
      </w:r>
      <w:r w:rsidR="008C11BB">
        <w:t>belong</w:t>
      </w:r>
      <w:r>
        <w:t xml:space="preserve"> the </w:t>
      </w:r>
      <w:r w:rsidR="008C11BB">
        <w:t xml:space="preserve">pathways leading </w:t>
      </w:r>
      <w:r>
        <w:t xml:space="preserve">out from death. </w:t>
      </w:r>
    </w:p>
    <w:p w14:paraId="0511FB8B" w14:textId="62A53A8D" w:rsidR="00FE38E9" w:rsidRDefault="00C84706" w:rsidP="00F82D8A">
      <w:pPr>
        <w:pStyle w:val="Verse"/>
        <w:spacing w:after="240"/>
      </w:pPr>
      <w:r>
        <w:t xml:space="preserve">But God will crush </w:t>
      </w:r>
      <w:r w:rsidR="008B51EE">
        <w:t xml:space="preserve">the heads of </w:t>
      </w:r>
      <w:r>
        <w:t xml:space="preserve">his enemies, the hairy scalp of those who </w:t>
      </w:r>
      <w:r w:rsidR="00F86623">
        <w:t>continue</w:t>
      </w:r>
      <w:r w:rsidR="008B51EE">
        <w:t xml:space="preserve"> </w:t>
      </w:r>
      <w:r>
        <w:t xml:space="preserve">in their </w:t>
      </w:r>
      <w:r w:rsidR="00F86623">
        <w:t>trespasses</w:t>
      </w:r>
      <w:r>
        <w:t xml:space="preserve">. </w:t>
      </w:r>
    </w:p>
    <w:p w14:paraId="1DEBC12A" w14:textId="1A419D48" w:rsidR="00FE38E9" w:rsidRDefault="00C84706" w:rsidP="00F82D8A">
      <w:pPr>
        <w:pStyle w:val="Verse"/>
        <w:spacing w:after="240"/>
      </w:pPr>
      <w:r>
        <w:t xml:space="preserve">The Lord said: I will return from Bashan, I will return from the </w:t>
      </w:r>
      <w:r w:rsidR="008B51EE">
        <w:t>depths of the sea</w:t>
      </w:r>
      <w:r>
        <w:t xml:space="preserve">, </w:t>
      </w:r>
    </w:p>
    <w:p w14:paraId="785E2E8A" w14:textId="2622C8B4" w:rsidR="00FE38E9" w:rsidRDefault="00C84706" w:rsidP="00F82D8A">
      <w:pPr>
        <w:pStyle w:val="Verse"/>
        <w:spacing w:after="240"/>
      </w:pPr>
      <w:r>
        <w:t xml:space="preserve">That your foot may be dipped in blood, </w:t>
      </w:r>
      <w:r w:rsidR="00F314BF">
        <w:t xml:space="preserve">the tongue of </w:t>
      </w:r>
      <w:r>
        <w:t>your dog</w:t>
      </w:r>
      <w:r w:rsidR="00F314BF">
        <w:t xml:space="preserve"> </w:t>
      </w:r>
      <w:r>
        <w:t>in</w:t>
      </w:r>
      <w:r w:rsidR="00EF7F24">
        <w:t xml:space="preserve"> the blood of</w:t>
      </w:r>
      <w:r>
        <w:t xml:space="preserve"> your enemies. </w:t>
      </w:r>
    </w:p>
    <w:p w14:paraId="502C4C82" w14:textId="77777777" w:rsidR="00FE38E9" w:rsidRDefault="00C84706" w:rsidP="00F82D8A">
      <w:pPr>
        <w:pStyle w:val="Verse"/>
        <w:spacing w:after="240"/>
      </w:pPr>
      <w:r>
        <w:t xml:space="preserve">Thy ways have been seen, O God, the ways of my God and my King in his holy place. </w:t>
      </w:r>
    </w:p>
    <w:p w14:paraId="4E7FF21D" w14:textId="48B152D9" w:rsidR="00FE38E9" w:rsidRDefault="00C84706" w:rsidP="00F82D8A">
      <w:pPr>
        <w:pStyle w:val="Verse"/>
        <w:spacing w:after="240"/>
      </w:pPr>
      <w:r>
        <w:t>The princes came first,</w:t>
      </w:r>
      <w:r w:rsidR="00F86623">
        <w:t xml:space="preserve"> and</w:t>
      </w:r>
      <w:r>
        <w:t xml:space="preserve"> singers followed after; in the midst of them came young maidens playing tambourines. </w:t>
      </w:r>
    </w:p>
    <w:p w14:paraId="1D78290A" w14:textId="50CC12DF" w:rsidR="00FE38E9" w:rsidRDefault="00C84706" w:rsidP="00F82D8A">
      <w:pPr>
        <w:pStyle w:val="Verse"/>
        <w:spacing w:after="240"/>
      </w:pPr>
      <w:r>
        <w:t>Bless God in the congregations</w:t>
      </w:r>
      <w:r w:rsidR="00F86623">
        <w:t xml:space="preserve">; </w:t>
      </w:r>
      <w:r>
        <w:t xml:space="preserve">the Lord, from the </w:t>
      </w:r>
      <w:r w:rsidR="00F86623">
        <w:t>wellsprings</w:t>
      </w:r>
      <w:r>
        <w:t xml:space="preserve"> of Israel. </w:t>
      </w:r>
    </w:p>
    <w:p w14:paraId="25CB2AB1" w14:textId="6A63CEE9" w:rsidR="00FE38E9" w:rsidRDefault="00C84706" w:rsidP="00F82D8A">
      <w:pPr>
        <w:pStyle w:val="Verse"/>
        <w:spacing w:after="240"/>
      </w:pPr>
      <w:r>
        <w:t>There is the younger Benjamin in rapture</w:t>
      </w:r>
      <w:r w:rsidR="00F86623">
        <w:t>;</w:t>
      </w:r>
      <w:r>
        <w:t xml:space="preserve"> the </w:t>
      </w:r>
      <w:r w:rsidR="00F86623">
        <w:t xml:space="preserve">princes of </w:t>
      </w:r>
      <w:r>
        <w:t>Judea</w:t>
      </w:r>
      <w:r w:rsidR="00F86623">
        <w:t xml:space="preserve"> </w:t>
      </w:r>
      <w:r>
        <w:t xml:space="preserve">are their rulers, the princes of Zebulun and Naphtali. </w:t>
      </w:r>
    </w:p>
    <w:p w14:paraId="7E319BC4" w14:textId="38B8713B" w:rsidR="00FE38E9" w:rsidRDefault="00F86623" w:rsidP="00F82D8A">
      <w:pPr>
        <w:pStyle w:val="Verse"/>
        <w:spacing w:after="240"/>
      </w:pPr>
      <w:r>
        <w:t>Summon thy power,</w:t>
      </w:r>
      <w:r w:rsidR="00C84706">
        <w:t xml:space="preserve"> O God</w:t>
      </w:r>
      <w:r>
        <w:t xml:space="preserve">; strengthen </w:t>
      </w:r>
      <w:r w:rsidR="00C84706">
        <w:t xml:space="preserve">what thou hast wrought </w:t>
      </w:r>
      <w:r>
        <w:t>in</w:t>
      </w:r>
      <w:r w:rsidR="00C84706">
        <w:t xml:space="preserve"> us. </w:t>
      </w:r>
    </w:p>
    <w:p w14:paraId="5031BBBE" w14:textId="6E72CA98" w:rsidR="00FE38E9" w:rsidRDefault="00C84706" w:rsidP="00F82D8A">
      <w:pPr>
        <w:pStyle w:val="Verse"/>
        <w:spacing w:after="240"/>
      </w:pPr>
      <w:r>
        <w:t xml:space="preserve">Because of thy temple at Jerusalem, kings will bring </w:t>
      </w:r>
      <w:r w:rsidR="00F86623">
        <w:t>gifts</w:t>
      </w:r>
      <w:r>
        <w:t xml:space="preserve"> to thee. </w:t>
      </w:r>
    </w:p>
    <w:p w14:paraId="1EFC4683" w14:textId="74E9614E" w:rsidR="00FE38E9" w:rsidRDefault="00C84706" w:rsidP="00F82D8A">
      <w:pPr>
        <w:pStyle w:val="Verse"/>
        <w:spacing w:after="240"/>
      </w:pPr>
      <w:r>
        <w:t xml:space="preserve">Rebuke the wild beasts in the reeds, the herd of bulls amid the heifers of the peoples, lest they </w:t>
      </w:r>
      <w:r w:rsidR="00F86623">
        <w:t>shut out</w:t>
      </w:r>
      <w:r>
        <w:t xml:space="preserve"> those</w:t>
      </w:r>
      <w:r w:rsidR="00F86623">
        <w:t xml:space="preserve"> who have been</w:t>
      </w:r>
      <w:r>
        <w:t xml:space="preserve"> proved like silver</w:t>
      </w:r>
      <w:r w:rsidR="00F86623">
        <w:t>.</w:t>
      </w:r>
      <w:r>
        <w:t xml:space="preserve"> Scatter the nations that delight in war. </w:t>
      </w:r>
    </w:p>
    <w:p w14:paraId="4F29C4F0" w14:textId="7A17F268" w:rsidR="00FE38E9" w:rsidRDefault="00C84706" w:rsidP="00F82D8A">
      <w:pPr>
        <w:pStyle w:val="Verse"/>
        <w:spacing w:after="240"/>
      </w:pPr>
      <w:r>
        <w:t xml:space="preserve">Ambassadors shall come out of Egypt, Ethiopia shall </w:t>
      </w:r>
      <w:r w:rsidR="00F86623">
        <w:t xml:space="preserve">hasten </w:t>
      </w:r>
      <w:r>
        <w:t xml:space="preserve">to stretch out her hand to God. </w:t>
      </w:r>
    </w:p>
    <w:p w14:paraId="1075119E" w14:textId="2E6683FC" w:rsidR="00FE38E9" w:rsidRDefault="00C84706" w:rsidP="00F82D8A">
      <w:pPr>
        <w:pStyle w:val="Verse"/>
        <w:spacing w:after="240"/>
      </w:pPr>
      <w:r>
        <w:t xml:space="preserve">Sing to God, you kingdoms of the earth, </w:t>
      </w:r>
      <w:r w:rsidR="00F86623">
        <w:t>S</w:t>
      </w:r>
      <w:r>
        <w:t xml:space="preserve">ing praises to the Lord. </w:t>
      </w:r>
      <w:r w:rsidR="00FA3250">
        <w:t xml:space="preserve"> </w:t>
      </w:r>
      <w:proofErr w:type="spellStart"/>
      <w:r w:rsidR="00425D62">
        <w:rPr>
          <w:i/>
        </w:rPr>
        <w:t>Diapsalma</w:t>
      </w:r>
      <w:proofErr w:type="spellEnd"/>
      <w:r>
        <w:t xml:space="preserve"> </w:t>
      </w:r>
    </w:p>
    <w:p w14:paraId="7631997C" w14:textId="5A6FC91B" w:rsidR="00FE38E9" w:rsidRDefault="00C84706" w:rsidP="00F82D8A">
      <w:pPr>
        <w:pStyle w:val="Verse"/>
        <w:spacing w:after="240"/>
      </w:pPr>
      <w:r>
        <w:t xml:space="preserve">Sing praises to him who rides the heaven of heavens down into the dayspring. Behold, he will </w:t>
      </w:r>
      <w:r w:rsidR="00D067D2">
        <w:t>utter</w:t>
      </w:r>
      <w:r>
        <w:t xml:space="preserve"> with his voice, a voice of power. </w:t>
      </w:r>
    </w:p>
    <w:p w14:paraId="67DA2800" w14:textId="77777777" w:rsidR="00FE38E9" w:rsidRDefault="00C84706" w:rsidP="00F82D8A">
      <w:pPr>
        <w:pStyle w:val="Verse"/>
        <w:spacing w:after="240"/>
      </w:pPr>
      <w:r>
        <w:t xml:space="preserve">Give glory to God, whose magnificence is over Israel, whose power is in the clouds. </w:t>
      </w:r>
    </w:p>
    <w:p w14:paraId="373D6EE1" w14:textId="77777777" w:rsidR="00C84706" w:rsidRDefault="00C84706" w:rsidP="00F82D8A">
      <w:pPr>
        <w:pStyle w:val="Verse"/>
        <w:spacing w:after="240"/>
      </w:pPr>
      <w:r>
        <w:t xml:space="preserve">God is wondrous in his saints; the God of Israel shall give power and strength to his people. Blessed be God. </w:t>
      </w:r>
    </w:p>
    <w:p w14:paraId="4AD37046" w14:textId="77777777" w:rsidR="00B50629" w:rsidRDefault="00B50629" w:rsidP="0037394E">
      <w:pPr>
        <w:pStyle w:val="Rubric"/>
      </w:pPr>
      <w:r>
        <w:t>Glory. Both now. Alleluia.</w:t>
      </w:r>
    </w:p>
    <w:p w14:paraId="2C8712A9" w14:textId="77777777" w:rsidR="00237B9C" w:rsidRDefault="004E40D2" w:rsidP="00B50629">
      <w:pPr>
        <w:pStyle w:val="Heading2"/>
        <w:spacing w:after="240"/>
      </w:pPr>
      <w:r>
        <w:t xml:space="preserve">Third </w:t>
      </w:r>
      <w:r w:rsidR="00B50629">
        <w:t>Stasis</w:t>
      </w:r>
    </w:p>
    <w:p w14:paraId="54E3A014" w14:textId="77777777" w:rsidR="00C84706" w:rsidRDefault="00FE38E9" w:rsidP="00FA3250">
      <w:pPr>
        <w:pStyle w:val="Heading3"/>
        <w:spacing w:after="240"/>
      </w:pPr>
      <w:r>
        <w:t>Psalm</w:t>
      </w:r>
      <w:r w:rsidR="00C84706">
        <w:t xml:space="preserve"> 68</w:t>
      </w:r>
    </w:p>
    <w:p w14:paraId="3B81126E" w14:textId="77777777" w:rsidR="00C84706" w:rsidRDefault="00C84706" w:rsidP="00161212">
      <w:pPr>
        <w:pStyle w:val="Rubric"/>
      </w:pPr>
      <w:r>
        <w:t xml:space="preserve">For the end of the struggle, in alternating verses, a psalm of David </w:t>
      </w:r>
    </w:p>
    <w:p w14:paraId="61ACE6C4" w14:textId="77777777" w:rsidR="00FE38E9" w:rsidRDefault="00C84706" w:rsidP="00F82D8A">
      <w:pPr>
        <w:pStyle w:val="Verse"/>
        <w:spacing w:after="240"/>
      </w:pPr>
      <w:r>
        <w:t xml:space="preserve">Save me, O God, for the waters have flooded into my soul. </w:t>
      </w:r>
    </w:p>
    <w:p w14:paraId="411DE11E" w14:textId="37E9AB45" w:rsidR="00FE38E9" w:rsidRDefault="00C84706" w:rsidP="00F82D8A">
      <w:pPr>
        <w:pStyle w:val="Verse"/>
        <w:spacing w:after="240"/>
      </w:pPr>
      <w:r>
        <w:t xml:space="preserve">I sank in the </w:t>
      </w:r>
      <w:r w:rsidR="00F314BF">
        <w:t xml:space="preserve">mire </w:t>
      </w:r>
      <w:r>
        <w:t xml:space="preserve">where there </w:t>
      </w:r>
      <w:r w:rsidR="00484298">
        <w:t>wa</w:t>
      </w:r>
      <w:r>
        <w:t>s no place to stand; I came into the depths</w:t>
      </w:r>
      <w:r w:rsidR="00F314BF">
        <w:t xml:space="preserve"> of the sea</w:t>
      </w:r>
      <w:r>
        <w:t xml:space="preserve"> where the storm overwhelmed me. </w:t>
      </w:r>
    </w:p>
    <w:p w14:paraId="325215AA" w14:textId="573D0909" w:rsidR="00FE38E9" w:rsidRDefault="00C84706" w:rsidP="00F82D8A">
      <w:pPr>
        <w:pStyle w:val="Verse"/>
        <w:spacing w:after="240"/>
      </w:pPr>
      <w:r>
        <w:t xml:space="preserve">I am wearied by crying, </w:t>
      </w:r>
      <w:r w:rsidR="00484298">
        <w:t xml:space="preserve">and </w:t>
      </w:r>
      <w:r>
        <w:t xml:space="preserve">my throat </w:t>
      </w:r>
      <w:r w:rsidR="00484298">
        <w:t xml:space="preserve">is </w:t>
      </w:r>
      <w:r>
        <w:t>hoarse</w:t>
      </w:r>
      <w:r w:rsidR="00484298">
        <w:t>;</w:t>
      </w:r>
      <w:r>
        <w:t xml:space="preserve"> my eyes have grown weak from hoping for my God. </w:t>
      </w:r>
    </w:p>
    <w:p w14:paraId="1215E577" w14:textId="7B1CF5DA" w:rsidR="00FE38E9" w:rsidRDefault="00C84706" w:rsidP="00F82D8A">
      <w:pPr>
        <w:pStyle w:val="Verse"/>
        <w:spacing w:after="240"/>
      </w:pPr>
      <w:r>
        <w:t xml:space="preserve">Those </w:t>
      </w:r>
      <w:r w:rsidR="00484298">
        <w:t>who hate</w:t>
      </w:r>
      <w:r>
        <w:t xml:space="preserve"> me without cause are more than the hairs of my head</w:t>
      </w:r>
      <w:r w:rsidR="00484298">
        <w:t>;</w:t>
      </w:r>
      <w:r>
        <w:t xml:space="preserve"> my enemies have grown strong in persecuting me unjustly</w:t>
      </w:r>
      <w:r w:rsidR="00484298">
        <w:t>.</w:t>
      </w:r>
      <w:r>
        <w:t xml:space="preserve"> I have paid restoration for </w:t>
      </w:r>
      <w:r w:rsidR="007B66D2">
        <w:t>what</w:t>
      </w:r>
      <w:r>
        <w:t xml:space="preserve"> I </w:t>
      </w:r>
      <w:r w:rsidR="007B66D2">
        <w:t>have not taken</w:t>
      </w:r>
      <w:r>
        <w:t xml:space="preserve">. </w:t>
      </w:r>
    </w:p>
    <w:p w14:paraId="6D10BD60" w14:textId="77777777" w:rsidR="00FE38E9" w:rsidRDefault="00C84706" w:rsidP="00F82D8A">
      <w:pPr>
        <w:pStyle w:val="Verse"/>
        <w:spacing w:after="240"/>
      </w:pPr>
      <w:r>
        <w:t xml:space="preserve">O God, thou </w:t>
      </w:r>
      <w:proofErr w:type="spellStart"/>
      <w:r>
        <w:t>knowest</w:t>
      </w:r>
      <w:proofErr w:type="spellEnd"/>
      <w:r>
        <w:t xml:space="preserve"> my foolishness, and my sins are not hidden from thee. </w:t>
      </w:r>
    </w:p>
    <w:p w14:paraId="363E0017" w14:textId="3CEA0AEE" w:rsidR="00FE38E9" w:rsidRDefault="00C84706" w:rsidP="00F82D8A">
      <w:pPr>
        <w:pStyle w:val="Verse"/>
        <w:spacing w:after="240"/>
      </w:pPr>
      <w:r>
        <w:t>O Lord, Lord of hosts, let not those who wait for thee be put to shame because of me</w:t>
      </w:r>
      <w:r w:rsidR="007B66D2">
        <w:t xml:space="preserve">. </w:t>
      </w:r>
      <w:r>
        <w:t xml:space="preserve">O God of Israel, let not those who seek after thee be confounded because of me. </w:t>
      </w:r>
    </w:p>
    <w:p w14:paraId="039641B5" w14:textId="6A6AABA5" w:rsidR="00FE38E9" w:rsidRDefault="00C84706" w:rsidP="00F82D8A">
      <w:pPr>
        <w:pStyle w:val="Verse"/>
        <w:spacing w:after="240"/>
      </w:pPr>
      <w:r>
        <w:t xml:space="preserve">For thy sake I </w:t>
      </w:r>
      <w:r w:rsidR="007B66D2">
        <w:t xml:space="preserve">have </w:t>
      </w:r>
      <w:r>
        <w:t>bor</w:t>
      </w:r>
      <w:r w:rsidR="007B66D2">
        <w:t>n</w:t>
      </w:r>
      <w:r>
        <w:t xml:space="preserve">e reproach, </w:t>
      </w:r>
      <w:r w:rsidR="00DE649E">
        <w:t>and</w:t>
      </w:r>
      <w:r>
        <w:t xml:space="preserve"> my face</w:t>
      </w:r>
      <w:r w:rsidR="00DE649E">
        <w:t xml:space="preserve"> is covered with shame</w:t>
      </w:r>
      <w:r>
        <w:t xml:space="preserve">. </w:t>
      </w:r>
    </w:p>
    <w:p w14:paraId="36637DF1" w14:textId="018AA0C7" w:rsidR="00FE38E9" w:rsidRDefault="00C84706" w:rsidP="00F82D8A">
      <w:pPr>
        <w:pStyle w:val="Verse"/>
        <w:spacing w:after="240"/>
      </w:pPr>
      <w:r>
        <w:t xml:space="preserve">I have become a stranger to my brothers, </w:t>
      </w:r>
      <w:r w:rsidR="00271C06">
        <w:t xml:space="preserve">and </w:t>
      </w:r>
      <w:r>
        <w:t>a</w:t>
      </w:r>
      <w:r w:rsidR="00271C06">
        <w:t xml:space="preserve">n alien </w:t>
      </w:r>
      <w:r>
        <w:t>to my mother</w:t>
      </w:r>
      <w:r w:rsidR="008635B2">
        <w:t>’</w:t>
      </w:r>
      <w:r>
        <w:t xml:space="preserve">s sons. </w:t>
      </w:r>
    </w:p>
    <w:p w14:paraId="21E36171" w14:textId="2A4C926D" w:rsidR="00FE38E9" w:rsidRDefault="00DE649E" w:rsidP="00F82D8A">
      <w:pPr>
        <w:pStyle w:val="Verse"/>
        <w:spacing w:after="240"/>
      </w:pPr>
      <w:r>
        <w:t>Z</w:t>
      </w:r>
      <w:r w:rsidR="00C84706">
        <w:t xml:space="preserve">eal </w:t>
      </w:r>
      <w:r>
        <w:t>for</w:t>
      </w:r>
      <w:r w:rsidR="00C84706">
        <w:t xml:space="preserve"> thy house has </w:t>
      </w:r>
      <w:r>
        <w:t>consumed me;</w:t>
      </w:r>
      <w:r w:rsidR="00C84706">
        <w:t xml:space="preserve"> the reproaches of those </w:t>
      </w:r>
      <w:r>
        <w:t>who reproached</w:t>
      </w:r>
      <w:r w:rsidR="00C84706">
        <w:t xml:space="preserve"> thee have fallen upon me. </w:t>
      </w:r>
    </w:p>
    <w:p w14:paraId="2B1DEC31" w14:textId="4DE9359E" w:rsidR="00FE38E9" w:rsidRDefault="00C84706" w:rsidP="00F82D8A">
      <w:pPr>
        <w:pStyle w:val="Verse"/>
        <w:spacing w:after="240"/>
      </w:pPr>
      <w:r>
        <w:t xml:space="preserve">I </w:t>
      </w:r>
      <w:r w:rsidR="00DE649E">
        <w:t>bowed</w:t>
      </w:r>
      <w:r>
        <w:t xml:space="preserve"> down my soul with fasting, and </w:t>
      </w:r>
      <w:r w:rsidR="00271C06">
        <w:t>it has</w:t>
      </w:r>
      <w:r>
        <w:t xml:space="preserve"> bec</w:t>
      </w:r>
      <w:r w:rsidR="00271C06">
        <w:t>o</w:t>
      </w:r>
      <w:r>
        <w:t xml:space="preserve">me </w:t>
      </w:r>
      <w:r w:rsidR="0060285F">
        <w:t>a</w:t>
      </w:r>
      <w:r>
        <w:t xml:space="preserve"> reproach</w:t>
      </w:r>
      <w:r w:rsidR="0060285F">
        <w:t xml:space="preserve"> for me</w:t>
      </w:r>
      <w:r>
        <w:t xml:space="preserve">. </w:t>
      </w:r>
    </w:p>
    <w:p w14:paraId="35FAD9DC" w14:textId="77777777" w:rsidR="00FE38E9" w:rsidRDefault="00C84706" w:rsidP="00F82D8A">
      <w:pPr>
        <w:pStyle w:val="Verse"/>
        <w:spacing w:after="240"/>
      </w:pPr>
      <w:r>
        <w:t xml:space="preserve">I also made sackcloth my garment, I became a byword to them. </w:t>
      </w:r>
    </w:p>
    <w:p w14:paraId="7384A064" w14:textId="74EFF826" w:rsidR="00FE38E9" w:rsidRPr="0026547E" w:rsidRDefault="00C84706" w:rsidP="00F82D8A">
      <w:pPr>
        <w:pStyle w:val="Verse"/>
        <w:spacing w:after="240"/>
      </w:pPr>
      <w:r>
        <w:t xml:space="preserve">Those </w:t>
      </w:r>
      <w:r w:rsidR="00402782">
        <w:t>who sat</w:t>
      </w:r>
      <w:r>
        <w:t xml:space="preserve"> at </w:t>
      </w:r>
      <w:r w:rsidRPr="0026547E">
        <w:t xml:space="preserve">the gate </w:t>
      </w:r>
      <w:r w:rsidR="00402782" w:rsidRPr="0026547E">
        <w:t>spoke</w:t>
      </w:r>
      <w:r w:rsidRPr="0026547E">
        <w:t xml:space="preserve"> against me, those </w:t>
      </w:r>
      <w:proofErr w:type="spellStart"/>
      <w:r w:rsidR="00402782" w:rsidRPr="0026547E">
        <w:t>whi</w:t>
      </w:r>
      <w:proofErr w:type="spellEnd"/>
      <w:r w:rsidR="00402782" w:rsidRPr="0026547E">
        <w:t xml:space="preserve"> drank wine</w:t>
      </w:r>
      <w:r w:rsidRPr="0026547E">
        <w:t xml:space="preserve"> made songs about me. </w:t>
      </w:r>
    </w:p>
    <w:p w14:paraId="420A0381" w14:textId="0FF79A42" w:rsidR="00FE38E9" w:rsidRPr="0026547E" w:rsidRDefault="00C84706" w:rsidP="00F82D8A">
      <w:pPr>
        <w:pStyle w:val="Verse"/>
        <w:spacing w:after="240"/>
      </w:pPr>
      <w:r w:rsidRPr="0026547E">
        <w:t xml:space="preserve">But </w:t>
      </w:r>
      <w:r w:rsidR="0026547E" w:rsidRPr="0026547E">
        <w:t xml:space="preserve">as for me, </w:t>
      </w:r>
      <w:r w:rsidRPr="0026547E">
        <w:t xml:space="preserve">I pray to thee, </w:t>
      </w:r>
      <w:r w:rsidR="0026547E" w:rsidRPr="0026547E">
        <w:t>O Lord. I</w:t>
      </w:r>
      <w:r w:rsidRPr="0026547E">
        <w:t>t is the time</w:t>
      </w:r>
      <w:r w:rsidR="0026547E" w:rsidRPr="0026547E">
        <w:t xml:space="preserve"> </w:t>
      </w:r>
      <w:r w:rsidRPr="0026547E">
        <w:t>of thy good pleasure</w:t>
      </w:r>
      <w:r w:rsidR="0026547E" w:rsidRPr="0026547E">
        <w:t xml:space="preserve">. O God, </w:t>
      </w:r>
      <w:r w:rsidRPr="0026547E">
        <w:t>in the abundance of thy mercies</w:t>
      </w:r>
      <w:r w:rsidR="0026547E" w:rsidRPr="0026547E">
        <w:t>, hear me</w:t>
      </w:r>
      <w:r w:rsidRPr="0026547E">
        <w:t xml:space="preserve"> in the truth of thy salvation. </w:t>
      </w:r>
    </w:p>
    <w:p w14:paraId="15354A5A" w14:textId="1FCCBFD7" w:rsidR="00FE38E9" w:rsidRPr="0026547E" w:rsidRDefault="00C84706" w:rsidP="00F82D8A">
      <w:pPr>
        <w:pStyle w:val="Verse"/>
        <w:spacing w:after="240"/>
      </w:pPr>
      <w:r w:rsidRPr="0026547E">
        <w:t>Save me from</w:t>
      </w:r>
      <w:r w:rsidR="0026547E">
        <w:t xml:space="preserve"> sinking in the mire</w:t>
      </w:r>
      <w:r w:rsidRPr="0026547E">
        <w:t xml:space="preserve">; </w:t>
      </w:r>
      <w:r w:rsidR="0026547E">
        <w:t>deliver</w:t>
      </w:r>
      <w:r w:rsidRPr="0026547E">
        <w:t xml:space="preserve"> me from those </w:t>
      </w:r>
      <w:r w:rsidR="00EF7F24" w:rsidRPr="0026547E">
        <w:t>who hate</w:t>
      </w:r>
      <w:r w:rsidRPr="0026547E">
        <w:t xml:space="preserve"> me, </w:t>
      </w:r>
      <w:r w:rsidR="0026547E">
        <w:t xml:space="preserve">and out of the deep </w:t>
      </w:r>
      <w:r w:rsidRPr="0026547E">
        <w:t>waters</w:t>
      </w:r>
      <w:r w:rsidR="0026547E">
        <w:t>.</w:t>
      </w:r>
    </w:p>
    <w:p w14:paraId="3872140C" w14:textId="56CCAEF4" w:rsidR="00FE38E9" w:rsidRDefault="00C84706" w:rsidP="00F82D8A">
      <w:pPr>
        <w:pStyle w:val="Verse"/>
        <w:spacing w:after="240"/>
      </w:pPr>
      <w:r>
        <w:t>Let not</w:t>
      </w:r>
      <w:r w:rsidR="00DF65DB">
        <w:t xml:space="preserve"> the flood </w:t>
      </w:r>
      <w:r>
        <w:t xml:space="preserve">drown me, </w:t>
      </w:r>
      <w:r w:rsidR="00DF65DB">
        <w:t xml:space="preserve">nor </w:t>
      </w:r>
      <w:r>
        <w:t xml:space="preserve">the deep swallow me up, let not the pit shut its mouth on me. </w:t>
      </w:r>
    </w:p>
    <w:p w14:paraId="0B77D06D" w14:textId="6B57940A" w:rsidR="00FE38E9" w:rsidRDefault="00C84706" w:rsidP="00F82D8A">
      <w:pPr>
        <w:pStyle w:val="Verse"/>
        <w:spacing w:after="240"/>
      </w:pPr>
      <w:r>
        <w:t xml:space="preserve">Hear me, O Lord, for thy mercy is good; according to </w:t>
      </w:r>
      <w:r w:rsidR="00A65C02">
        <w:t>the</w:t>
      </w:r>
      <w:r>
        <w:t xml:space="preserve"> abundan</w:t>
      </w:r>
      <w:r w:rsidR="00A65C02">
        <w:t>ce if thy mercies,</w:t>
      </w:r>
      <w:r>
        <w:t xml:space="preserve"> look on me. </w:t>
      </w:r>
    </w:p>
    <w:p w14:paraId="74EEA25A" w14:textId="77777777" w:rsidR="00A65C02" w:rsidRDefault="00C84706" w:rsidP="00A65C02">
      <w:pPr>
        <w:pStyle w:val="Verse"/>
        <w:spacing w:after="240"/>
      </w:pPr>
      <w:r>
        <w:t xml:space="preserve">Turn not thy face from thy </w:t>
      </w:r>
      <w:r w:rsidR="00A65C02">
        <w:t>servant</w:t>
      </w:r>
      <w:r>
        <w:t>, for I am afflicted</w:t>
      </w:r>
      <w:r w:rsidR="00A65C02">
        <w:t>;</w:t>
      </w:r>
      <w:r>
        <w:t xml:space="preserve"> hear me speedily</w:t>
      </w:r>
      <w:r w:rsidR="00A65C02">
        <w:t xml:space="preserve">, attend </w:t>
      </w:r>
      <w:r>
        <w:t xml:space="preserve">to my soul and </w:t>
      </w:r>
      <w:r w:rsidR="00A65C02">
        <w:t>deliver</w:t>
      </w:r>
      <w:r>
        <w:t xml:space="preserve"> it</w:t>
      </w:r>
      <w:r w:rsidR="00A65C02">
        <w:t>.</w:t>
      </w:r>
    </w:p>
    <w:p w14:paraId="3BF9E0D8" w14:textId="29A011DC" w:rsidR="00FE38E9" w:rsidRDefault="00A65C02" w:rsidP="00A65C02">
      <w:pPr>
        <w:pStyle w:val="Verse"/>
        <w:spacing w:after="240"/>
      </w:pPr>
      <w:r>
        <w:t xml:space="preserve">Save </w:t>
      </w:r>
      <w:r w:rsidR="00C84706">
        <w:t>me because of my enemies</w:t>
      </w:r>
      <w:r>
        <w:t>, f</w:t>
      </w:r>
      <w:r w:rsidR="00C84706">
        <w:t xml:space="preserve">or thou </w:t>
      </w:r>
      <w:proofErr w:type="spellStart"/>
      <w:r w:rsidR="00C84706">
        <w:t>knowest</w:t>
      </w:r>
      <w:proofErr w:type="spellEnd"/>
      <w:r w:rsidR="00C84706">
        <w:t xml:space="preserve"> my reproach and my shame and humiliation; before thee are all</w:t>
      </w:r>
      <w:r>
        <w:t xml:space="preserve"> who afflict me</w:t>
      </w:r>
      <w:r w:rsidR="00C84706">
        <w:t xml:space="preserve">. </w:t>
      </w:r>
    </w:p>
    <w:p w14:paraId="7C33A066" w14:textId="0FF867AD" w:rsidR="00FE38E9" w:rsidRDefault="00A65C02" w:rsidP="00F82D8A">
      <w:pPr>
        <w:pStyle w:val="Verse"/>
        <w:spacing w:after="240"/>
      </w:pPr>
      <w:r w:rsidRPr="00A65C02">
        <w:t xml:space="preserve">My soul </w:t>
      </w:r>
      <w:r>
        <w:t>awaited</w:t>
      </w:r>
      <w:r w:rsidRPr="00A65C02">
        <w:t xml:space="preserve"> rebuke and suffering</w:t>
      </w:r>
      <w:r>
        <w:t>.</w:t>
      </w:r>
      <w:r w:rsidR="00C84706">
        <w:t xml:space="preserve"> I </w:t>
      </w:r>
      <w:r>
        <w:t>looked</w:t>
      </w:r>
      <w:r w:rsidR="00C84706">
        <w:t xml:space="preserve"> for</w:t>
      </w:r>
      <w:r>
        <w:t xml:space="preserve"> one to grieve with me, but there was none; and for one to comfort me, </w:t>
      </w:r>
      <w:r w:rsidR="00C84706">
        <w:t xml:space="preserve">but I found none. </w:t>
      </w:r>
    </w:p>
    <w:p w14:paraId="639D5267" w14:textId="5C467FA4" w:rsidR="00FE38E9" w:rsidRDefault="00C84706" w:rsidP="00F82D8A">
      <w:pPr>
        <w:pStyle w:val="Verse"/>
        <w:spacing w:after="240"/>
      </w:pPr>
      <w:r>
        <w:t>They gave me gall for my food,</w:t>
      </w:r>
      <w:r w:rsidR="00A65C02">
        <w:t xml:space="preserve"> and for my thirst</w:t>
      </w:r>
      <w:r>
        <w:t xml:space="preserve"> they gave me vinegar </w:t>
      </w:r>
      <w:r w:rsidR="00A65C02">
        <w:t xml:space="preserve">to </w:t>
      </w:r>
      <w:r>
        <w:t xml:space="preserve">drink. </w:t>
      </w:r>
    </w:p>
    <w:p w14:paraId="256F223F" w14:textId="77777777" w:rsidR="00FE38E9" w:rsidRDefault="00C84706" w:rsidP="00F82D8A">
      <w:pPr>
        <w:pStyle w:val="Verse"/>
        <w:spacing w:after="240"/>
      </w:pPr>
      <w:r>
        <w:t xml:space="preserve">Let their table become a snare for them, for a recompense and a stumbling block. </w:t>
      </w:r>
    </w:p>
    <w:p w14:paraId="338182C9" w14:textId="6BC0CE34" w:rsidR="00FE38E9" w:rsidRDefault="00C84706" w:rsidP="00F82D8A">
      <w:pPr>
        <w:pStyle w:val="Verse"/>
        <w:spacing w:after="240"/>
      </w:pPr>
      <w:r>
        <w:t xml:space="preserve">Let their eyes be darkened so that they cannot see, </w:t>
      </w:r>
      <w:r w:rsidR="00A65C02">
        <w:t xml:space="preserve">and </w:t>
      </w:r>
      <w:r>
        <w:t xml:space="preserve">bend down their backs continually, </w:t>
      </w:r>
    </w:p>
    <w:p w14:paraId="0A831FD5" w14:textId="67F0E746" w:rsidR="00FE38E9" w:rsidRDefault="00C84706" w:rsidP="00F82D8A">
      <w:pPr>
        <w:pStyle w:val="Verse"/>
        <w:spacing w:after="240"/>
      </w:pPr>
      <w:r>
        <w:t>Pour out t</w:t>
      </w:r>
      <w:r w:rsidR="00A65C02">
        <w:t xml:space="preserve">hy wrath </w:t>
      </w:r>
      <w:r>
        <w:t xml:space="preserve">upon them, </w:t>
      </w:r>
      <w:r w:rsidR="00A65C02">
        <w:t xml:space="preserve">and </w:t>
      </w:r>
      <w:r>
        <w:t>let the fury of th</w:t>
      </w:r>
      <w:r w:rsidR="00A65C02">
        <w:t xml:space="preserve">ine anger </w:t>
      </w:r>
      <w:r>
        <w:t xml:space="preserve">seize hold of them. </w:t>
      </w:r>
    </w:p>
    <w:p w14:paraId="6368D471" w14:textId="0FC8709C" w:rsidR="00FE38E9" w:rsidRDefault="00C84706" w:rsidP="00F82D8A">
      <w:pPr>
        <w:pStyle w:val="Verse"/>
        <w:spacing w:after="240"/>
      </w:pPr>
      <w:r>
        <w:t xml:space="preserve">Let their dwelling place be desolate, </w:t>
      </w:r>
      <w:r w:rsidR="00A65C02">
        <w:t xml:space="preserve">and </w:t>
      </w:r>
      <w:r>
        <w:t xml:space="preserve">let no one live in their tents. </w:t>
      </w:r>
    </w:p>
    <w:p w14:paraId="47AAD761" w14:textId="3052934D" w:rsidR="00FE38E9" w:rsidRDefault="00C84706" w:rsidP="00F82D8A">
      <w:pPr>
        <w:pStyle w:val="Verse"/>
        <w:spacing w:after="240"/>
      </w:pPr>
      <w:r>
        <w:t xml:space="preserve">For they </w:t>
      </w:r>
      <w:r w:rsidR="00A65C02">
        <w:t>persecute</w:t>
      </w:r>
      <w:r>
        <w:t xml:space="preserve"> the one thou hast struck, </w:t>
      </w:r>
      <w:r w:rsidR="00A65C02">
        <w:t xml:space="preserve">and </w:t>
      </w:r>
      <w:r>
        <w:t>they</w:t>
      </w:r>
      <w:r w:rsidR="00A65C02">
        <w:t xml:space="preserve"> have</w:t>
      </w:r>
      <w:r>
        <w:t xml:space="preserve"> </w:t>
      </w:r>
      <w:r w:rsidR="00A65C02">
        <w:t>added to</w:t>
      </w:r>
      <w:r>
        <w:t xml:space="preserve"> the </w:t>
      </w:r>
      <w:r w:rsidR="00A65C02">
        <w:t>grief</w:t>
      </w:r>
      <w:r>
        <w:t xml:space="preserve"> of my wounds. </w:t>
      </w:r>
    </w:p>
    <w:p w14:paraId="00158666" w14:textId="77777777" w:rsidR="00FE38E9" w:rsidRDefault="00C84706" w:rsidP="00F82D8A">
      <w:pPr>
        <w:pStyle w:val="Verse"/>
        <w:spacing w:after="240"/>
      </w:pPr>
      <w:r>
        <w:t xml:space="preserve">Add iniquity to their iniquity, let them not enter into thy righteousness. </w:t>
      </w:r>
    </w:p>
    <w:p w14:paraId="54D1A895" w14:textId="77777777" w:rsidR="00FE38E9" w:rsidRDefault="00C84706" w:rsidP="00F82D8A">
      <w:pPr>
        <w:pStyle w:val="Verse"/>
        <w:spacing w:after="240"/>
      </w:pPr>
      <w:r>
        <w:t xml:space="preserve">Let them be blotted out from the book of the living and not be written with the righteous. </w:t>
      </w:r>
    </w:p>
    <w:p w14:paraId="0A3D3872" w14:textId="2DBBE44E" w:rsidR="00FE38E9" w:rsidRDefault="00A65C02" w:rsidP="00F82D8A">
      <w:pPr>
        <w:pStyle w:val="Verse"/>
        <w:spacing w:after="240"/>
      </w:pPr>
      <w:r>
        <w:t xml:space="preserve">But </w:t>
      </w:r>
      <w:r w:rsidR="00C84706">
        <w:t xml:space="preserve">I am poor and </w:t>
      </w:r>
      <w:r>
        <w:t>afflicted</w:t>
      </w:r>
      <w:r w:rsidR="00C84706">
        <w:t>, O God</w:t>
      </w:r>
      <w:r>
        <w:t>; let thy salvation continually help me</w:t>
      </w:r>
      <w:r w:rsidR="00C84706">
        <w:t xml:space="preserve">. </w:t>
      </w:r>
    </w:p>
    <w:p w14:paraId="69AB2622" w14:textId="265F4052" w:rsidR="00FE38E9" w:rsidRDefault="00C84706" w:rsidP="00F82D8A">
      <w:pPr>
        <w:pStyle w:val="Verse"/>
        <w:spacing w:after="240"/>
      </w:pPr>
      <w:r>
        <w:t xml:space="preserve">I will praise </w:t>
      </w:r>
      <w:r w:rsidR="00EF7F24">
        <w:t xml:space="preserve">the name of my </w:t>
      </w:r>
      <w:r>
        <w:t xml:space="preserve">God with a song, I will magnify him in praise. </w:t>
      </w:r>
    </w:p>
    <w:p w14:paraId="65E2D372" w14:textId="144D9C26" w:rsidR="00FE38E9" w:rsidRDefault="00C84706" w:rsidP="00F82D8A">
      <w:pPr>
        <w:pStyle w:val="Verse"/>
        <w:spacing w:after="240"/>
      </w:pPr>
      <w:r>
        <w:t>This shall pleas</w:t>
      </w:r>
      <w:r w:rsidR="00A65C02">
        <w:t>e</w:t>
      </w:r>
      <w:r>
        <w:t xml:space="preserve"> the Lord than a calf with horns and hooves. </w:t>
      </w:r>
    </w:p>
    <w:p w14:paraId="49D6A83C" w14:textId="4F5C1160" w:rsidR="00FE38E9" w:rsidRDefault="00C84706" w:rsidP="00F82D8A">
      <w:pPr>
        <w:pStyle w:val="Verse"/>
        <w:spacing w:after="240"/>
      </w:pPr>
      <w:r>
        <w:t xml:space="preserve">Let the poor </w:t>
      </w:r>
      <w:r w:rsidR="00A65C02">
        <w:t>see it</w:t>
      </w:r>
      <w:r>
        <w:t xml:space="preserve"> and be glad</w:t>
      </w:r>
      <w:r w:rsidR="00A15A2F">
        <w:t>; s</w:t>
      </w:r>
      <w:r>
        <w:t>eek God and your soul</w:t>
      </w:r>
      <w:r w:rsidR="00C63843">
        <w:t>s</w:t>
      </w:r>
      <w:r>
        <w:t xml:space="preserve"> shall live. </w:t>
      </w:r>
    </w:p>
    <w:p w14:paraId="4B00EE3F" w14:textId="7494F11E" w:rsidR="00FE38E9" w:rsidRDefault="00C84706" w:rsidP="00F82D8A">
      <w:pPr>
        <w:pStyle w:val="Verse"/>
        <w:spacing w:after="240"/>
      </w:pPr>
      <w:r>
        <w:t>For the Lord has heard the poor</w:t>
      </w:r>
      <w:r w:rsidR="00A15A2F">
        <w:t>;</w:t>
      </w:r>
      <w:r>
        <w:t xml:space="preserve"> he does not despise his </w:t>
      </w:r>
      <w:r w:rsidR="00C63843">
        <w:t>own who are in bonds</w:t>
      </w:r>
      <w:r>
        <w:t xml:space="preserve">. </w:t>
      </w:r>
    </w:p>
    <w:p w14:paraId="7DC0C8AA" w14:textId="01BD0EDC" w:rsidR="00FE38E9" w:rsidRDefault="00C84706" w:rsidP="00F82D8A">
      <w:pPr>
        <w:pStyle w:val="Verse"/>
        <w:spacing w:after="240"/>
      </w:pPr>
      <w:r>
        <w:t xml:space="preserve">Let </w:t>
      </w:r>
      <w:r w:rsidR="00C63843">
        <w:t xml:space="preserve">the </w:t>
      </w:r>
      <w:r>
        <w:t>heaven</w:t>
      </w:r>
      <w:r w:rsidR="00C63843">
        <w:t>s</w:t>
      </w:r>
      <w:r>
        <w:t xml:space="preserve"> and </w:t>
      </w:r>
      <w:r w:rsidR="00C63843">
        <w:t xml:space="preserve">the </w:t>
      </w:r>
      <w:r>
        <w:t>earth praise him</w:t>
      </w:r>
      <w:r w:rsidR="00C63843">
        <w:t>;</w:t>
      </w:r>
      <w:r>
        <w:t xml:space="preserve"> the seas and everything that moves in them. </w:t>
      </w:r>
    </w:p>
    <w:p w14:paraId="67DF2388" w14:textId="4B7F6618" w:rsidR="00FE38E9" w:rsidRDefault="00C84706" w:rsidP="00F82D8A">
      <w:pPr>
        <w:pStyle w:val="Verse"/>
        <w:spacing w:after="240"/>
      </w:pPr>
      <w:r>
        <w:t xml:space="preserve">For God shall save </w:t>
      </w:r>
      <w:r w:rsidR="008C004B">
        <w:t>Sion</w:t>
      </w:r>
      <w:r w:rsidR="00C63843">
        <w:t>, and</w:t>
      </w:r>
      <w:r>
        <w:t xml:space="preserve"> the cities of Judah shall be </w:t>
      </w:r>
      <w:r w:rsidR="00C63843">
        <w:t>re</w:t>
      </w:r>
      <w:r>
        <w:t>built</w:t>
      </w:r>
      <w:r w:rsidR="00C63843">
        <w:t>;</w:t>
      </w:r>
      <w:r>
        <w:t xml:space="preserve"> </w:t>
      </w:r>
      <w:r w:rsidR="00A15A2F">
        <w:t>there</w:t>
      </w:r>
      <w:r>
        <w:t xml:space="preserve"> shall</w:t>
      </w:r>
      <w:r w:rsidR="00A15A2F">
        <w:t xml:space="preserve"> they </w:t>
      </w:r>
      <w:r>
        <w:t>dwell</w:t>
      </w:r>
      <w:r w:rsidR="00A15A2F">
        <w:t xml:space="preserve">, </w:t>
      </w:r>
      <w:r>
        <w:t xml:space="preserve">and they shall inherit it. </w:t>
      </w:r>
    </w:p>
    <w:p w14:paraId="76630952" w14:textId="41F54AB5" w:rsidR="00237B9C" w:rsidRDefault="00EF7F24" w:rsidP="00F82D8A">
      <w:pPr>
        <w:pStyle w:val="Verse"/>
        <w:spacing w:after="240"/>
      </w:pPr>
      <w:r>
        <w:t>The seed of h</w:t>
      </w:r>
      <w:r w:rsidR="00C84706">
        <w:t xml:space="preserve">is servants shall possess it, </w:t>
      </w:r>
      <w:r w:rsidR="00C63843">
        <w:t xml:space="preserve">and </w:t>
      </w:r>
      <w:r w:rsidR="00C84706">
        <w:t xml:space="preserve">those </w:t>
      </w:r>
      <w:r w:rsidR="00C63843">
        <w:t>who</w:t>
      </w:r>
      <w:r w:rsidR="00C84706">
        <w:t xml:space="preserve"> love his name shall dwell </w:t>
      </w:r>
      <w:r w:rsidR="001A073B">
        <w:t>therein</w:t>
      </w:r>
      <w:r w:rsidR="00C84706">
        <w:t xml:space="preserve">. </w:t>
      </w:r>
    </w:p>
    <w:p w14:paraId="506984BA" w14:textId="77777777" w:rsidR="00C84706" w:rsidRDefault="00FE38E9" w:rsidP="00FA3250">
      <w:pPr>
        <w:pStyle w:val="Heading3"/>
        <w:spacing w:after="240"/>
      </w:pPr>
      <w:r>
        <w:t>Psalm</w:t>
      </w:r>
      <w:r w:rsidR="00C84706">
        <w:t xml:space="preserve"> 69</w:t>
      </w:r>
    </w:p>
    <w:p w14:paraId="7B15A9CF" w14:textId="77777777" w:rsidR="00C84706" w:rsidRDefault="00C84706" w:rsidP="00161212">
      <w:pPr>
        <w:pStyle w:val="Rubric"/>
      </w:pPr>
      <w:r>
        <w:t xml:space="preserve">For the end of the struggle, a psalm of David in remembering that the Lord has saved me </w:t>
      </w:r>
    </w:p>
    <w:p w14:paraId="7DE41047" w14:textId="77777777" w:rsidR="00201FB9" w:rsidRDefault="00201FB9" w:rsidP="001A073B">
      <w:pPr>
        <w:pStyle w:val="Verse"/>
        <w:spacing w:after="240"/>
      </w:pPr>
      <w:r w:rsidRPr="00201FB9">
        <w:t>O God, be attentive unto helping me; O Lord, make haste to help me.</w:t>
      </w:r>
    </w:p>
    <w:p w14:paraId="3C035EB7" w14:textId="61150169" w:rsidR="00FE38E9" w:rsidRDefault="00201FB9" w:rsidP="001A073B">
      <w:pPr>
        <w:pStyle w:val="Verse"/>
        <w:spacing w:after="240"/>
      </w:pPr>
      <w:r>
        <w:t xml:space="preserve">Let </w:t>
      </w:r>
      <w:r w:rsidR="001A073B" w:rsidRPr="001A073B">
        <w:t>those</w:t>
      </w:r>
      <w:r w:rsidR="001A073B">
        <w:t xml:space="preserve"> who seek my life</w:t>
      </w:r>
      <w:r w:rsidR="001A073B" w:rsidRPr="001A073B">
        <w:t xml:space="preserve"> be </w:t>
      </w:r>
      <w:r w:rsidR="001A073B">
        <w:t xml:space="preserve">confounded and </w:t>
      </w:r>
      <w:r w:rsidR="001A073B" w:rsidRPr="001A073B">
        <w:t>put to sham</w:t>
      </w:r>
      <w:r w:rsidR="001A073B">
        <w:t xml:space="preserve">e; let them </w:t>
      </w:r>
      <w:r w:rsidR="001A073B" w:rsidRPr="001A073B">
        <w:t xml:space="preserve">be turned back and be put to shame who </w:t>
      </w:r>
      <w:r w:rsidR="001A073B">
        <w:t>desire evils against me.</w:t>
      </w:r>
      <w:r w:rsidR="001A073B" w:rsidRPr="001A073B">
        <w:t xml:space="preserve"> </w:t>
      </w:r>
    </w:p>
    <w:p w14:paraId="5E6DFB82" w14:textId="77777777" w:rsidR="00201FB9" w:rsidRDefault="00A15E97" w:rsidP="00F82D8A">
      <w:pPr>
        <w:pStyle w:val="Verse"/>
        <w:spacing w:after="240"/>
        <w:rPr>
          <w:rFonts w:eastAsia="Arial"/>
          <w:sz w:val="26"/>
          <w:szCs w:val="26"/>
        </w:rPr>
      </w:pPr>
      <w:r w:rsidRPr="00A15E97">
        <w:t xml:space="preserve">Let them be </w:t>
      </w:r>
      <w:r>
        <w:t xml:space="preserve">turned </w:t>
      </w:r>
      <w:r w:rsidR="00201FB9">
        <w:t xml:space="preserve">back ashamed </w:t>
      </w:r>
      <w:r w:rsidRPr="00A15E97">
        <w:t>who say</w:t>
      </w:r>
      <w:r>
        <w:t xml:space="preserve"> to me</w:t>
      </w:r>
      <w:r w:rsidR="00201FB9">
        <w:t>,</w:t>
      </w:r>
      <w:r w:rsidR="00C84706">
        <w:t xml:space="preserve"> Well done</w:t>
      </w:r>
      <w:r w:rsidR="00201FB9">
        <w:t>, w</w:t>
      </w:r>
      <w:r>
        <w:t>ell done</w:t>
      </w:r>
      <w:r w:rsidR="00201FB9">
        <w:t>.</w:t>
      </w:r>
    </w:p>
    <w:p w14:paraId="68555CA8" w14:textId="26ADBBF5" w:rsidR="00FE38E9" w:rsidRDefault="00201FB9" w:rsidP="00F82D8A">
      <w:pPr>
        <w:pStyle w:val="Verse"/>
        <w:spacing w:after="240"/>
      </w:pPr>
      <w:r w:rsidRPr="00201FB9">
        <w:t xml:space="preserve">Let all those </w:t>
      </w:r>
      <w:r>
        <w:t>who</w:t>
      </w:r>
      <w:r w:rsidRPr="00201FB9">
        <w:t xml:space="preserve"> seek </w:t>
      </w:r>
      <w:r>
        <w:t>t</w:t>
      </w:r>
      <w:r w:rsidRPr="00201FB9">
        <w:t xml:space="preserve">hee, O God, rejoice and be glad in </w:t>
      </w:r>
      <w:r>
        <w:t>t</w:t>
      </w:r>
      <w:r w:rsidRPr="00201FB9">
        <w:t xml:space="preserve">hee; and let </w:t>
      </w:r>
      <w:r>
        <w:t>those who</w:t>
      </w:r>
      <w:r w:rsidRPr="00201FB9">
        <w:t xml:space="preserve"> love </w:t>
      </w:r>
      <w:r>
        <w:t>t</w:t>
      </w:r>
      <w:r w:rsidRPr="00201FB9">
        <w:t>hy salvation say continually,</w:t>
      </w:r>
      <w:r>
        <w:t xml:space="preserve"> May</w:t>
      </w:r>
      <w:r w:rsidRPr="00201FB9">
        <w:t xml:space="preserve"> the Lord be magnified.</w:t>
      </w:r>
    </w:p>
    <w:p w14:paraId="3590B01C" w14:textId="7DA348AB" w:rsidR="00C84706" w:rsidRDefault="00C84706" w:rsidP="00F82D8A">
      <w:pPr>
        <w:pStyle w:val="Verse"/>
        <w:spacing w:after="240"/>
      </w:pPr>
      <w:r>
        <w:t>But I am poor and needy</w:t>
      </w:r>
      <w:r w:rsidR="001A073B">
        <w:t>;</w:t>
      </w:r>
      <w:r>
        <w:t xml:space="preserve"> </w:t>
      </w:r>
      <w:r w:rsidR="00201FB9">
        <w:t xml:space="preserve">help me, </w:t>
      </w:r>
      <w:r>
        <w:t xml:space="preserve">O my God. Thou art my helper and </w:t>
      </w:r>
      <w:r w:rsidR="00201FB9">
        <w:t xml:space="preserve">my </w:t>
      </w:r>
      <w:r>
        <w:t>deliverer</w:t>
      </w:r>
      <w:r w:rsidR="00201FB9">
        <w:t>;</w:t>
      </w:r>
      <w:r>
        <w:t xml:space="preserve"> O Lord, do not delay. </w:t>
      </w:r>
    </w:p>
    <w:p w14:paraId="0AC0EED4" w14:textId="77777777" w:rsidR="00B50629" w:rsidRDefault="00B50629" w:rsidP="0037394E">
      <w:pPr>
        <w:pStyle w:val="Rubric"/>
      </w:pPr>
      <w:r>
        <w:t>Glory. Both now. Alleluia.</w:t>
      </w:r>
    </w:p>
    <w:p w14:paraId="2696E786"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Ten</w:t>
      </w:r>
    </w:p>
    <w:p w14:paraId="063CD57A" w14:textId="77777777" w:rsidR="009131F8" w:rsidRPr="009131F8" w:rsidRDefault="009131F8" w:rsidP="009131F8">
      <w:pPr>
        <w:pStyle w:val="Heading2"/>
        <w:spacing w:after="240"/>
      </w:pPr>
      <w:r w:rsidRPr="009131F8">
        <w:t>First Stasis</w:t>
      </w:r>
    </w:p>
    <w:p w14:paraId="66D65BF8" w14:textId="77777777" w:rsidR="009B62A7" w:rsidRDefault="00FE38E9" w:rsidP="00FA3250">
      <w:pPr>
        <w:pStyle w:val="Heading3"/>
        <w:spacing w:after="240"/>
      </w:pPr>
      <w:r>
        <w:t>Psalm</w:t>
      </w:r>
      <w:r w:rsidR="009B62A7">
        <w:t xml:space="preserve"> 70</w:t>
      </w:r>
    </w:p>
    <w:p w14:paraId="48933134" w14:textId="3774C6B0" w:rsidR="009B62A7" w:rsidRDefault="009B62A7" w:rsidP="00161212">
      <w:pPr>
        <w:pStyle w:val="Rubric"/>
      </w:pPr>
      <w:r>
        <w:t>A psalm of David, concerning Jonadab</w:t>
      </w:r>
      <w:r w:rsidR="008635B2">
        <w:t>’</w:t>
      </w:r>
      <w:r>
        <w:t xml:space="preserve">s sons and those first taken captive; untitled among the Hebrews </w:t>
      </w:r>
    </w:p>
    <w:p w14:paraId="51D3783F" w14:textId="77777777" w:rsidR="00FE38E9" w:rsidRPr="009D01F9" w:rsidRDefault="009B62A7" w:rsidP="00F82D8A">
      <w:pPr>
        <w:pStyle w:val="Verse"/>
        <w:spacing w:after="240"/>
      </w:pPr>
      <w:r w:rsidRPr="009D01F9">
        <w:t xml:space="preserve">In thee, O Lord, I have hoped, may I never be put to shame. </w:t>
      </w:r>
    </w:p>
    <w:p w14:paraId="38B8F95B" w14:textId="4F26F46A" w:rsidR="00FE38E9" w:rsidRPr="009D01F9" w:rsidRDefault="009B62A7" w:rsidP="00F82D8A">
      <w:pPr>
        <w:pStyle w:val="Verse"/>
        <w:spacing w:after="240"/>
      </w:pPr>
      <w:r w:rsidRPr="009D01F9">
        <w:t>Deliver me in thy righteousness</w:t>
      </w:r>
      <w:r w:rsidR="009D01F9" w:rsidRPr="009D01F9">
        <w:t xml:space="preserve"> and </w:t>
      </w:r>
      <w:r w:rsidRPr="009D01F9">
        <w:t>rescue me</w:t>
      </w:r>
      <w:r w:rsidR="009D01F9" w:rsidRPr="009D01F9">
        <w:t xml:space="preserve">; </w:t>
      </w:r>
      <w:r w:rsidRPr="009D01F9">
        <w:t xml:space="preserve">incline thine ear to me and save me. </w:t>
      </w:r>
    </w:p>
    <w:p w14:paraId="2B42E430" w14:textId="77777777" w:rsidR="00FE38E9" w:rsidRPr="009D01F9" w:rsidRDefault="009B62A7" w:rsidP="00F82D8A">
      <w:pPr>
        <w:pStyle w:val="Verse"/>
        <w:spacing w:after="240"/>
      </w:pPr>
      <w:r w:rsidRPr="009D01F9">
        <w:t xml:space="preserve">Be the God of my protection, the stronghold of my salvation, for thou art my rock and my refuge. </w:t>
      </w:r>
    </w:p>
    <w:p w14:paraId="4038CDE5" w14:textId="4B3054FA" w:rsidR="00FE38E9" w:rsidRDefault="009B62A7" w:rsidP="00F82D8A">
      <w:pPr>
        <w:pStyle w:val="Verse"/>
        <w:spacing w:after="240"/>
      </w:pPr>
      <w:r w:rsidRPr="009D01F9">
        <w:t xml:space="preserve">O my God, rescue me from the </w:t>
      </w:r>
      <w:r w:rsidR="006742A8" w:rsidRPr="009D01F9">
        <w:t xml:space="preserve">hand of the </w:t>
      </w:r>
      <w:r w:rsidRPr="009D01F9">
        <w:t xml:space="preserve">sinner, from </w:t>
      </w:r>
      <w:r w:rsidR="009D01F9">
        <w:t>the hand of the</w:t>
      </w:r>
      <w:r w:rsidRPr="009D01F9">
        <w:t xml:space="preserve"> </w:t>
      </w:r>
      <w:r>
        <w:t>transgres</w:t>
      </w:r>
      <w:r w:rsidR="009D01F9">
        <w:t>sor</w:t>
      </w:r>
      <w:r>
        <w:t xml:space="preserve"> and </w:t>
      </w:r>
      <w:r w:rsidR="009D01F9">
        <w:t>the evildoer.</w:t>
      </w:r>
      <w:r>
        <w:t xml:space="preserve"> </w:t>
      </w:r>
    </w:p>
    <w:p w14:paraId="400DEF83" w14:textId="7B255DCF" w:rsidR="009D01F9" w:rsidRDefault="009B62A7" w:rsidP="00F82D8A">
      <w:pPr>
        <w:pStyle w:val="Verse"/>
        <w:spacing w:after="240"/>
      </w:pPr>
      <w:r>
        <w:t>For thou art my endurance, O Lord</w:t>
      </w:r>
      <w:r w:rsidR="009D01F9">
        <w:t xml:space="preserve">; </w:t>
      </w:r>
      <w:r w:rsidR="009D01F9" w:rsidRPr="009D01F9">
        <w:t xml:space="preserve">the Lord is my hope from my youth. </w:t>
      </w:r>
    </w:p>
    <w:p w14:paraId="487C4FFC" w14:textId="45BAEF18" w:rsidR="00FE38E9" w:rsidRDefault="009B62A7" w:rsidP="00F82D8A">
      <w:pPr>
        <w:pStyle w:val="Verse"/>
        <w:spacing w:after="240"/>
      </w:pPr>
      <w:r>
        <w:t>By thee I have been upheld from birth, from my mother</w:t>
      </w:r>
      <w:r w:rsidR="008635B2">
        <w:t>’</w:t>
      </w:r>
      <w:r>
        <w:t xml:space="preserve">s womb thou hast been my shelter, my song shall </w:t>
      </w:r>
      <w:r w:rsidR="009D01F9">
        <w:t xml:space="preserve">always </w:t>
      </w:r>
      <w:r>
        <w:t xml:space="preserve">be of thee. </w:t>
      </w:r>
    </w:p>
    <w:p w14:paraId="641560F1" w14:textId="77777777" w:rsidR="00FE38E9" w:rsidRDefault="009B62A7" w:rsidP="00F82D8A">
      <w:pPr>
        <w:pStyle w:val="Verse"/>
        <w:spacing w:after="240"/>
      </w:pPr>
      <w:r>
        <w:t xml:space="preserve">I have become as a wonder to many, but thou art my strong helper. </w:t>
      </w:r>
    </w:p>
    <w:p w14:paraId="2334FB0F" w14:textId="2E244C24" w:rsidR="00FE38E9" w:rsidRDefault="009B62A7" w:rsidP="00F82D8A">
      <w:pPr>
        <w:pStyle w:val="Verse"/>
        <w:spacing w:after="240"/>
      </w:pPr>
      <w:r>
        <w:t xml:space="preserve">Let my mouth be filled with thy praise that I may sing of thy glory, </w:t>
      </w:r>
      <w:r w:rsidR="009D01F9">
        <w:t xml:space="preserve">and </w:t>
      </w:r>
      <w:r>
        <w:t>thy ma</w:t>
      </w:r>
      <w:r w:rsidR="009D01F9">
        <w:t>jesty</w:t>
      </w:r>
      <w:r>
        <w:t xml:space="preserve"> all the day. </w:t>
      </w:r>
    </w:p>
    <w:p w14:paraId="42902B71" w14:textId="706DD60F" w:rsidR="00FE38E9" w:rsidRDefault="009B62A7" w:rsidP="00F82D8A">
      <w:pPr>
        <w:pStyle w:val="Verse"/>
        <w:spacing w:after="240"/>
      </w:pPr>
      <w:r>
        <w:t xml:space="preserve">Do not cast me off in the time of </w:t>
      </w:r>
      <w:r w:rsidR="009D01F9">
        <w:t xml:space="preserve">my </w:t>
      </w:r>
      <w:r>
        <w:t>old age; when my strength fails</w:t>
      </w:r>
      <w:r w:rsidR="009D01F9">
        <w:t>,</w:t>
      </w:r>
      <w:r>
        <w:t xml:space="preserve"> do not forsake me. </w:t>
      </w:r>
    </w:p>
    <w:p w14:paraId="2FDF6259" w14:textId="17BDE673" w:rsidR="00FE38E9" w:rsidRDefault="009B62A7" w:rsidP="00F82D8A">
      <w:pPr>
        <w:pStyle w:val="Verse"/>
        <w:spacing w:after="240"/>
      </w:pPr>
      <w:r>
        <w:t xml:space="preserve">For my enemies </w:t>
      </w:r>
      <w:r w:rsidR="009D01F9">
        <w:t xml:space="preserve">have </w:t>
      </w:r>
      <w:r>
        <w:t>spoke</w:t>
      </w:r>
      <w:r w:rsidR="009D01F9">
        <w:t>n</w:t>
      </w:r>
      <w:r>
        <w:t xml:space="preserve"> against me, those </w:t>
      </w:r>
      <w:r w:rsidR="009D01F9">
        <w:t>who seek</w:t>
      </w:r>
      <w:r>
        <w:t xml:space="preserve"> my soul have conspired against me, </w:t>
      </w:r>
    </w:p>
    <w:p w14:paraId="27CCB112" w14:textId="7CB2546A" w:rsidR="00FE38E9" w:rsidRDefault="009B62A7" w:rsidP="00F82D8A">
      <w:pPr>
        <w:pStyle w:val="Verse"/>
        <w:spacing w:after="240"/>
      </w:pPr>
      <w:r>
        <w:t xml:space="preserve">Saying: God has </w:t>
      </w:r>
      <w:r w:rsidR="009D01F9">
        <w:t>forsaken</w:t>
      </w:r>
      <w:r>
        <w:t xml:space="preserve"> him, pursue and </w:t>
      </w:r>
      <w:r w:rsidR="009D01F9">
        <w:t>seize</w:t>
      </w:r>
      <w:r>
        <w:t xml:space="preserve"> him, for there is none to rescue him. </w:t>
      </w:r>
    </w:p>
    <w:p w14:paraId="104558B9" w14:textId="77777777" w:rsidR="005960E4" w:rsidRDefault="009B62A7" w:rsidP="005960E4">
      <w:pPr>
        <w:pStyle w:val="Verse"/>
        <w:spacing w:after="240"/>
      </w:pPr>
      <w:r>
        <w:t xml:space="preserve">O God, </w:t>
      </w:r>
      <w:r w:rsidR="005960E4">
        <w:t>be</w:t>
      </w:r>
      <w:r>
        <w:t xml:space="preserve"> not far off from me; my God, make haste </w:t>
      </w:r>
      <w:r w:rsidR="005960E4">
        <w:t>to help me</w:t>
      </w:r>
      <w:r>
        <w:t xml:space="preserve">. </w:t>
      </w:r>
    </w:p>
    <w:p w14:paraId="2B91340D" w14:textId="3FC8AA98" w:rsidR="00FE38E9" w:rsidRDefault="009B62A7" w:rsidP="005960E4">
      <w:pPr>
        <w:pStyle w:val="Verse"/>
        <w:spacing w:after="240"/>
      </w:pPr>
      <w:r>
        <w:t>Let those</w:t>
      </w:r>
      <w:r w:rsidR="005960E4">
        <w:t xml:space="preserve"> who</w:t>
      </w:r>
      <w:r>
        <w:t xml:space="preserve"> </w:t>
      </w:r>
      <w:r w:rsidR="005960E4">
        <w:t>falsely accuse</w:t>
      </w:r>
      <w:r>
        <w:t xml:space="preserve"> my soul be </w:t>
      </w:r>
      <w:r w:rsidR="005960E4">
        <w:t xml:space="preserve">ashamed </w:t>
      </w:r>
      <w:r>
        <w:t xml:space="preserve">and </w:t>
      </w:r>
      <w:r w:rsidR="005960E4">
        <w:t xml:space="preserve">be no more; </w:t>
      </w:r>
      <w:r>
        <w:t xml:space="preserve">let those </w:t>
      </w:r>
      <w:r w:rsidR="005960E4">
        <w:t xml:space="preserve">who </w:t>
      </w:r>
      <w:r>
        <w:t xml:space="preserve">seek </w:t>
      </w:r>
      <w:r w:rsidR="005960E4">
        <w:t>evil things for me</w:t>
      </w:r>
      <w:r>
        <w:t xml:space="preserve"> be covered </w:t>
      </w:r>
      <w:r w:rsidR="005960E4">
        <w:t>with reproach and dishonor</w:t>
      </w:r>
      <w:r>
        <w:t xml:space="preserve">. </w:t>
      </w:r>
    </w:p>
    <w:p w14:paraId="7C869AAE" w14:textId="2576B794" w:rsidR="00FE38E9" w:rsidRDefault="009B62A7" w:rsidP="00F82D8A">
      <w:pPr>
        <w:pStyle w:val="Verse"/>
        <w:spacing w:after="240"/>
      </w:pPr>
      <w:r>
        <w:t>But I will hope continually</w:t>
      </w:r>
      <w:r w:rsidR="005960E4">
        <w:t>,</w:t>
      </w:r>
      <w:r>
        <w:t xml:space="preserve"> and will</w:t>
      </w:r>
      <w:r w:rsidR="005960E4">
        <w:t xml:space="preserve"> add to all thy</w:t>
      </w:r>
      <w:r>
        <w:t xml:space="preserve"> praise. </w:t>
      </w:r>
    </w:p>
    <w:p w14:paraId="52E8FBBF" w14:textId="12895781" w:rsidR="00FE38E9" w:rsidRPr="00861DF2" w:rsidRDefault="009B62A7" w:rsidP="00F82D8A">
      <w:pPr>
        <w:pStyle w:val="Verse"/>
        <w:spacing w:after="240"/>
      </w:pPr>
      <w:r>
        <w:t xml:space="preserve">My mouth shall proclaim thy righteousness </w:t>
      </w:r>
      <w:r w:rsidR="005960E4">
        <w:t xml:space="preserve">and thy </w:t>
      </w:r>
      <w:r w:rsidR="005960E4" w:rsidRPr="00861DF2">
        <w:t>salvation</w:t>
      </w:r>
      <w:r w:rsidR="00377244" w:rsidRPr="00861DF2">
        <w:t xml:space="preserve"> all the day long;</w:t>
      </w:r>
      <w:r w:rsidRPr="00861DF2">
        <w:t xml:space="preserve"> for I </w:t>
      </w:r>
      <w:r w:rsidR="00494BF5">
        <w:t xml:space="preserve">know not </w:t>
      </w:r>
      <w:r w:rsidR="00861DF2" w:rsidRPr="00861DF2">
        <w:t>their</w:t>
      </w:r>
      <w:r w:rsidR="005960E4" w:rsidRPr="00861DF2">
        <w:t xml:space="preserve"> </w:t>
      </w:r>
      <w:r w:rsidR="00377244" w:rsidRPr="00861DF2">
        <w:t>limit</w:t>
      </w:r>
      <w:r w:rsidRPr="00861DF2">
        <w:t>.</w:t>
      </w:r>
    </w:p>
    <w:p w14:paraId="4F0EB603" w14:textId="7902295A" w:rsidR="00FE38E9" w:rsidRDefault="002368F3" w:rsidP="002368F3">
      <w:pPr>
        <w:pStyle w:val="Verse"/>
        <w:spacing w:after="240"/>
      </w:pPr>
      <w:r>
        <w:rPr>
          <w:color w:val="000000"/>
        </w:rPr>
        <w:t>I will continue in the might of the Lord; O Lord, I will speak of thy righteousness alone</w:t>
      </w:r>
      <w:r w:rsidR="009B62A7">
        <w:t xml:space="preserve">. </w:t>
      </w:r>
    </w:p>
    <w:p w14:paraId="026972F3" w14:textId="6912AA6E" w:rsidR="00FE38E9" w:rsidRDefault="009B62A7" w:rsidP="00F82D8A">
      <w:pPr>
        <w:pStyle w:val="Verse"/>
        <w:spacing w:after="240"/>
      </w:pPr>
      <w:r>
        <w:t xml:space="preserve">Thou hast taught me, O God, from my youth, and until now I will proclaim thy wonders. </w:t>
      </w:r>
    </w:p>
    <w:p w14:paraId="1A140A98" w14:textId="14A3DA8E" w:rsidR="002368F3" w:rsidRDefault="009B62A7" w:rsidP="00F82D8A">
      <w:pPr>
        <w:pStyle w:val="Verse"/>
        <w:spacing w:after="240"/>
      </w:pPr>
      <w:r>
        <w:t xml:space="preserve">Even </w:t>
      </w:r>
      <w:r w:rsidR="002368F3">
        <w:t>unto</w:t>
      </w:r>
      <w:r>
        <w:t xml:space="preserve"> old age and great years, O God, do not </w:t>
      </w:r>
      <w:r w:rsidR="002368F3">
        <w:t>forsake</w:t>
      </w:r>
      <w:r>
        <w:t xml:space="preserve"> me,</w:t>
      </w:r>
    </w:p>
    <w:p w14:paraId="4A9C4EC9" w14:textId="77777777" w:rsidR="009B4E38" w:rsidRDefault="002368F3" w:rsidP="009B4E38">
      <w:pPr>
        <w:pStyle w:val="Verse"/>
        <w:spacing w:after="240"/>
      </w:pPr>
      <w:r>
        <w:t>U</w:t>
      </w:r>
      <w:r w:rsidR="009B62A7">
        <w:t>ntil I proclaim th</w:t>
      </w:r>
      <w:r w:rsidR="009B4E38">
        <w:t xml:space="preserve">ine </w:t>
      </w:r>
      <w:r>
        <w:t>arm</w:t>
      </w:r>
      <w:r w:rsidR="009B62A7">
        <w:t xml:space="preserve"> to all generations</w:t>
      </w:r>
      <w:r>
        <w:t xml:space="preserve"> to come;</w:t>
      </w:r>
    </w:p>
    <w:p w14:paraId="138B7A0C" w14:textId="5FDC6683" w:rsidR="00FE38E9" w:rsidRDefault="009B4E38" w:rsidP="002368F3">
      <w:pPr>
        <w:pStyle w:val="Verse"/>
        <w:spacing w:after="240"/>
      </w:pPr>
      <w:r>
        <w:t>T</w:t>
      </w:r>
      <w:r w:rsidR="009B62A7">
        <w:t>hy power and thy righteousnes</w:t>
      </w:r>
      <w:r w:rsidR="002368F3">
        <w:t>s,</w:t>
      </w:r>
      <w:r>
        <w:t xml:space="preserve"> </w:t>
      </w:r>
      <w:r w:rsidR="009B62A7">
        <w:t>O God</w:t>
      </w:r>
      <w:r w:rsidR="002368F3">
        <w:t xml:space="preserve">, </w:t>
      </w:r>
      <w:r>
        <w:t xml:space="preserve">and </w:t>
      </w:r>
      <w:r w:rsidR="002368F3">
        <w:t>thy mighty acts unto the highest.</w:t>
      </w:r>
      <w:r>
        <w:t xml:space="preserve"> </w:t>
      </w:r>
      <w:r w:rsidR="009B62A7">
        <w:t xml:space="preserve">O God, who is like </w:t>
      </w:r>
      <w:r>
        <w:t xml:space="preserve">unto </w:t>
      </w:r>
      <w:r w:rsidR="009B62A7">
        <w:t xml:space="preserve">thee? </w:t>
      </w:r>
    </w:p>
    <w:p w14:paraId="68D5DEF2" w14:textId="022C1B73" w:rsidR="00FE38E9" w:rsidRDefault="009B4E38" w:rsidP="00F82D8A">
      <w:pPr>
        <w:pStyle w:val="Verse"/>
        <w:spacing w:after="240"/>
      </w:pPr>
      <w:r>
        <w:t>G</w:t>
      </w:r>
      <w:r w:rsidR="009B62A7">
        <w:t xml:space="preserve">reat and severe </w:t>
      </w:r>
      <w:r>
        <w:t xml:space="preserve">are </w:t>
      </w:r>
      <w:r w:rsidR="009B62A7">
        <w:t xml:space="preserve">the afflictions thou hast shown me, yet thou didst </w:t>
      </w:r>
      <w:r>
        <w:t>return</w:t>
      </w:r>
      <w:r w:rsidR="009B62A7">
        <w:t xml:space="preserve"> and quicken me; thou hast led me up from the depths of</w:t>
      </w:r>
      <w:r>
        <w:t xml:space="preserve"> the</w:t>
      </w:r>
      <w:r w:rsidR="009B62A7">
        <w:t xml:space="preserve"> earth. </w:t>
      </w:r>
    </w:p>
    <w:p w14:paraId="6FD6D9C8" w14:textId="02C925D4" w:rsidR="00FE38E9" w:rsidRDefault="009B62A7" w:rsidP="00F82D8A">
      <w:pPr>
        <w:pStyle w:val="Verse"/>
        <w:spacing w:after="240"/>
      </w:pPr>
      <w:r>
        <w:t xml:space="preserve">Thou </w:t>
      </w:r>
      <w:r w:rsidR="009B4E38">
        <w:t>ha</w:t>
      </w:r>
      <w:r>
        <w:t xml:space="preserve">st </w:t>
      </w:r>
      <w:r w:rsidR="009B4E38">
        <w:t xml:space="preserve">multiplied thy magnificence </w:t>
      </w:r>
      <w:r>
        <w:t xml:space="preserve">over me, </w:t>
      </w:r>
      <w:r w:rsidR="009B4E38">
        <w:t>and</w:t>
      </w:r>
      <w:r>
        <w:t xml:space="preserve"> </w:t>
      </w:r>
      <w:r w:rsidR="009B4E38">
        <w:t>hast</w:t>
      </w:r>
      <w:r>
        <w:t xml:space="preserve"> turn</w:t>
      </w:r>
      <w:r w:rsidR="009B4E38">
        <w:t>ed</w:t>
      </w:r>
      <w:r>
        <w:t xml:space="preserve"> and comfort</w:t>
      </w:r>
      <w:r w:rsidR="009B4E38">
        <w:t>ed</w:t>
      </w:r>
      <w:r>
        <w:t xml:space="preserve"> me; thou hast led me up from the depths of earth. </w:t>
      </w:r>
    </w:p>
    <w:p w14:paraId="206DAEC4" w14:textId="04F1D90B" w:rsidR="00FE38E9" w:rsidRDefault="009B4E38" w:rsidP="009B4E38">
      <w:pPr>
        <w:pStyle w:val="Verse"/>
        <w:spacing w:after="240"/>
      </w:pPr>
      <w:r>
        <w:t xml:space="preserve">Therefore </w:t>
      </w:r>
      <w:r w:rsidR="009B62A7">
        <w:t xml:space="preserve">I shall </w:t>
      </w:r>
      <w:r>
        <w:t>confess thy truth with an instrument of psalmody;</w:t>
      </w:r>
      <w:r w:rsidR="009B62A7">
        <w:t xml:space="preserve"> I shall sing praise with the harp, O Holy One of Israel. </w:t>
      </w:r>
    </w:p>
    <w:p w14:paraId="11FA50F9" w14:textId="517C9F91" w:rsidR="009B4E38" w:rsidRDefault="009B62A7" w:rsidP="009B4E38">
      <w:pPr>
        <w:pStyle w:val="Verse"/>
        <w:spacing w:after="240"/>
      </w:pPr>
      <w:r>
        <w:t xml:space="preserve">My lips shall rejoice when I sing praises to thee, and </w:t>
      </w:r>
      <w:r w:rsidR="009B4E38" w:rsidRPr="009B4E38">
        <w:t>my soul</w:t>
      </w:r>
      <w:r w:rsidR="009B4E38">
        <w:t>,</w:t>
      </w:r>
      <w:r w:rsidR="009B4E38" w:rsidRPr="009B4E38">
        <w:t xml:space="preserve"> which </w:t>
      </w:r>
      <w:r w:rsidR="00521396">
        <w:t>t</w:t>
      </w:r>
      <w:r w:rsidR="009B4E38" w:rsidRPr="009B4E38">
        <w:t>hou hast redeemed</w:t>
      </w:r>
      <w:r w:rsidR="009B4E38">
        <w:t>.</w:t>
      </w:r>
    </w:p>
    <w:p w14:paraId="7C04F1FB" w14:textId="598EB69E" w:rsidR="00237B9C" w:rsidRDefault="009B62A7" w:rsidP="009B4E38">
      <w:pPr>
        <w:pStyle w:val="Verse"/>
        <w:spacing w:after="240"/>
      </w:pPr>
      <w:r>
        <w:t xml:space="preserve">My tongue shall </w:t>
      </w:r>
      <w:r w:rsidR="00521396">
        <w:t>meditate on</w:t>
      </w:r>
      <w:r>
        <w:t xml:space="preserve"> thy righteousness all the day long when those </w:t>
      </w:r>
      <w:r w:rsidR="00521396">
        <w:t xml:space="preserve">who </w:t>
      </w:r>
      <w:r>
        <w:t>seek my hurt are confounded</w:t>
      </w:r>
      <w:r w:rsidR="00521396">
        <w:t xml:space="preserve"> and put to shame</w:t>
      </w:r>
      <w:r>
        <w:t xml:space="preserve">. </w:t>
      </w:r>
    </w:p>
    <w:p w14:paraId="64C41CBF" w14:textId="77777777" w:rsidR="009B62A7" w:rsidRDefault="00FE38E9" w:rsidP="00FA3250">
      <w:pPr>
        <w:pStyle w:val="Heading3"/>
        <w:spacing w:after="240"/>
      </w:pPr>
      <w:r>
        <w:t>Psalm</w:t>
      </w:r>
      <w:r w:rsidR="009B62A7">
        <w:t xml:space="preserve"> 71</w:t>
      </w:r>
    </w:p>
    <w:p w14:paraId="528FC140" w14:textId="77777777" w:rsidR="009B62A7" w:rsidRDefault="009B62A7" w:rsidP="00161212">
      <w:pPr>
        <w:pStyle w:val="Rubric"/>
      </w:pPr>
      <w:r>
        <w:t xml:space="preserve">For Solomon, a psalm of David </w:t>
      </w:r>
    </w:p>
    <w:p w14:paraId="6FF5835F" w14:textId="54F13DE8" w:rsidR="00FE38E9" w:rsidRDefault="009B62A7" w:rsidP="00F82D8A">
      <w:pPr>
        <w:pStyle w:val="Verse"/>
        <w:spacing w:after="240"/>
      </w:pPr>
      <w:r>
        <w:t>Give thy judgment</w:t>
      </w:r>
      <w:r w:rsidR="00C12FAA">
        <w:t xml:space="preserve"> to the king</w:t>
      </w:r>
      <w:r>
        <w:t>,</w:t>
      </w:r>
      <w:r w:rsidR="006742A8">
        <w:t xml:space="preserve"> O God,</w:t>
      </w:r>
      <w:r w:rsidR="00F537FD">
        <w:t xml:space="preserve"> and</w:t>
      </w:r>
      <w:r>
        <w:t xml:space="preserve"> thy righteousness to the </w:t>
      </w:r>
      <w:r w:rsidR="006742A8">
        <w:t xml:space="preserve">son of the </w:t>
      </w:r>
      <w:r>
        <w:t xml:space="preserve">king, </w:t>
      </w:r>
    </w:p>
    <w:p w14:paraId="38BDCC86" w14:textId="77777777" w:rsidR="00FE38E9" w:rsidRDefault="009B62A7" w:rsidP="00F82D8A">
      <w:pPr>
        <w:pStyle w:val="Verse"/>
        <w:spacing w:after="240"/>
      </w:pPr>
      <w:r>
        <w:t xml:space="preserve">That he may judge thy people in righteousness and thy poor with judgment. </w:t>
      </w:r>
    </w:p>
    <w:p w14:paraId="645BF1A4" w14:textId="77777777" w:rsidR="00FE38E9" w:rsidRDefault="009B62A7" w:rsidP="00F82D8A">
      <w:pPr>
        <w:pStyle w:val="Verse"/>
        <w:spacing w:after="240"/>
      </w:pPr>
      <w:r>
        <w:t xml:space="preserve">Let the mountains bring peace to thy people and the hills bring righteousness. </w:t>
      </w:r>
    </w:p>
    <w:p w14:paraId="36520CED" w14:textId="5CB9711F" w:rsidR="00FE38E9" w:rsidRDefault="009B62A7" w:rsidP="00F82D8A">
      <w:pPr>
        <w:pStyle w:val="Verse"/>
        <w:spacing w:after="240"/>
      </w:pPr>
      <w:r>
        <w:t xml:space="preserve">He shall judge the poor of the people, he shall </w:t>
      </w:r>
      <w:r w:rsidR="0000409A">
        <w:t>save</w:t>
      </w:r>
      <w:r>
        <w:t xml:space="preserve"> the sons of the poor</w:t>
      </w:r>
      <w:r w:rsidR="0000409A">
        <w:t>;</w:t>
      </w:r>
      <w:r>
        <w:t xml:space="preserve"> he shall humble the false accuser</w:t>
      </w:r>
      <w:r w:rsidR="00C12FAA">
        <w:t>.</w:t>
      </w:r>
      <w:r>
        <w:t xml:space="preserve"> </w:t>
      </w:r>
    </w:p>
    <w:p w14:paraId="04C6AC9A" w14:textId="51358D00" w:rsidR="00FE38E9" w:rsidRDefault="009B62A7" w:rsidP="00F82D8A">
      <w:pPr>
        <w:pStyle w:val="Verse"/>
        <w:spacing w:after="240"/>
      </w:pPr>
      <w:r>
        <w:t>And he shall continue as long as sun and moon, f</w:t>
      </w:r>
      <w:r w:rsidR="0000409A">
        <w:t>rom</w:t>
      </w:r>
      <w:r>
        <w:t xml:space="preserve"> generation </w:t>
      </w:r>
      <w:r w:rsidR="0000409A">
        <w:t>to</w:t>
      </w:r>
      <w:r>
        <w:t xml:space="preserve"> generation, </w:t>
      </w:r>
    </w:p>
    <w:p w14:paraId="54D854E1" w14:textId="12FA2B28" w:rsidR="00FE38E9" w:rsidRDefault="009B62A7" w:rsidP="00F82D8A">
      <w:pPr>
        <w:pStyle w:val="Verse"/>
        <w:spacing w:after="240"/>
      </w:pPr>
      <w:r>
        <w:t xml:space="preserve">And he shall come down like rain on the fleece, like raindrops </w:t>
      </w:r>
      <w:r w:rsidR="0000409A">
        <w:t>falling</w:t>
      </w:r>
      <w:r>
        <w:t xml:space="preserve"> </w:t>
      </w:r>
      <w:r w:rsidR="0000409A">
        <w:t>on the</w:t>
      </w:r>
      <w:r>
        <w:t xml:space="preserve"> earth. </w:t>
      </w:r>
    </w:p>
    <w:p w14:paraId="0A3D19C7" w14:textId="1AAF0A8B" w:rsidR="00FE38E9" w:rsidRDefault="009B62A7" w:rsidP="00F82D8A">
      <w:pPr>
        <w:pStyle w:val="Verse"/>
        <w:spacing w:after="240"/>
      </w:pPr>
      <w:r>
        <w:t xml:space="preserve">In his days righteousness shall flourish, and </w:t>
      </w:r>
      <w:r w:rsidR="00C12FAA">
        <w:t>an</w:t>
      </w:r>
      <w:r>
        <w:t xml:space="preserve"> abundance of peace, until the moon be no more. </w:t>
      </w:r>
    </w:p>
    <w:p w14:paraId="65129931" w14:textId="77777777" w:rsidR="00FE38E9" w:rsidRDefault="009B62A7" w:rsidP="00F82D8A">
      <w:pPr>
        <w:pStyle w:val="Verse"/>
        <w:spacing w:after="240"/>
      </w:pPr>
      <w:r>
        <w:t xml:space="preserve">And he shall have dominion from sea to sea, from the river throughout all the inhabited earth. </w:t>
      </w:r>
    </w:p>
    <w:p w14:paraId="158BEBF5" w14:textId="77777777" w:rsidR="00FE38E9" w:rsidRDefault="009B62A7" w:rsidP="00F82D8A">
      <w:pPr>
        <w:pStyle w:val="Verse"/>
        <w:spacing w:after="240"/>
      </w:pPr>
      <w:r>
        <w:t xml:space="preserve">The Ethiopians shall fall down before him, his enemies shall lick the dust. </w:t>
      </w:r>
    </w:p>
    <w:p w14:paraId="33E7D2D9" w14:textId="77777777" w:rsidR="00FE38E9" w:rsidRDefault="009B62A7" w:rsidP="00F82D8A">
      <w:pPr>
        <w:pStyle w:val="Verse"/>
        <w:spacing w:after="240"/>
      </w:pPr>
      <w:r>
        <w:t xml:space="preserve">The kings of Tarshish and the isles shall come bearing gifts, the kings of Arabia and Saba shall bring offerings. </w:t>
      </w:r>
    </w:p>
    <w:p w14:paraId="5F909530" w14:textId="29BE79B9" w:rsidR="00FE38E9" w:rsidRDefault="009B62A7" w:rsidP="00F82D8A">
      <w:pPr>
        <w:pStyle w:val="Verse"/>
        <w:spacing w:after="240"/>
      </w:pPr>
      <w:r>
        <w:t xml:space="preserve">All the kings of the earth shall fall down and worship him, </w:t>
      </w:r>
      <w:r w:rsidR="0000409A">
        <w:t xml:space="preserve">and </w:t>
      </w:r>
      <w:r>
        <w:t xml:space="preserve">all </w:t>
      </w:r>
      <w:r w:rsidR="0000409A">
        <w:t xml:space="preserve">the </w:t>
      </w:r>
      <w:r>
        <w:t xml:space="preserve">nations shall serve him. </w:t>
      </w:r>
    </w:p>
    <w:p w14:paraId="48B841C8" w14:textId="4E728C04" w:rsidR="00FE38E9" w:rsidRDefault="009B62A7" w:rsidP="00F82D8A">
      <w:pPr>
        <w:pStyle w:val="Verse"/>
        <w:spacing w:after="240"/>
      </w:pPr>
      <w:r>
        <w:t xml:space="preserve">For he </w:t>
      </w:r>
      <w:r w:rsidR="0000409A">
        <w:t xml:space="preserve">has </w:t>
      </w:r>
      <w:r>
        <w:t xml:space="preserve">rescued the needy from the </w:t>
      </w:r>
      <w:r w:rsidR="00E94626">
        <w:t xml:space="preserve">hand of the </w:t>
      </w:r>
      <w:r>
        <w:t xml:space="preserve">oppressor, </w:t>
      </w:r>
      <w:r w:rsidR="0000409A">
        <w:t xml:space="preserve">and </w:t>
      </w:r>
      <w:r>
        <w:t xml:space="preserve">the poor who had no helper. </w:t>
      </w:r>
    </w:p>
    <w:p w14:paraId="5FC06C59" w14:textId="2D87EC2E" w:rsidR="00FE38E9" w:rsidRDefault="009B62A7" w:rsidP="00F82D8A">
      <w:pPr>
        <w:pStyle w:val="Verse"/>
        <w:spacing w:after="240"/>
      </w:pPr>
      <w:r>
        <w:t xml:space="preserve">He shall spare the poor and needy, he shall save the souls of the </w:t>
      </w:r>
      <w:r w:rsidR="0000409A">
        <w:t>paupers</w:t>
      </w:r>
      <w:r>
        <w:t xml:space="preserve">. </w:t>
      </w:r>
    </w:p>
    <w:p w14:paraId="7409723D" w14:textId="7BBDD30D" w:rsidR="00FE38E9" w:rsidRDefault="009B62A7" w:rsidP="00F82D8A">
      <w:pPr>
        <w:pStyle w:val="Verse"/>
        <w:spacing w:after="240"/>
      </w:pPr>
      <w:r>
        <w:t xml:space="preserve">He shall redeem their souls from usury and injustice, </w:t>
      </w:r>
      <w:r w:rsidR="0000409A">
        <w:t>and their name</w:t>
      </w:r>
      <w:r>
        <w:t xml:space="preserve"> shall be </w:t>
      </w:r>
      <w:r w:rsidR="0000409A">
        <w:t xml:space="preserve">honored </w:t>
      </w:r>
      <w:r>
        <w:t xml:space="preserve">in his sight. </w:t>
      </w:r>
    </w:p>
    <w:p w14:paraId="29707B2F" w14:textId="3F5C81E0" w:rsidR="00FE38E9" w:rsidRDefault="009B62A7" w:rsidP="00F82D8A">
      <w:pPr>
        <w:pStyle w:val="Verse"/>
        <w:spacing w:after="240"/>
      </w:pPr>
      <w:r>
        <w:t xml:space="preserve">He shall live, and </w:t>
      </w:r>
      <w:r w:rsidR="00A600F2">
        <w:t xml:space="preserve">the gold of </w:t>
      </w:r>
      <w:r>
        <w:t xml:space="preserve">Arabia shall be given to him; they shall pray </w:t>
      </w:r>
      <w:r w:rsidR="00A600F2">
        <w:t>concerning</w:t>
      </w:r>
      <w:r>
        <w:t xml:space="preserve"> him without ceasing, all the day long shall they bless him. </w:t>
      </w:r>
    </w:p>
    <w:p w14:paraId="3E8C8A63" w14:textId="6AE0FB36" w:rsidR="001B7314" w:rsidRDefault="009B62A7" w:rsidP="001B7314">
      <w:pPr>
        <w:pStyle w:val="Verse"/>
        <w:spacing w:after="240"/>
      </w:pPr>
      <w:r>
        <w:t>He shall be a support on the earth even to the mountain peaks</w:t>
      </w:r>
      <w:r w:rsidR="001B7314">
        <w:t>. The fruit thereof</w:t>
      </w:r>
      <w:r>
        <w:t xml:space="preserve"> shall surpass Lebanon</w:t>
      </w:r>
      <w:r w:rsidR="001B7314">
        <w:t>; t</w:t>
      </w:r>
      <w:r w:rsidR="001B7314" w:rsidRPr="001B7314">
        <w:t xml:space="preserve">hey </w:t>
      </w:r>
      <w:r w:rsidR="001B7314">
        <w:t>shall</w:t>
      </w:r>
      <w:r w:rsidR="001B7314" w:rsidRPr="001B7314">
        <w:t xml:space="preserve"> bloom from the city as the grass of the earth.</w:t>
      </w:r>
      <w:r w:rsidR="001B7314">
        <w:t xml:space="preserve"> </w:t>
      </w:r>
    </w:p>
    <w:p w14:paraId="3A4AF8C1" w14:textId="5F47F4D1" w:rsidR="00FE38E9" w:rsidRDefault="009B62A7" w:rsidP="001B7314">
      <w:pPr>
        <w:pStyle w:val="Verse"/>
        <w:spacing w:after="240"/>
      </w:pPr>
      <w:r>
        <w:t xml:space="preserve">Let his name be blessed </w:t>
      </w:r>
      <w:r w:rsidR="001B7314">
        <w:t>unto the ages</w:t>
      </w:r>
      <w:r>
        <w:t>, his name shall</w:t>
      </w:r>
      <w:r w:rsidR="001B7314">
        <w:t xml:space="preserve"> </w:t>
      </w:r>
      <w:r w:rsidR="00C12FAA">
        <w:t>endure longer than</w:t>
      </w:r>
      <w:r>
        <w:t xml:space="preserve"> the sun,</w:t>
      </w:r>
      <w:r w:rsidR="001B7314">
        <w:t xml:space="preserve"> a</w:t>
      </w:r>
      <w:r w:rsidR="001B7314" w:rsidRPr="001B7314">
        <w:t>nd all the tribes of the earth</w:t>
      </w:r>
      <w:r w:rsidR="00C12FAA">
        <w:t xml:space="preserve"> shall be blessed in him</w:t>
      </w:r>
      <w:r w:rsidR="001B7314">
        <w:t>;</w:t>
      </w:r>
      <w:r w:rsidR="001B7314" w:rsidRPr="001B7314">
        <w:t xml:space="preserve"> all the nations shall call </w:t>
      </w:r>
      <w:r w:rsidR="001B7314">
        <w:t>h</w:t>
      </w:r>
      <w:r w:rsidR="001B7314" w:rsidRPr="001B7314">
        <w:t>im blessed</w:t>
      </w:r>
      <w:r>
        <w:t xml:space="preserve">. </w:t>
      </w:r>
    </w:p>
    <w:p w14:paraId="6935E166" w14:textId="315EC314" w:rsidR="00FE38E9" w:rsidRDefault="009B62A7" w:rsidP="00F82D8A">
      <w:pPr>
        <w:pStyle w:val="Verse"/>
        <w:spacing w:after="240"/>
      </w:pPr>
      <w:r>
        <w:t>Blessed be the Lord</w:t>
      </w:r>
      <w:r w:rsidR="00C12FAA">
        <w:t>,</w:t>
      </w:r>
      <w:r>
        <w:t xml:space="preserve"> the God of Israel, who alone does wondrous things. </w:t>
      </w:r>
    </w:p>
    <w:p w14:paraId="5314E55D" w14:textId="7D5330EA" w:rsidR="009B62A7" w:rsidRDefault="009B62A7" w:rsidP="00F82D8A">
      <w:pPr>
        <w:pStyle w:val="Verse"/>
        <w:spacing w:after="240"/>
      </w:pPr>
      <w:r>
        <w:t>And blessed be the name of his glory for ever</w:t>
      </w:r>
      <w:r w:rsidR="001B7314">
        <w:t xml:space="preserve"> and </w:t>
      </w:r>
      <w:r>
        <w:t>unto ages of ages</w:t>
      </w:r>
      <w:r w:rsidR="00C12FAA">
        <w:t>;</w:t>
      </w:r>
      <w:r>
        <w:t xml:space="preserve"> and all the earth shall be filled with his glory</w:t>
      </w:r>
      <w:r w:rsidR="001B7314">
        <w:t>. A</w:t>
      </w:r>
      <w:r>
        <w:t>men and amen</w:t>
      </w:r>
      <w:r w:rsidR="001B7314">
        <w:t>.</w:t>
      </w:r>
      <w:r>
        <w:t xml:space="preserve"> </w:t>
      </w:r>
    </w:p>
    <w:p w14:paraId="63AFFC6C" w14:textId="77777777" w:rsidR="00B50629" w:rsidRDefault="00B50629" w:rsidP="0037394E">
      <w:pPr>
        <w:pStyle w:val="Rubric"/>
      </w:pPr>
      <w:r>
        <w:t>Glory. Both now. Alleluia.</w:t>
      </w:r>
    </w:p>
    <w:p w14:paraId="71739AB1" w14:textId="77777777" w:rsidR="00237B9C" w:rsidRDefault="00B50629" w:rsidP="00B50629">
      <w:pPr>
        <w:pStyle w:val="Heading2"/>
        <w:spacing w:after="240"/>
      </w:pPr>
      <w:r>
        <w:t>Second Stasis</w:t>
      </w:r>
    </w:p>
    <w:p w14:paraId="7B0261DF" w14:textId="77777777" w:rsidR="009B62A7" w:rsidRDefault="00FE38E9" w:rsidP="00FA3250">
      <w:pPr>
        <w:pStyle w:val="Heading3"/>
        <w:spacing w:after="240"/>
      </w:pPr>
      <w:r>
        <w:t>Psalm</w:t>
      </w:r>
      <w:r w:rsidR="009B62A7">
        <w:t xml:space="preserve"> 72</w:t>
      </w:r>
    </w:p>
    <w:p w14:paraId="2571A5AB" w14:textId="77777777" w:rsidR="009B62A7" w:rsidRDefault="009B62A7" w:rsidP="00161212">
      <w:pPr>
        <w:pStyle w:val="Rubric"/>
      </w:pPr>
      <w:r>
        <w:t xml:space="preserve">A psalm of Asaph, an ode against the Assyrian </w:t>
      </w:r>
    </w:p>
    <w:p w14:paraId="13ED5C21" w14:textId="77777777" w:rsidR="00FE38E9" w:rsidRPr="00494BF5" w:rsidRDefault="009B62A7" w:rsidP="00F82D8A">
      <w:pPr>
        <w:pStyle w:val="Verse"/>
        <w:spacing w:after="240"/>
      </w:pPr>
      <w:r w:rsidRPr="00494BF5">
        <w:t xml:space="preserve">Truly God is good to Israel, to those that are upright in heart. </w:t>
      </w:r>
    </w:p>
    <w:p w14:paraId="13F40AA6" w14:textId="453ADB6E" w:rsidR="00FE38E9" w:rsidRPr="00494BF5" w:rsidRDefault="009B62A7" w:rsidP="00F82D8A">
      <w:pPr>
        <w:pStyle w:val="Verse"/>
        <w:spacing w:after="240"/>
      </w:pPr>
      <w:r w:rsidRPr="00494BF5">
        <w:t>Yet my feet had almost stumbled</w:t>
      </w:r>
      <w:r w:rsidR="00C12FAA">
        <w:t>;</w:t>
      </w:r>
      <w:r w:rsidRPr="00494BF5">
        <w:t xml:space="preserve"> my steps had nearly slipped. </w:t>
      </w:r>
    </w:p>
    <w:p w14:paraId="14493FAD" w14:textId="7CCAF79F" w:rsidR="00FE38E9" w:rsidRPr="00494BF5" w:rsidRDefault="009B62A7" w:rsidP="00F82D8A">
      <w:pPr>
        <w:pStyle w:val="Verse"/>
        <w:spacing w:after="240"/>
      </w:pPr>
      <w:r w:rsidRPr="00494BF5">
        <w:t xml:space="preserve">For I </w:t>
      </w:r>
      <w:r w:rsidR="00C12FAA">
        <w:t>envied</w:t>
      </w:r>
      <w:r w:rsidRPr="00494BF5">
        <w:t xml:space="preserve"> the lawless when I beheld the</w:t>
      </w:r>
      <w:r w:rsidR="007E407A" w:rsidRPr="00494BF5">
        <w:t xml:space="preserve"> </w:t>
      </w:r>
      <w:r w:rsidRPr="00494BF5">
        <w:t>peace</w:t>
      </w:r>
      <w:r w:rsidR="007E407A" w:rsidRPr="00494BF5">
        <w:t xml:space="preserve"> of sinners</w:t>
      </w:r>
      <w:r w:rsidRPr="00494BF5">
        <w:t xml:space="preserve">. </w:t>
      </w:r>
    </w:p>
    <w:p w14:paraId="591C7A42" w14:textId="0B31FB6F" w:rsidR="00FE38E9" w:rsidRPr="007501E4" w:rsidRDefault="009B62A7" w:rsidP="00F82D8A">
      <w:pPr>
        <w:pStyle w:val="Verse"/>
        <w:spacing w:after="240"/>
      </w:pPr>
      <w:r w:rsidRPr="00494BF5">
        <w:t xml:space="preserve">For </w:t>
      </w:r>
      <w:r w:rsidR="007E407A" w:rsidRPr="00494BF5">
        <w:t xml:space="preserve">there is no reluctance in </w:t>
      </w:r>
      <w:r w:rsidR="007E407A" w:rsidRPr="007501E4">
        <w:t>their death</w:t>
      </w:r>
      <w:r w:rsidR="00C12FAA">
        <w:t xml:space="preserve">; </w:t>
      </w:r>
      <w:r w:rsidR="00C12FAA" w:rsidRPr="00C12FAA">
        <w:rPr>
          <w:color w:val="FF0000"/>
        </w:rPr>
        <w:t xml:space="preserve">to them </w:t>
      </w:r>
      <w:r w:rsidRPr="00C12FAA">
        <w:rPr>
          <w:color w:val="FF0000"/>
        </w:rPr>
        <w:t xml:space="preserve">its </w:t>
      </w:r>
      <w:r w:rsidR="007E407A" w:rsidRPr="00C12FAA">
        <w:rPr>
          <w:color w:val="FF0000"/>
        </w:rPr>
        <w:t>scourge</w:t>
      </w:r>
      <w:r w:rsidRPr="00C12FAA">
        <w:rPr>
          <w:color w:val="FF0000"/>
        </w:rPr>
        <w:t xml:space="preserve"> </w:t>
      </w:r>
      <w:r w:rsidR="00494BF5" w:rsidRPr="00C12FAA">
        <w:rPr>
          <w:color w:val="FF0000"/>
        </w:rPr>
        <w:t>has</w:t>
      </w:r>
      <w:r w:rsidRPr="00C12FAA">
        <w:rPr>
          <w:color w:val="FF0000"/>
        </w:rPr>
        <w:t xml:space="preserve"> no strength</w:t>
      </w:r>
      <w:r w:rsidRPr="007501E4">
        <w:t xml:space="preserve">. </w:t>
      </w:r>
    </w:p>
    <w:p w14:paraId="348B0879" w14:textId="3BF16A68" w:rsidR="00FE38E9" w:rsidRPr="007501E4" w:rsidRDefault="00C12FAA" w:rsidP="00F82D8A">
      <w:pPr>
        <w:pStyle w:val="Verse"/>
        <w:spacing w:after="240"/>
      </w:pPr>
      <w:r>
        <w:t>They are not in the troubles of other men;</w:t>
      </w:r>
      <w:r w:rsidR="009B62A7" w:rsidRPr="007501E4">
        <w:t xml:space="preserve"> they are never scourged with other</w:t>
      </w:r>
      <w:r w:rsidR="00494BF5" w:rsidRPr="007501E4">
        <w:t xml:space="preserve"> men</w:t>
      </w:r>
      <w:r w:rsidR="009B62A7" w:rsidRPr="007501E4">
        <w:t xml:space="preserve">. </w:t>
      </w:r>
    </w:p>
    <w:p w14:paraId="5618D1BF" w14:textId="7570D466" w:rsidR="000A0766" w:rsidRPr="007501E4" w:rsidRDefault="009B62A7" w:rsidP="000A0766">
      <w:pPr>
        <w:pStyle w:val="Verse"/>
        <w:spacing w:after="240"/>
      </w:pPr>
      <w:r w:rsidRPr="007501E4">
        <w:t>The</w:t>
      </w:r>
      <w:r w:rsidR="000A0766" w:rsidRPr="007501E4">
        <w:t xml:space="preserve">refore pride has </w:t>
      </w:r>
      <w:r w:rsidR="007501E4" w:rsidRPr="007501E4">
        <w:t>possessed</w:t>
      </w:r>
      <w:r w:rsidRPr="007501E4">
        <w:t xml:space="preserve"> them</w:t>
      </w:r>
      <w:r w:rsidR="000A0766" w:rsidRPr="007501E4">
        <w:t>;</w:t>
      </w:r>
      <w:r w:rsidRPr="007501E4">
        <w:t xml:space="preserve"> they have </w:t>
      </w:r>
      <w:r w:rsidR="000A0766" w:rsidRPr="007501E4">
        <w:t>clothed</w:t>
      </w:r>
      <w:r w:rsidRPr="007501E4">
        <w:t xml:space="preserve"> themselves </w:t>
      </w:r>
      <w:r w:rsidR="00C12FAA">
        <w:t>with</w:t>
      </w:r>
      <w:r w:rsidRPr="007501E4">
        <w:t xml:space="preserve"> their </w:t>
      </w:r>
      <w:r w:rsidR="007501E4" w:rsidRPr="007501E4">
        <w:t>injustice</w:t>
      </w:r>
      <w:r w:rsidR="000A0766" w:rsidRPr="007501E4">
        <w:t xml:space="preserve"> and ungodliness</w:t>
      </w:r>
      <w:r w:rsidRPr="007501E4">
        <w:t>.</w:t>
      </w:r>
    </w:p>
    <w:p w14:paraId="5563FA6D" w14:textId="4CC603FD" w:rsidR="000A0766" w:rsidRPr="007501E4" w:rsidRDefault="000A0766" w:rsidP="000A0766">
      <w:pPr>
        <w:pStyle w:val="Verse"/>
        <w:spacing w:after="240"/>
      </w:pPr>
      <w:r w:rsidRPr="007501E4">
        <w:t xml:space="preserve">Their injustice will go forth as </w:t>
      </w:r>
      <w:r w:rsidR="007501E4" w:rsidRPr="007501E4">
        <w:t>out of</w:t>
      </w:r>
      <w:r w:rsidRPr="007501E4">
        <w:t xml:space="preserve"> fat</w:t>
      </w:r>
      <w:r w:rsidR="007501E4" w:rsidRPr="007501E4">
        <w:t>ness</w:t>
      </w:r>
      <w:r w:rsidRPr="007501E4">
        <w:t>; they</w:t>
      </w:r>
      <w:r w:rsidR="007501E4" w:rsidRPr="007501E4">
        <w:t xml:space="preserve"> have fulfilled their intention</w:t>
      </w:r>
      <w:r w:rsidRPr="007501E4">
        <w:t>.</w:t>
      </w:r>
    </w:p>
    <w:p w14:paraId="134C1ED0" w14:textId="7AFE7221" w:rsidR="00FE38E9" w:rsidRPr="007501E4" w:rsidRDefault="007501E4" w:rsidP="007501E4">
      <w:pPr>
        <w:pStyle w:val="Verse"/>
        <w:spacing w:after="240"/>
      </w:pPr>
      <w:r w:rsidRPr="007501E4">
        <w:t>They have taken counsel and spoken in wickedness: they have uttered unrighteousness loftily</w:t>
      </w:r>
      <w:r w:rsidR="009B62A7" w:rsidRPr="007501E4">
        <w:t xml:space="preserve">. </w:t>
      </w:r>
    </w:p>
    <w:p w14:paraId="6A46DD50" w14:textId="77777777" w:rsidR="00FE38E9" w:rsidRPr="007501E4" w:rsidRDefault="009B62A7" w:rsidP="00F82D8A">
      <w:pPr>
        <w:pStyle w:val="Verse"/>
        <w:spacing w:after="240"/>
      </w:pPr>
      <w:r w:rsidRPr="007501E4">
        <w:t xml:space="preserve">They have set their mouth against heaven, their tongue has walked through the earth. </w:t>
      </w:r>
    </w:p>
    <w:p w14:paraId="3BA53867" w14:textId="6C90632F" w:rsidR="00FE38E9" w:rsidRDefault="007501E4" w:rsidP="00F82D8A">
      <w:pPr>
        <w:pStyle w:val="Verse"/>
        <w:spacing w:after="240"/>
      </w:pPr>
      <w:r>
        <w:t>Therefore</w:t>
      </w:r>
      <w:r w:rsidR="009B62A7">
        <w:t xml:space="preserve"> my people shall turn from this, </w:t>
      </w:r>
      <w:r>
        <w:t>and full days wi</w:t>
      </w:r>
      <w:r w:rsidR="009B62A7">
        <w:t xml:space="preserve">ll be found </w:t>
      </w:r>
      <w:r>
        <w:t>for</w:t>
      </w:r>
      <w:r w:rsidR="009B62A7">
        <w:t xml:space="preserve"> them. </w:t>
      </w:r>
    </w:p>
    <w:p w14:paraId="4C71A84D" w14:textId="77777777" w:rsidR="00FE38E9" w:rsidRDefault="009B62A7" w:rsidP="00F82D8A">
      <w:pPr>
        <w:pStyle w:val="Verse"/>
        <w:spacing w:after="240"/>
      </w:pPr>
      <w:r>
        <w:t xml:space="preserve">They said: How can God know? Is there knowledge in the Most High? </w:t>
      </w:r>
    </w:p>
    <w:p w14:paraId="6706FF5B" w14:textId="77777777" w:rsidR="007501E4" w:rsidRDefault="007501E4" w:rsidP="007501E4">
      <w:pPr>
        <w:pStyle w:val="Verse"/>
        <w:spacing w:after="240"/>
      </w:pPr>
      <w:r w:rsidRPr="007501E4">
        <w:t>Behold, these are the sinners; they prosper in this age and have obtained riches.</w:t>
      </w:r>
    </w:p>
    <w:p w14:paraId="5732C56A" w14:textId="02A60071" w:rsidR="00FE38E9" w:rsidRDefault="007501E4" w:rsidP="007501E4">
      <w:pPr>
        <w:pStyle w:val="Verse"/>
        <w:spacing w:after="240"/>
      </w:pPr>
      <w:r>
        <w:t xml:space="preserve">Then I said: </w:t>
      </w:r>
      <w:r w:rsidR="009B62A7">
        <w:t xml:space="preserve">In vain have I kept my heart </w:t>
      </w:r>
      <w:r>
        <w:t>right</w:t>
      </w:r>
      <w:r w:rsidR="009B62A7">
        <w:t xml:space="preserve">, in vain have I washed my hands </w:t>
      </w:r>
      <w:r>
        <w:t>in</w:t>
      </w:r>
      <w:r w:rsidR="009B62A7">
        <w:t xml:space="preserve"> innocen</w:t>
      </w:r>
      <w:r>
        <w:t>ce</w:t>
      </w:r>
      <w:r w:rsidR="009B62A7">
        <w:t xml:space="preserve">. </w:t>
      </w:r>
    </w:p>
    <w:p w14:paraId="51CC64F3" w14:textId="6C39A007" w:rsidR="00FE38E9" w:rsidRDefault="009B62A7" w:rsidP="00F82D8A">
      <w:pPr>
        <w:pStyle w:val="Verse"/>
        <w:spacing w:after="240"/>
      </w:pPr>
      <w:r>
        <w:t xml:space="preserve">For </w:t>
      </w:r>
      <w:r w:rsidR="007B21F1">
        <w:t xml:space="preserve">I was scourged </w:t>
      </w:r>
      <w:r>
        <w:t xml:space="preserve">all </w:t>
      </w:r>
      <w:r w:rsidR="007B21F1">
        <w:t xml:space="preserve">the </w:t>
      </w:r>
      <w:r>
        <w:t xml:space="preserve">day, </w:t>
      </w:r>
      <w:r w:rsidR="007B21F1">
        <w:t>and</w:t>
      </w:r>
      <w:r w:rsidR="00D452D2">
        <w:t xml:space="preserve"> reproof was mine in</w:t>
      </w:r>
      <w:r w:rsidR="007B21F1">
        <w:t xml:space="preserve"> the morning</w:t>
      </w:r>
      <w:r>
        <w:t xml:space="preserve">. </w:t>
      </w:r>
    </w:p>
    <w:p w14:paraId="29499845" w14:textId="317324FF" w:rsidR="00FE38E9" w:rsidRDefault="00DE3DF3" w:rsidP="00F82D8A">
      <w:pPr>
        <w:pStyle w:val="Verse"/>
        <w:spacing w:after="240"/>
      </w:pPr>
      <w:r>
        <w:t xml:space="preserve">I </w:t>
      </w:r>
      <w:r w:rsidR="009B62A7">
        <w:t xml:space="preserve">said: If I should </w:t>
      </w:r>
      <w:r>
        <w:t xml:space="preserve">speak </w:t>
      </w:r>
      <w:r w:rsidR="00D452D2">
        <w:t>thus</w:t>
      </w:r>
      <w:r w:rsidR="009B62A7">
        <w:t xml:space="preserve">, </w:t>
      </w:r>
      <w:r>
        <w:t xml:space="preserve">then </w:t>
      </w:r>
      <w:r w:rsidR="009B62A7">
        <w:t xml:space="preserve">I would </w:t>
      </w:r>
      <w:r>
        <w:t>have broken</w:t>
      </w:r>
      <w:r w:rsidR="009B62A7">
        <w:t xml:space="preserve"> covenant with this generation of thy sons. </w:t>
      </w:r>
    </w:p>
    <w:p w14:paraId="06D9F637" w14:textId="56EEE19D" w:rsidR="00FE38E9" w:rsidRPr="00D452D2" w:rsidRDefault="009B62A7" w:rsidP="00F82D8A">
      <w:pPr>
        <w:pStyle w:val="Verse"/>
        <w:spacing w:after="240"/>
      </w:pPr>
      <w:r>
        <w:t xml:space="preserve">And I sought to understand all this, but it was </w:t>
      </w:r>
      <w:r w:rsidR="00DE3DF3">
        <w:t>trouble</w:t>
      </w:r>
      <w:r w:rsidR="00D452D2">
        <w:t>some</w:t>
      </w:r>
      <w:r w:rsidR="00DE3DF3">
        <w:t xml:space="preserve"> to</w:t>
      </w:r>
      <w:r>
        <w:t xml:space="preserve"> m</w:t>
      </w:r>
      <w:r w:rsidR="00D452D2">
        <w:t xml:space="preserve">e; </w:t>
      </w:r>
      <w:r w:rsidR="00D452D2" w:rsidRPr="00C12FAA">
        <w:rPr>
          <w:color w:val="FF0000"/>
        </w:rPr>
        <w:t>u</w:t>
      </w:r>
      <w:r w:rsidRPr="00C12FAA">
        <w:rPr>
          <w:color w:val="FF0000"/>
        </w:rPr>
        <w:t xml:space="preserve">ntil I </w:t>
      </w:r>
      <w:r w:rsidR="00D452D2" w:rsidRPr="00C12FAA">
        <w:rPr>
          <w:color w:val="FF0000"/>
        </w:rPr>
        <w:t xml:space="preserve">go </w:t>
      </w:r>
      <w:r w:rsidRPr="00C12FAA">
        <w:rPr>
          <w:color w:val="FF0000"/>
        </w:rPr>
        <w:t xml:space="preserve">into </w:t>
      </w:r>
      <w:r w:rsidR="002245CC" w:rsidRPr="00C12FAA">
        <w:rPr>
          <w:color w:val="FF0000"/>
        </w:rPr>
        <w:t xml:space="preserve">the </w:t>
      </w:r>
      <w:r w:rsidRPr="00C12FAA">
        <w:rPr>
          <w:color w:val="FF0000"/>
        </w:rPr>
        <w:t xml:space="preserve">sanctuary </w:t>
      </w:r>
      <w:r w:rsidR="002245CC" w:rsidRPr="00C12FAA">
        <w:rPr>
          <w:color w:val="FF0000"/>
        </w:rPr>
        <w:t xml:space="preserve">of God </w:t>
      </w:r>
      <w:r>
        <w:t>and</w:t>
      </w:r>
      <w:r w:rsidR="00D452D2">
        <w:t xml:space="preserve"> understand</w:t>
      </w:r>
      <w:r>
        <w:t xml:space="preserve"> their </w:t>
      </w:r>
      <w:r w:rsidRPr="00D452D2">
        <w:t>end.</w:t>
      </w:r>
    </w:p>
    <w:p w14:paraId="72C74497" w14:textId="01269898" w:rsidR="00FE38E9" w:rsidRDefault="00D452D2" w:rsidP="00D452D2">
      <w:pPr>
        <w:pStyle w:val="Verse"/>
        <w:spacing w:after="240"/>
      </w:pPr>
      <w:r w:rsidRPr="00D452D2">
        <w:t>Surely thou hast appointed judgments to them because of their crafty dealings: thou hast cast them</w:t>
      </w:r>
      <w:r>
        <w:t xml:space="preserve"> </w:t>
      </w:r>
      <w:r w:rsidRPr="00D452D2">
        <w:t>down when they were lifted up</w:t>
      </w:r>
      <w:r w:rsidR="009B62A7">
        <w:t xml:space="preserve">. </w:t>
      </w:r>
    </w:p>
    <w:p w14:paraId="0040EB28" w14:textId="66527091" w:rsidR="00D452D2" w:rsidRPr="00D452D2" w:rsidRDefault="00D452D2" w:rsidP="00D452D2">
      <w:pPr>
        <w:pStyle w:val="Verse"/>
        <w:spacing w:after="240"/>
      </w:pPr>
      <w:r w:rsidRPr="00D452D2">
        <w:t xml:space="preserve">How have they become desolate! </w:t>
      </w:r>
      <w:r>
        <w:t>S</w:t>
      </w:r>
      <w:r w:rsidRPr="00D452D2">
        <w:t>uddenly they have failed</w:t>
      </w:r>
      <w:r>
        <w:t xml:space="preserve">; </w:t>
      </w:r>
      <w:r w:rsidRPr="00D452D2">
        <w:t>they have perished because of their iniquity</w:t>
      </w:r>
      <w:r>
        <w:t>.</w:t>
      </w:r>
    </w:p>
    <w:p w14:paraId="356456AB" w14:textId="077A1CE6" w:rsidR="00FE38E9" w:rsidRDefault="009B62A7" w:rsidP="00F82D8A">
      <w:pPr>
        <w:pStyle w:val="Verse"/>
        <w:spacing w:after="240"/>
      </w:pPr>
      <w:r>
        <w:t xml:space="preserve">As </w:t>
      </w:r>
      <w:r w:rsidR="00D452D2">
        <w:t xml:space="preserve">a </w:t>
      </w:r>
      <w:r>
        <w:t xml:space="preserve">dream </w:t>
      </w:r>
      <w:r w:rsidR="00D452D2">
        <w:t>of one who awakens</w:t>
      </w:r>
      <w:r>
        <w:t>, O Lord,</w:t>
      </w:r>
      <w:r w:rsidR="00D452D2">
        <w:t xml:space="preserve"> </w:t>
      </w:r>
      <w:r w:rsidR="0034250B">
        <w:t xml:space="preserve">so </w:t>
      </w:r>
      <w:r w:rsidR="00D452D2">
        <w:t>in thy city</w:t>
      </w:r>
      <w:r>
        <w:t xml:space="preserve"> thou shalt </w:t>
      </w:r>
      <w:r w:rsidR="00D452D2">
        <w:t>bring to naught their image</w:t>
      </w:r>
      <w:r>
        <w:t xml:space="preserve">. </w:t>
      </w:r>
    </w:p>
    <w:p w14:paraId="655DA35A" w14:textId="14BE9B5D" w:rsidR="00FE38E9" w:rsidRDefault="009B62A7" w:rsidP="00F82D8A">
      <w:pPr>
        <w:pStyle w:val="Verse"/>
        <w:spacing w:after="240"/>
      </w:pPr>
      <w:r>
        <w:t xml:space="preserve">For my heart </w:t>
      </w:r>
      <w:r w:rsidR="00D452D2">
        <w:t>has rejoiced</w:t>
      </w:r>
      <w:r>
        <w:t xml:space="preserve">, </w:t>
      </w:r>
      <w:r w:rsidR="00D452D2">
        <w:t xml:space="preserve">and </w:t>
      </w:r>
      <w:r>
        <w:t xml:space="preserve">my mind </w:t>
      </w:r>
      <w:r w:rsidR="0034250B">
        <w:t xml:space="preserve">is </w:t>
      </w:r>
      <w:r w:rsidR="00D452D2">
        <w:t>made glad</w:t>
      </w:r>
      <w:r>
        <w:t xml:space="preserve">, </w:t>
      </w:r>
    </w:p>
    <w:p w14:paraId="5450AD9A" w14:textId="26157FFA" w:rsidR="00FE38E9" w:rsidRDefault="009B62A7" w:rsidP="003F7767">
      <w:pPr>
        <w:pStyle w:val="Verse"/>
        <w:spacing w:after="240"/>
      </w:pPr>
      <w:r>
        <w:t xml:space="preserve">And I </w:t>
      </w:r>
      <w:r w:rsidR="008F5EA7">
        <w:t xml:space="preserve">was brought to naught </w:t>
      </w:r>
      <w:r>
        <w:t>and I did not understand</w:t>
      </w:r>
      <w:r w:rsidR="00D452D2">
        <w:t>;</w:t>
      </w:r>
      <w:r>
        <w:t xml:space="preserve"> </w:t>
      </w:r>
      <w:r w:rsidR="008F5EA7">
        <w:t>I</w:t>
      </w:r>
      <w:r w:rsidR="00D452D2" w:rsidRPr="00D452D2">
        <w:t xml:space="preserve"> was </w:t>
      </w:r>
      <w:r w:rsidR="003F7767">
        <w:t>ignorant</w:t>
      </w:r>
      <w:r w:rsidR="008F5EA7">
        <w:t xml:space="preserve"> and of no account</w:t>
      </w:r>
      <w:r w:rsidR="003F7767">
        <w:t xml:space="preserve">. I became like </w:t>
      </w:r>
      <w:r w:rsidR="008F5EA7">
        <w:t xml:space="preserve">a </w:t>
      </w:r>
      <w:r w:rsidR="003F7767">
        <w:t>beast before thee</w:t>
      </w:r>
      <w:r>
        <w:t xml:space="preserve">. </w:t>
      </w:r>
    </w:p>
    <w:p w14:paraId="3620DB17" w14:textId="1509EC0C" w:rsidR="00FE38E9" w:rsidRDefault="002D4563" w:rsidP="00F82D8A">
      <w:pPr>
        <w:pStyle w:val="Verse"/>
        <w:spacing w:after="240"/>
      </w:pPr>
      <w:r>
        <w:t>Yet</w:t>
      </w:r>
      <w:r w:rsidR="009B62A7">
        <w:t xml:space="preserve"> I am continually with thee</w:t>
      </w:r>
      <w:r>
        <w:t>;</w:t>
      </w:r>
      <w:r w:rsidR="009B62A7">
        <w:t xml:space="preserve"> thou hast held my right hand, </w:t>
      </w:r>
    </w:p>
    <w:p w14:paraId="1BFFB790" w14:textId="21DB60EE" w:rsidR="00DF0666" w:rsidRPr="00DF0666" w:rsidRDefault="00DF0666" w:rsidP="00DF0666">
      <w:pPr>
        <w:pStyle w:val="Verse"/>
        <w:spacing w:after="240"/>
      </w:pPr>
      <w:r w:rsidRPr="00DF0666">
        <w:t>Thou hast guided me by thy counsel, and thou hast taken me to thyself with glory</w:t>
      </w:r>
      <w:r w:rsidR="008F5EA7">
        <w:t>.</w:t>
      </w:r>
      <w:r w:rsidRPr="00DF0666">
        <w:t xml:space="preserve"> </w:t>
      </w:r>
    </w:p>
    <w:p w14:paraId="01D41E10" w14:textId="5EA5E63C" w:rsidR="00FE38E9" w:rsidRDefault="009B62A7" w:rsidP="00F82D8A">
      <w:pPr>
        <w:pStyle w:val="Verse"/>
        <w:spacing w:after="240"/>
      </w:pPr>
      <w:r>
        <w:t xml:space="preserve">For what </w:t>
      </w:r>
      <w:r w:rsidR="00DF0666">
        <w:t xml:space="preserve">have I </w:t>
      </w:r>
      <w:r>
        <w:t>in heaven</w:t>
      </w:r>
      <w:r w:rsidR="00DF0666">
        <w:t xml:space="preserve"> but thee? And </w:t>
      </w:r>
      <w:r>
        <w:t xml:space="preserve">what </w:t>
      </w:r>
      <w:r w:rsidR="00DF0666">
        <w:t>do</w:t>
      </w:r>
      <w:r>
        <w:t xml:space="preserve"> I desire on earth </w:t>
      </w:r>
      <w:r w:rsidR="008F5EA7">
        <w:t>beside</w:t>
      </w:r>
      <w:r>
        <w:t xml:space="preserve"> thee? </w:t>
      </w:r>
    </w:p>
    <w:p w14:paraId="41920C7A" w14:textId="080084C8" w:rsidR="00FE38E9" w:rsidRDefault="009B62A7" w:rsidP="00F82D8A">
      <w:pPr>
        <w:pStyle w:val="Verse"/>
        <w:spacing w:after="240"/>
      </w:pPr>
      <w:r>
        <w:t xml:space="preserve">My heart and my flesh </w:t>
      </w:r>
      <w:r w:rsidR="008F5EA7">
        <w:t xml:space="preserve">have </w:t>
      </w:r>
      <w:r>
        <w:t xml:space="preserve">failed, but the God </w:t>
      </w:r>
      <w:r w:rsidR="00DF0666">
        <w:t xml:space="preserve">is the strength of my life, and my portion </w:t>
      </w:r>
      <w:r>
        <w:t xml:space="preserve">forever. </w:t>
      </w:r>
    </w:p>
    <w:p w14:paraId="253CEAAC" w14:textId="63F5FB3F" w:rsidR="00DF0666" w:rsidRDefault="00DF0666" w:rsidP="00DF0666">
      <w:pPr>
        <w:pStyle w:val="Verse"/>
        <w:spacing w:after="240"/>
      </w:pPr>
      <w:r w:rsidRPr="00DF0666">
        <w:t>For, behold, they that remove themselves far from thee shall perish</w:t>
      </w:r>
      <w:r>
        <w:t>;</w:t>
      </w:r>
      <w:r w:rsidRPr="00DF0666">
        <w:t xml:space="preserve"> thou</w:t>
      </w:r>
      <w:r>
        <w:t xml:space="preserve"> shalt</w:t>
      </w:r>
      <w:r w:rsidRPr="00DF0666">
        <w:t xml:space="preserve"> destroy every one th</w:t>
      </w:r>
      <w:r>
        <w:t>at is unfaithful to</w:t>
      </w:r>
      <w:r w:rsidRPr="00DF0666">
        <w:t xml:space="preserve"> thee.</w:t>
      </w:r>
    </w:p>
    <w:p w14:paraId="59909950" w14:textId="77777777" w:rsidR="00DF0666" w:rsidRDefault="00DF0666" w:rsidP="00DF0666">
      <w:pPr>
        <w:pStyle w:val="Verse"/>
        <w:spacing w:after="240"/>
      </w:pPr>
      <w:r w:rsidRPr="00DF0666">
        <w:t xml:space="preserve">But it is good for me to cleave to God, to put my trust in the Lord; that I may proclaim all thy praises in the gates of the daughter of Sion. </w:t>
      </w:r>
    </w:p>
    <w:p w14:paraId="5760A407" w14:textId="26FD2C13" w:rsidR="009B62A7" w:rsidRDefault="00FE38E9" w:rsidP="00DF0666">
      <w:pPr>
        <w:pStyle w:val="Heading3"/>
        <w:spacing w:after="240"/>
      </w:pPr>
      <w:r>
        <w:t>Psalm</w:t>
      </w:r>
      <w:r w:rsidR="009B62A7">
        <w:t xml:space="preserve"> 73</w:t>
      </w:r>
    </w:p>
    <w:p w14:paraId="31818D7D" w14:textId="77777777" w:rsidR="009B62A7" w:rsidRDefault="009B62A7" w:rsidP="00161212">
      <w:pPr>
        <w:pStyle w:val="Rubric"/>
      </w:pPr>
      <w:r>
        <w:t xml:space="preserve">A psalm of Asaph, concerning instruction </w:t>
      </w:r>
    </w:p>
    <w:p w14:paraId="521DD24B" w14:textId="60F2A478" w:rsidR="00FE38E9" w:rsidRDefault="009B62A7" w:rsidP="00F82D8A">
      <w:pPr>
        <w:pStyle w:val="Verse"/>
        <w:spacing w:after="240"/>
      </w:pPr>
      <w:r>
        <w:t xml:space="preserve">O God, why hast thou cast us off forever? Why </w:t>
      </w:r>
      <w:r w:rsidR="00790055">
        <w:t xml:space="preserve">is thy wrath kindled </w:t>
      </w:r>
      <w:r>
        <w:t xml:space="preserve">against the sheep of thy pasture? </w:t>
      </w:r>
    </w:p>
    <w:p w14:paraId="5D1977F0" w14:textId="392BD7B4" w:rsidR="00FE38E9" w:rsidRDefault="009B62A7" w:rsidP="00790055">
      <w:pPr>
        <w:pStyle w:val="Verse"/>
        <w:spacing w:after="240"/>
      </w:pPr>
      <w:r>
        <w:t>Remember thy congregation</w:t>
      </w:r>
      <w:r w:rsidR="00790055">
        <w:t xml:space="preserve"> which</w:t>
      </w:r>
      <w:r>
        <w:t xml:space="preserve"> thou hast </w:t>
      </w:r>
      <w:r w:rsidR="00790055">
        <w:t xml:space="preserve">purchased from </w:t>
      </w:r>
      <w:r>
        <w:t xml:space="preserve">the beginning, </w:t>
      </w:r>
      <w:r w:rsidR="00790055" w:rsidRPr="00790055">
        <w:t>thou didst ransom the rod of thine inheritance</w:t>
      </w:r>
      <w:r>
        <w:t xml:space="preserve">, this Mount </w:t>
      </w:r>
      <w:r w:rsidR="008C004B">
        <w:t>Sion</w:t>
      </w:r>
      <w:r>
        <w:t xml:space="preserve"> where</w:t>
      </w:r>
      <w:r w:rsidR="00790055">
        <w:t>in</w:t>
      </w:r>
      <w:r>
        <w:t xml:space="preserve"> thou hast dwelt. </w:t>
      </w:r>
    </w:p>
    <w:p w14:paraId="351B1338" w14:textId="740A92C6" w:rsidR="00FE38E9" w:rsidRDefault="00790055" w:rsidP="00F82D8A">
      <w:pPr>
        <w:pStyle w:val="Verse"/>
        <w:spacing w:after="240"/>
      </w:pPr>
      <w:r>
        <w:t>Lift</w:t>
      </w:r>
      <w:r w:rsidR="009B62A7">
        <w:t xml:space="preserve"> up thy hands against their </w:t>
      </w:r>
      <w:r>
        <w:t>pride continually</w:t>
      </w:r>
      <w:r w:rsidR="009B62A7">
        <w:t xml:space="preserve">, against </w:t>
      </w:r>
      <w:r>
        <w:t>all that</w:t>
      </w:r>
      <w:r w:rsidR="009B62A7">
        <w:t xml:space="preserve"> the enemy has done</w:t>
      </w:r>
      <w:r>
        <w:t xml:space="preserve"> wickedly</w:t>
      </w:r>
      <w:r w:rsidR="009B62A7">
        <w:t xml:space="preserve"> in thy holy places. </w:t>
      </w:r>
    </w:p>
    <w:p w14:paraId="6ABD2DCC" w14:textId="67A86BA2" w:rsidR="00FE38E9" w:rsidRDefault="009B62A7" w:rsidP="00F82D8A">
      <w:pPr>
        <w:pStyle w:val="Verse"/>
        <w:spacing w:after="240"/>
      </w:pPr>
      <w:r>
        <w:t xml:space="preserve">Those </w:t>
      </w:r>
      <w:r w:rsidR="00790055">
        <w:t>who hate</w:t>
      </w:r>
      <w:r>
        <w:t xml:space="preserve"> thee have boasted in the very midst of thy feast, they set up their banners for signs and they understood nothing. </w:t>
      </w:r>
    </w:p>
    <w:p w14:paraId="7692DEDF" w14:textId="77777777" w:rsidR="00FE38E9" w:rsidRDefault="009B62A7" w:rsidP="00F82D8A">
      <w:pPr>
        <w:pStyle w:val="Verse"/>
        <w:spacing w:after="240"/>
      </w:pPr>
      <w:r>
        <w:t xml:space="preserve">As if entering from on high, as if into a thicket of trees, </w:t>
      </w:r>
    </w:p>
    <w:p w14:paraId="7B7D0333" w14:textId="77777777" w:rsidR="00FE38E9" w:rsidRDefault="009B62A7" w:rsidP="00F82D8A">
      <w:pPr>
        <w:pStyle w:val="Verse"/>
        <w:spacing w:after="240"/>
      </w:pPr>
      <w:r>
        <w:t xml:space="preserve">They cut down the main doors; with battle axes and hammers they have smashed it down. </w:t>
      </w:r>
    </w:p>
    <w:p w14:paraId="05F0B4D7" w14:textId="48A069CF" w:rsidR="00FE38E9" w:rsidRDefault="009B62A7" w:rsidP="00F82D8A">
      <w:pPr>
        <w:pStyle w:val="Verse"/>
        <w:spacing w:after="240"/>
      </w:pPr>
      <w:r>
        <w:t>They have burned</w:t>
      </w:r>
      <w:r w:rsidR="00790055">
        <w:t xml:space="preserve"> </w:t>
      </w:r>
      <w:r>
        <w:t xml:space="preserve">thy </w:t>
      </w:r>
      <w:r w:rsidR="00790055">
        <w:t>holy place</w:t>
      </w:r>
      <w:r w:rsidR="00790055" w:rsidRPr="00790055">
        <w:t xml:space="preserve"> </w:t>
      </w:r>
      <w:r w:rsidR="00790055">
        <w:t>to the ground;</w:t>
      </w:r>
      <w:r>
        <w:t xml:space="preserve"> they have defiled the </w:t>
      </w:r>
      <w:r w:rsidR="00790055">
        <w:t>sanctuary</w:t>
      </w:r>
      <w:r>
        <w:t xml:space="preserve"> of thy nam</w:t>
      </w:r>
      <w:r w:rsidR="00790055">
        <w:t>e</w:t>
      </w:r>
      <w:r>
        <w:t xml:space="preserve">. </w:t>
      </w:r>
    </w:p>
    <w:p w14:paraId="7E565293" w14:textId="4912DA89" w:rsidR="00FE38E9" w:rsidRDefault="009B62A7" w:rsidP="00F82D8A">
      <w:pPr>
        <w:pStyle w:val="Verse"/>
        <w:spacing w:after="240"/>
      </w:pPr>
      <w:r>
        <w:t>They said in their hearts, all the</w:t>
      </w:r>
      <w:r w:rsidR="00790055">
        <w:t xml:space="preserve">ir kindred </w:t>
      </w:r>
      <w:r>
        <w:t xml:space="preserve">together: Come let us </w:t>
      </w:r>
      <w:r w:rsidR="00790055">
        <w:t>abolish</w:t>
      </w:r>
      <w:r w:rsidR="002245CC">
        <w:t xml:space="preserve"> the feasts of</w:t>
      </w:r>
      <w:r>
        <w:t xml:space="preserve"> </w:t>
      </w:r>
      <w:r w:rsidR="00790055">
        <w:t xml:space="preserve">the Lord from </w:t>
      </w:r>
      <w:r>
        <w:t xml:space="preserve">the earth. </w:t>
      </w:r>
    </w:p>
    <w:p w14:paraId="50AAD3A1" w14:textId="5834486A" w:rsidR="00FE38E9" w:rsidRDefault="009B62A7" w:rsidP="00F82D8A">
      <w:pPr>
        <w:pStyle w:val="Verse"/>
        <w:spacing w:after="240"/>
      </w:pPr>
      <w:r>
        <w:t xml:space="preserve">We </w:t>
      </w:r>
      <w:r w:rsidR="00F2751B">
        <w:t>have</w:t>
      </w:r>
      <w:r>
        <w:t xml:space="preserve"> not see</w:t>
      </w:r>
      <w:r w:rsidR="00F2751B">
        <w:t>n</w:t>
      </w:r>
      <w:r>
        <w:t xml:space="preserve"> our signs, there is no longer any prophet, </w:t>
      </w:r>
      <w:r w:rsidR="00F2751B">
        <w:t>and God will not know us any more</w:t>
      </w:r>
      <w:r>
        <w:t xml:space="preserve">. </w:t>
      </w:r>
    </w:p>
    <w:p w14:paraId="448595A3" w14:textId="77777777" w:rsidR="00FE38E9" w:rsidRDefault="009B62A7" w:rsidP="00F82D8A">
      <w:pPr>
        <w:pStyle w:val="Verse"/>
        <w:spacing w:after="240"/>
      </w:pPr>
      <w:r>
        <w:t xml:space="preserve">How long, O God, will the enemy reproach? Will the adversary assail thy name forever? </w:t>
      </w:r>
    </w:p>
    <w:p w14:paraId="53CA795D" w14:textId="4F6D2956" w:rsidR="00FE38E9" w:rsidRDefault="009B62A7" w:rsidP="00F82D8A">
      <w:pPr>
        <w:pStyle w:val="Verse"/>
        <w:spacing w:after="240"/>
      </w:pPr>
      <w:r>
        <w:t xml:space="preserve">Why dost thou stay thy hand, thy right hand </w:t>
      </w:r>
      <w:r w:rsidR="00F2751B">
        <w:t>in</w:t>
      </w:r>
      <w:r>
        <w:t xml:space="preserve"> thy b</w:t>
      </w:r>
      <w:r w:rsidR="00F2751B">
        <w:t>osom forever</w:t>
      </w:r>
      <w:r>
        <w:t xml:space="preserve">? </w:t>
      </w:r>
    </w:p>
    <w:p w14:paraId="199EB4E3" w14:textId="1A9D861C" w:rsidR="00FE38E9" w:rsidRDefault="009B62A7" w:rsidP="00F82D8A">
      <w:pPr>
        <w:pStyle w:val="Verse"/>
        <w:spacing w:after="240"/>
      </w:pPr>
      <w:r>
        <w:t xml:space="preserve">For God is our King before the ages, </w:t>
      </w:r>
      <w:r w:rsidR="00F2751B">
        <w:t>he has wrought</w:t>
      </w:r>
      <w:r>
        <w:t xml:space="preserve"> salvation in the midst of the earth. </w:t>
      </w:r>
    </w:p>
    <w:p w14:paraId="788E229B" w14:textId="5673D2FD" w:rsidR="00FE38E9" w:rsidRDefault="009B62A7" w:rsidP="00F82D8A">
      <w:pPr>
        <w:pStyle w:val="Verse"/>
        <w:spacing w:after="240"/>
      </w:pPr>
      <w:r>
        <w:t xml:space="preserve">Thou </w:t>
      </w:r>
      <w:r w:rsidR="00F2751B">
        <w:t xml:space="preserve">didst establish the </w:t>
      </w:r>
      <w:r>
        <w:t xml:space="preserve">sea by thy </w:t>
      </w:r>
      <w:r w:rsidR="00F2751B">
        <w:t>might</w:t>
      </w:r>
      <w:r>
        <w:t xml:space="preserve">, thou hast broken the heads of the dragons </w:t>
      </w:r>
      <w:r w:rsidR="00E02ED8">
        <w:t>in</w:t>
      </w:r>
      <w:r>
        <w:t xml:space="preserve"> the waters. </w:t>
      </w:r>
    </w:p>
    <w:p w14:paraId="7FD292B6" w14:textId="11BE86EF" w:rsidR="00FE38E9" w:rsidRDefault="009B62A7" w:rsidP="00F82D8A">
      <w:pPr>
        <w:pStyle w:val="Verse"/>
        <w:spacing w:after="240"/>
      </w:pPr>
      <w:r>
        <w:t>Thou hast crushed the</w:t>
      </w:r>
      <w:r w:rsidR="002245CC">
        <w:t xml:space="preserve"> head</w:t>
      </w:r>
      <w:r w:rsidR="003E19FD">
        <w:t xml:space="preserve"> of the</w:t>
      </w:r>
      <w:r>
        <w:t xml:space="preserve"> drago</w:t>
      </w:r>
      <w:r w:rsidR="002245CC">
        <w:t>n</w:t>
      </w:r>
      <w:r w:rsidR="00E02ED8">
        <w:t xml:space="preserve">; thou didst give </w:t>
      </w:r>
      <w:r>
        <w:t>him as food for the Ethiopia</w:t>
      </w:r>
      <w:r w:rsidR="00E02ED8">
        <w:t>n nations</w:t>
      </w:r>
      <w:r>
        <w:t xml:space="preserve">. </w:t>
      </w:r>
    </w:p>
    <w:p w14:paraId="4C533A71" w14:textId="514D1B8A" w:rsidR="00FE38E9" w:rsidRDefault="009B62A7" w:rsidP="00F82D8A">
      <w:pPr>
        <w:pStyle w:val="Verse"/>
        <w:spacing w:after="240"/>
      </w:pPr>
      <w:r>
        <w:t xml:space="preserve">Thou </w:t>
      </w:r>
      <w:r w:rsidR="00E02ED8">
        <w:t>didst cleave</w:t>
      </w:r>
      <w:r>
        <w:t xml:space="preserve"> fountains and torrents</w:t>
      </w:r>
      <w:r w:rsidR="00E02ED8">
        <w:t>,</w:t>
      </w:r>
      <w:r>
        <w:t xml:space="preserve"> and </w:t>
      </w:r>
      <w:r w:rsidR="00E02ED8">
        <w:t xml:space="preserve">hast </w:t>
      </w:r>
      <w:r>
        <w:t xml:space="preserve">dried up </w:t>
      </w:r>
      <w:r w:rsidR="00E02ED8">
        <w:t>mighty rivers</w:t>
      </w:r>
      <w:r>
        <w:t xml:space="preserve">. </w:t>
      </w:r>
    </w:p>
    <w:p w14:paraId="2FF5D14D" w14:textId="1193871A" w:rsidR="00FE38E9" w:rsidRDefault="009B62A7" w:rsidP="00F82D8A">
      <w:pPr>
        <w:pStyle w:val="Verse"/>
        <w:spacing w:after="240"/>
      </w:pPr>
      <w:r>
        <w:t xml:space="preserve">The day is thine and thine is the night, thou hast </w:t>
      </w:r>
      <w:r w:rsidR="00E02ED8">
        <w:t>prepared</w:t>
      </w:r>
      <w:r>
        <w:t xml:space="preserve"> the sun</w:t>
      </w:r>
      <w:r w:rsidR="00E02ED8">
        <w:t xml:space="preserve"> and the moon</w:t>
      </w:r>
      <w:r>
        <w:t xml:space="preserve">. </w:t>
      </w:r>
    </w:p>
    <w:p w14:paraId="046B3F0F" w14:textId="398133AB" w:rsidR="00FE38E9" w:rsidRDefault="009B62A7" w:rsidP="00F82D8A">
      <w:pPr>
        <w:pStyle w:val="Verse"/>
        <w:spacing w:after="240"/>
      </w:pPr>
      <w:r>
        <w:t xml:space="preserve">Thou hast made </w:t>
      </w:r>
      <w:r w:rsidR="00E02ED8">
        <w:t>all the borders of the</w:t>
      </w:r>
      <w:r>
        <w:t xml:space="preserve"> earth, summer and winter hast thou shaped. </w:t>
      </w:r>
    </w:p>
    <w:p w14:paraId="215ECBE3" w14:textId="128E622B" w:rsidR="00FE38E9" w:rsidRPr="00E02ED8" w:rsidRDefault="009B62A7" w:rsidP="00F82D8A">
      <w:pPr>
        <w:pStyle w:val="Verse"/>
        <w:spacing w:after="240"/>
      </w:pPr>
      <w:r>
        <w:t xml:space="preserve">Remember all this thy creation. The </w:t>
      </w:r>
      <w:r w:rsidRPr="00E02ED8">
        <w:t xml:space="preserve">enemy has reproached the Lord, </w:t>
      </w:r>
      <w:r w:rsidR="00E02ED8" w:rsidRPr="00E02ED8">
        <w:t>and a foolish</w:t>
      </w:r>
      <w:r w:rsidRPr="00E02ED8">
        <w:t xml:space="preserve"> people ha</w:t>
      </w:r>
      <w:r w:rsidR="00E02ED8" w:rsidRPr="00E02ED8">
        <w:t>s provoked</w:t>
      </w:r>
      <w:r w:rsidRPr="00E02ED8">
        <w:t xml:space="preserve"> thy name. </w:t>
      </w:r>
    </w:p>
    <w:p w14:paraId="662CED25" w14:textId="77777777" w:rsidR="00E02ED8" w:rsidRPr="00E02ED8" w:rsidRDefault="00E02ED8" w:rsidP="00E02ED8">
      <w:pPr>
        <w:pStyle w:val="Verse"/>
        <w:spacing w:after="240"/>
      </w:pPr>
      <w:r w:rsidRPr="00E02ED8">
        <w:t>Deliver not to the wild beasts a soul that gives praise to thee: forget not for ever the souls of thy poor.</w:t>
      </w:r>
    </w:p>
    <w:p w14:paraId="11320F9C" w14:textId="259FCB61" w:rsidR="00FE38E9" w:rsidRDefault="00E02ED8" w:rsidP="00E02ED8">
      <w:pPr>
        <w:pStyle w:val="Verse"/>
        <w:spacing w:after="240"/>
      </w:pPr>
      <w:r w:rsidRPr="00E02ED8">
        <w:t xml:space="preserve">Look upon thy covenant: for the dark places of the earth are filled with the habitations of iniquity. </w:t>
      </w:r>
    </w:p>
    <w:p w14:paraId="488D960F" w14:textId="0990C8A5" w:rsidR="00FE38E9" w:rsidRDefault="009B62A7" w:rsidP="00F82D8A">
      <w:pPr>
        <w:pStyle w:val="Verse"/>
        <w:spacing w:after="240"/>
      </w:pPr>
      <w:r>
        <w:t xml:space="preserve">Let not the humbled and </w:t>
      </w:r>
      <w:r w:rsidR="00E02ED8">
        <w:t>shamed</w:t>
      </w:r>
      <w:r>
        <w:t xml:space="preserve"> be turned away; the poor and needy shall praise thy name. </w:t>
      </w:r>
    </w:p>
    <w:p w14:paraId="7AC294BD" w14:textId="2AC943A0" w:rsidR="00FE38E9" w:rsidRDefault="009B62A7" w:rsidP="00F82D8A">
      <w:pPr>
        <w:pStyle w:val="Verse"/>
        <w:spacing w:after="240"/>
      </w:pPr>
      <w:r>
        <w:t xml:space="preserve">Arise, O God, judge thine own cause, remember how the </w:t>
      </w:r>
      <w:r w:rsidR="00E02ED8">
        <w:t>foolish</w:t>
      </w:r>
      <w:r>
        <w:t xml:space="preserve"> man reproaches thee all day long. </w:t>
      </w:r>
    </w:p>
    <w:p w14:paraId="15D107F4" w14:textId="6ADD911E" w:rsidR="009B62A7" w:rsidRDefault="00E02ED8" w:rsidP="00E02ED8">
      <w:pPr>
        <w:pStyle w:val="Verse"/>
        <w:spacing w:after="240"/>
      </w:pPr>
      <w:r>
        <w:t>F</w:t>
      </w:r>
      <w:r w:rsidR="009B62A7">
        <w:t xml:space="preserve">orget </w:t>
      </w:r>
      <w:r>
        <w:t xml:space="preserve">not </w:t>
      </w:r>
      <w:r w:rsidR="009B62A7">
        <w:t xml:space="preserve">the voice of thy suppliants; </w:t>
      </w:r>
      <w:r w:rsidRPr="00E02ED8">
        <w:t>let the pride of them that hate thee continually ascend before thee</w:t>
      </w:r>
      <w:r w:rsidR="009B62A7">
        <w:t xml:space="preserve">. </w:t>
      </w:r>
    </w:p>
    <w:p w14:paraId="0F2AE7B2" w14:textId="77777777" w:rsidR="00B50629" w:rsidRDefault="00B50629" w:rsidP="0037394E">
      <w:pPr>
        <w:pStyle w:val="Rubric"/>
      </w:pPr>
      <w:r>
        <w:t>Glory. Both now. Alleluia.</w:t>
      </w:r>
    </w:p>
    <w:p w14:paraId="7C075926" w14:textId="77777777" w:rsidR="00237B9C" w:rsidRDefault="004E40D2" w:rsidP="00B50629">
      <w:pPr>
        <w:pStyle w:val="Heading2"/>
        <w:spacing w:after="240"/>
      </w:pPr>
      <w:r>
        <w:t xml:space="preserve">Third </w:t>
      </w:r>
      <w:r w:rsidR="00B50629">
        <w:t>Stasis</w:t>
      </w:r>
    </w:p>
    <w:p w14:paraId="40F3FD91" w14:textId="77777777" w:rsidR="009B62A7" w:rsidRDefault="00FE38E9" w:rsidP="00FA3250">
      <w:pPr>
        <w:pStyle w:val="Heading3"/>
        <w:spacing w:after="240"/>
      </w:pPr>
      <w:r>
        <w:t>Psalm</w:t>
      </w:r>
      <w:r w:rsidR="009B62A7">
        <w:t xml:space="preserve"> 74</w:t>
      </w:r>
    </w:p>
    <w:p w14:paraId="6B5379C4" w14:textId="77777777" w:rsidR="009B62A7" w:rsidRDefault="009B62A7" w:rsidP="00161212">
      <w:pPr>
        <w:pStyle w:val="Rubric"/>
      </w:pPr>
      <w:r>
        <w:t xml:space="preserve">For the end of the struggle; Do Not Destroy; a </w:t>
      </w:r>
      <w:proofErr w:type="spellStart"/>
      <w:r>
        <w:t>psalmic</w:t>
      </w:r>
      <w:proofErr w:type="spellEnd"/>
      <w:r>
        <w:t xml:space="preserve"> ode of Asaph </w:t>
      </w:r>
    </w:p>
    <w:p w14:paraId="3D92FF7C" w14:textId="77777777" w:rsidR="00416DEA" w:rsidRDefault="00416DEA" w:rsidP="00416DEA">
      <w:pPr>
        <w:pStyle w:val="Verse"/>
        <w:spacing w:after="240"/>
      </w:pPr>
      <w:r>
        <w:t>We will give thanks to thee, O God, we will give thanks, and call upon thy name.</w:t>
      </w:r>
    </w:p>
    <w:p w14:paraId="4B601170" w14:textId="77777777" w:rsidR="00416DEA" w:rsidRDefault="00416DEA" w:rsidP="00416DEA">
      <w:pPr>
        <w:pStyle w:val="Verse"/>
        <w:spacing w:after="240"/>
      </w:pPr>
      <w:r>
        <w:t xml:space="preserve">I will declare all thy wonderful works when </w:t>
      </w:r>
      <w:r w:rsidRPr="00416DEA">
        <w:rPr>
          <w:color w:val="FF0000"/>
        </w:rPr>
        <w:t>I shall take a set time</w:t>
      </w:r>
      <w:r>
        <w:t>; I will judge righteously.</w:t>
      </w:r>
    </w:p>
    <w:p w14:paraId="1F1031CF" w14:textId="77777777" w:rsidR="00416DEA" w:rsidRDefault="00416DEA" w:rsidP="00416DEA">
      <w:pPr>
        <w:pStyle w:val="Verse"/>
        <w:spacing w:after="240"/>
      </w:pPr>
      <w:r>
        <w:t xml:space="preserve">The earth is dissolved, and all that dwell therein: I have strengthened its pillars. </w:t>
      </w:r>
      <w:proofErr w:type="spellStart"/>
      <w:r w:rsidRPr="00416DEA">
        <w:rPr>
          <w:i/>
          <w:iCs/>
        </w:rPr>
        <w:t>Diapsalma</w:t>
      </w:r>
      <w:proofErr w:type="spellEnd"/>
      <w:r>
        <w:t xml:space="preserve"> </w:t>
      </w:r>
    </w:p>
    <w:p w14:paraId="5E16B2F5" w14:textId="6A981F31" w:rsidR="00FE38E9" w:rsidRDefault="009B62A7" w:rsidP="00416DEA">
      <w:pPr>
        <w:pStyle w:val="Verse"/>
        <w:spacing w:after="240"/>
      </w:pPr>
      <w:r>
        <w:t>I said to the transgressors: transgress no more. And to the sinners I said:</w:t>
      </w:r>
      <w:r w:rsidR="0078074B">
        <w:t xml:space="preserve"> Lift not up the horn.</w:t>
      </w:r>
      <w:r>
        <w:t xml:space="preserve"> </w:t>
      </w:r>
    </w:p>
    <w:p w14:paraId="27DC50A6" w14:textId="604F14AA" w:rsidR="00FE38E9" w:rsidRDefault="009B62A7" w:rsidP="00F82D8A">
      <w:pPr>
        <w:pStyle w:val="Verse"/>
        <w:spacing w:after="240"/>
      </w:pPr>
      <w:r>
        <w:t xml:space="preserve">Do not magnify yourselves, do not speak </w:t>
      </w:r>
      <w:r w:rsidR="0078074B">
        <w:t>unrighteousness against</w:t>
      </w:r>
      <w:r>
        <w:t xml:space="preserve"> God. </w:t>
      </w:r>
    </w:p>
    <w:p w14:paraId="4A0EBC82" w14:textId="7CCD29F8" w:rsidR="00FE38E9" w:rsidRDefault="009B62A7" w:rsidP="00F82D8A">
      <w:pPr>
        <w:pStyle w:val="Verse"/>
        <w:spacing w:after="240"/>
      </w:pPr>
      <w:r>
        <w:t xml:space="preserve">For </w:t>
      </w:r>
      <w:r w:rsidR="0078074B">
        <w:t>good</w:t>
      </w:r>
      <w:r>
        <w:t xml:space="preserve"> comes neither from the </w:t>
      </w:r>
      <w:r w:rsidR="0078074B">
        <w:t>east</w:t>
      </w:r>
      <w:r>
        <w:t xml:space="preserve"> nor </w:t>
      </w:r>
      <w:r w:rsidR="0078074B">
        <w:t xml:space="preserve">from </w:t>
      </w:r>
      <w:r>
        <w:t xml:space="preserve">the </w:t>
      </w:r>
      <w:r w:rsidR="0078074B">
        <w:t>west</w:t>
      </w:r>
      <w:r>
        <w:t xml:space="preserve"> nor from the desert mountains, </w:t>
      </w:r>
    </w:p>
    <w:p w14:paraId="326296A7" w14:textId="03F1423B" w:rsidR="00FE38E9" w:rsidRPr="003273C0" w:rsidRDefault="009B62A7" w:rsidP="003273C0">
      <w:pPr>
        <w:pStyle w:val="Verse"/>
        <w:spacing w:after="240"/>
        <w:ind w:left="0" w:firstLine="0"/>
      </w:pPr>
      <w:r w:rsidRPr="003273C0">
        <w:t xml:space="preserve">For God is the judge; </w:t>
      </w:r>
      <w:r w:rsidR="0078074B" w:rsidRPr="003273C0">
        <w:t xml:space="preserve">he puts one down and </w:t>
      </w:r>
      <w:r w:rsidRPr="003273C0">
        <w:t>raises up</w:t>
      </w:r>
      <w:r w:rsidR="0078074B" w:rsidRPr="003273C0">
        <w:t xml:space="preserve"> another</w:t>
      </w:r>
      <w:r w:rsidRPr="003273C0">
        <w:t xml:space="preserve">. </w:t>
      </w:r>
    </w:p>
    <w:p w14:paraId="619EA971" w14:textId="17DB265A" w:rsidR="003273C0" w:rsidRPr="003273C0" w:rsidRDefault="003273C0" w:rsidP="003273C0">
      <w:pPr>
        <w:pStyle w:val="Verse"/>
        <w:spacing w:after="240"/>
      </w:pPr>
      <w:r w:rsidRPr="003273C0">
        <w:t>For there is a cup in the hand of the Lord, full of unmingled wine</w:t>
      </w:r>
      <w:r>
        <w:t>. H</w:t>
      </w:r>
      <w:r w:rsidRPr="003273C0">
        <w:t xml:space="preserve">e has turned it from side to side, but its dregs have not been wholly poured out; all the sinners of the earth shall drink them. </w:t>
      </w:r>
    </w:p>
    <w:p w14:paraId="56A2116B" w14:textId="23600701" w:rsidR="00FE38E9" w:rsidRPr="003273C0" w:rsidRDefault="003273C0" w:rsidP="00F82D8A">
      <w:pPr>
        <w:pStyle w:val="Verse"/>
        <w:spacing w:after="240"/>
      </w:pPr>
      <w:r>
        <w:t xml:space="preserve">But </w:t>
      </w:r>
      <w:r w:rsidR="009B62A7" w:rsidRPr="003273C0">
        <w:t xml:space="preserve">I </w:t>
      </w:r>
      <w:r>
        <w:t>wi</w:t>
      </w:r>
      <w:r w:rsidR="009B62A7" w:rsidRPr="003273C0">
        <w:t xml:space="preserve">ll exult forever, I </w:t>
      </w:r>
      <w:r>
        <w:t>wi</w:t>
      </w:r>
      <w:r w:rsidR="009B62A7" w:rsidRPr="003273C0">
        <w:t>ll sing</w:t>
      </w:r>
      <w:r>
        <w:t xml:space="preserve"> praises</w:t>
      </w:r>
      <w:r w:rsidR="009B62A7" w:rsidRPr="003273C0">
        <w:t xml:space="preserve"> to the God of Jacob. </w:t>
      </w:r>
    </w:p>
    <w:p w14:paraId="22831CC0" w14:textId="65F40782" w:rsidR="00237B9C" w:rsidRDefault="003273C0" w:rsidP="00F82D8A">
      <w:pPr>
        <w:pStyle w:val="Verse"/>
        <w:spacing w:after="240"/>
      </w:pPr>
      <w:r>
        <w:t>And I will break a</w:t>
      </w:r>
      <w:r w:rsidR="009B62A7">
        <w:t xml:space="preserve">ll the horns of sinners, but the horns of the righteous shall be exalted. </w:t>
      </w:r>
    </w:p>
    <w:p w14:paraId="1AF2B44A" w14:textId="77777777" w:rsidR="009B62A7" w:rsidRDefault="00FE38E9" w:rsidP="00FA3250">
      <w:pPr>
        <w:pStyle w:val="Heading3"/>
        <w:spacing w:after="240"/>
      </w:pPr>
      <w:r>
        <w:t>Psalm</w:t>
      </w:r>
      <w:r w:rsidR="009B62A7">
        <w:t xml:space="preserve"> 75</w:t>
      </w:r>
    </w:p>
    <w:p w14:paraId="6BFB39BF" w14:textId="77777777" w:rsidR="009B62A7" w:rsidRDefault="009B62A7" w:rsidP="00161212">
      <w:pPr>
        <w:pStyle w:val="Rubric"/>
      </w:pPr>
      <w:r>
        <w:t xml:space="preserve">For the end of the struggle, a </w:t>
      </w:r>
      <w:proofErr w:type="spellStart"/>
      <w:r>
        <w:t>psalmic</w:t>
      </w:r>
      <w:proofErr w:type="spellEnd"/>
      <w:r>
        <w:t xml:space="preserve"> ode of Asaph against the Assyrian </w:t>
      </w:r>
    </w:p>
    <w:p w14:paraId="1FE33D70" w14:textId="77777777" w:rsidR="00FE38E9" w:rsidRDefault="009B62A7" w:rsidP="00F82D8A">
      <w:pPr>
        <w:pStyle w:val="Verse"/>
        <w:spacing w:after="240"/>
      </w:pPr>
      <w:r>
        <w:t xml:space="preserve">In Judah God is known, his name is great in Israel. </w:t>
      </w:r>
    </w:p>
    <w:p w14:paraId="6BB8BEA3" w14:textId="7E71CBC6" w:rsidR="00FE38E9" w:rsidRDefault="009B62A7" w:rsidP="00F82D8A">
      <w:pPr>
        <w:pStyle w:val="Verse"/>
        <w:spacing w:after="240"/>
      </w:pPr>
      <w:r>
        <w:t xml:space="preserve">His place </w:t>
      </w:r>
      <w:r w:rsidR="00086C51">
        <w:t>h</w:t>
      </w:r>
      <w:r>
        <w:t xml:space="preserve">as </w:t>
      </w:r>
      <w:r w:rsidR="00086C51">
        <w:t>been</w:t>
      </w:r>
      <w:r>
        <w:t xml:space="preserve"> in peace, his dwelling place in </w:t>
      </w:r>
      <w:r w:rsidR="008C004B">
        <w:t>Sion</w:t>
      </w:r>
      <w:r>
        <w:t xml:space="preserve">. </w:t>
      </w:r>
    </w:p>
    <w:p w14:paraId="297661F6" w14:textId="7E256430" w:rsidR="00FE38E9" w:rsidRDefault="009B62A7" w:rsidP="00F82D8A">
      <w:pPr>
        <w:pStyle w:val="Verse"/>
        <w:spacing w:after="240"/>
      </w:pPr>
      <w:r>
        <w:t>There he broke the power</w:t>
      </w:r>
      <w:r w:rsidR="003E19FD">
        <w:t xml:space="preserve"> of the bow, </w:t>
      </w:r>
      <w:r w:rsidR="00086C51">
        <w:t xml:space="preserve">the </w:t>
      </w:r>
      <w:r>
        <w:t xml:space="preserve">shield, </w:t>
      </w:r>
      <w:r w:rsidR="00086C51">
        <w:t xml:space="preserve">the </w:t>
      </w:r>
      <w:r>
        <w:t xml:space="preserve">sword and </w:t>
      </w:r>
      <w:r w:rsidR="00086C51">
        <w:t xml:space="preserve">the </w:t>
      </w:r>
      <w:r>
        <w:t xml:space="preserve">battle. </w:t>
      </w:r>
      <w:r w:rsidR="00FA3250">
        <w:t xml:space="preserve"> </w:t>
      </w:r>
      <w:proofErr w:type="spellStart"/>
      <w:r w:rsidR="00425D62">
        <w:rPr>
          <w:i/>
        </w:rPr>
        <w:t>Diapsalma</w:t>
      </w:r>
      <w:proofErr w:type="spellEnd"/>
      <w:r>
        <w:t xml:space="preserve"> </w:t>
      </w:r>
    </w:p>
    <w:p w14:paraId="39CEED85" w14:textId="172D94B6" w:rsidR="00086C51" w:rsidRDefault="009B62A7" w:rsidP="00086C51">
      <w:pPr>
        <w:pStyle w:val="Verse"/>
        <w:spacing w:after="240"/>
      </w:pPr>
      <w:r>
        <w:t xml:space="preserve">Thou </w:t>
      </w:r>
      <w:proofErr w:type="spellStart"/>
      <w:r>
        <w:t>shinest</w:t>
      </w:r>
      <w:proofErr w:type="spellEnd"/>
      <w:r>
        <w:t xml:space="preserve"> forth </w:t>
      </w:r>
      <w:r w:rsidR="00086C51">
        <w:t xml:space="preserve">wondrously </w:t>
      </w:r>
      <w:r>
        <w:t xml:space="preserve">from the everlasting mountains. </w:t>
      </w:r>
    </w:p>
    <w:p w14:paraId="2C4A67D0" w14:textId="30D4D7F3" w:rsidR="00086C51" w:rsidRDefault="00086C51" w:rsidP="00086C51">
      <w:pPr>
        <w:pStyle w:val="Verse"/>
        <w:spacing w:after="240"/>
      </w:pPr>
      <w:r w:rsidRPr="00086C51">
        <w:t>All the simple in heart were troubled; all the men of wealth have slept their sleep, and have found nothing in their hands.</w:t>
      </w:r>
    </w:p>
    <w:p w14:paraId="55F19B04" w14:textId="77777777" w:rsidR="00086C51" w:rsidRDefault="00086C51" w:rsidP="00086C51">
      <w:pPr>
        <w:pStyle w:val="Verse"/>
        <w:spacing w:after="240"/>
      </w:pPr>
      <w:r w:rsidRPr="00086C51">
        <w:t>At thy rebuke, O God of Jacob, the riders on horses slumbered.</w:t>
      </w:r>
    </w:p>
    <w:p w14:paraId="6A1AE085" w14:textId="1960EA64" w:rsidR="00086C51" w:rsidRDefault="00086C51" w:rsidP="00086C51">
      <w:pPr>
        <w:pStyle w:val="Verse"/>
        <w:spacing w:after="240"/>
      </w:pPr>
      <w:r w:rsidRPr="00086C51">
        <w:t xml:space="preserve">Thou art </w:t>
      </w:r>
      <w:r>
        <w:t>to be feared</w:t>
      </w:r>
      <w:r w:rsidRPr="00086C51">
        <w:t>; and who shall withstand thee, because of thine anger?</w:t>
      </w:r>
    </w:p>
    <w:p w14:paraId="3158BDC7" w14:textId="77777777" w:rsidR="00086C51" w:rsidRDefault="00086C51" w:rsidP="00086C51">
      <w:pPr>
        <w:pStyle w:val="Verse"/>
        <w:spacing w:after="240"/>
      </w:pPr>
      <w:r>
        <w:t>From heaven thou madest thy judgment heard</w:t>
      </w:r>
      <w:r w:rsidRPr="00086C51">
        <w:t>; the earth feared, and was still,</w:t>
      </w:r>
    </w:p>
    <w:p w14:paraId="4FCBE550" w14:textId="207BA58C" w:rsidR="00086C51" w:rsidRDefault="00086C51" w:rsidP="00086C51">
      <w:pPr>
        <w:pStyle w:val="Verse"/>
        <w:spacing w:after="240"/>
      </w:pPr>
      <w:r>
        <w:t>W</w:t>
      </w:r>
      <w:r w:rsidRPr="00086C51">
        <w:t xml:space="preserve">hen God arose to judgment, to save all the meek in heart. </w:t>
      </w:r>
      <w:proofErr w:type="spellStart"/>
      <w:r>
        <w:rPr>
          <w:i/>
        </w:rPr>
        <w:t>Diapsalma</w:t>
      </w:r>
      <w:proofErr w:type="spellEnd"/>
      <w:r w:rsidRPr="00086C51">
        <w:t xml:space="preserve"> </w:t>
      </w:r>
    </w:p>
    <w:p w14:paraId="3AF51CA4" w14:textId="77777777" w:rsidR="00086C51" w:rsidRDefault="00086C51" w:rsidP="00086C51">
      <w:pPr>
        <w:pStyle w:val="Verse"/>
        <w:spacing w:after="240"/>
      </w:pPr>
      <w:r w:rsidRPr="00086C51">
        <w:t xml:space="preserve">For the inward thought of man shall give thanks to thee: and the memorial of his inward thought shall keep a feast to thee. </w:t>
      </w:r>
    </w:p>
    <w:p w14:paraId="5E5C92E1" w14:textId="7EB47925" w:rsidR="00086C51" w:rsidRPr="00086C51" w:rsidRDefault="00086C51" w:rsidP="00086C51">
      <w:pPr>
        <w:pStyle w:val="Verse"/>
        <w:spacing w:after="240"/>
      </w:pPr>
      <w:r>
        <w:t>Pr</w:t>
      </w:r>
      <w:r w:rsidRPr="00086C51">
        <w:t>ay and make your vows to the Lord our God; all those round about him shall bring gifts,</w:t>
      </w:r>
    </w:p>
    <w:p w14:paraId="2B74610C" w14:textId="49414E73" w:rsidR="00237B9C" w:rsidRDefault="00086C51" w:rsidP="00086C51">
      <w:pPr>
        <w:pStyle w:val="Verse"/>
        <w:spacing w:after="240"/>
      </w:pPr>
      <w:r w:rsidRPr="00086C51">
        <w:t xml:space="preserve">To him </w:t>
      </w:r>
      <w:r>
        <w:t>who is to be feared</w:t>
      </w:r>
      <w:r w:rsidRPr="00086C51">
        <w:t>,</w:t>
      </w:r>
      <w:r>
        <w:t xml:space="preserve"> who </w:t>
      </w:r>
      <w:r w:rsidRPr="00086C51">
        <w:t xml:space="preserve">takes away the spirits of princes; to him that is </w:t>
      </w:r>
      <w:r>
        <w:t xml:space="preserve">fearsome to all </w:t>
      </w:r>
      <w:r w:rsidRPr="00086C51">
        <w:t>the kings of the earth</w:t>
      </w:r>
      <w:r w:rsidR="009B62A7">
        <w:t xml:space="preserve">. </w:t>
      </w:r>
    </w:p>
    <w:p w14:paraId="2ABBC5D4" w14:textId="77777777" w:rsidR="009B62A7" w:rsidRDefault="00FE38E9" w:rsidP="00FA3250">
      <w:pPr>
        <w:pStyle w:val="Heading3"/>
        <w:spacing w:after="240"/>
      </w:pPr>
      <w:r>
        <w:t>Psalm</w:t>
      </w:r>
      <w:r w:rsidR="009B62A7">
        <w:t xml:space="preserve"> 76</w:t>
      </w:r>
    </w:p>
    <w:p w14:paraId="00A11FE6" w14:textId="77777777" w:rsidR="009B62A7" w:rsidRDefault="009B62A7" w:rsidP="00161212">
      <w:pPr>
        <w:pStyle w:val="Rubric"/>
      </w:pPr>
      <w:r>
        <w:t xml:space="preserve">For the end of the struggle, a </w:t>
      </w:r>
      <w:proofErr w:type="spellStart"/>
      <w:r>
        <w:t>psalmic</w:t>
      </w:r>
      <w:proofErr w:type="spellEnd"/>
      <w:r>
        <w:t xml:space="preserve"> ode of Asaph concerning Jeduthun </w:t>
      </w:r>
    </w:p>
    <w:p w14:paraId="405171C7" w14:textId="7144E618" w:rsidR="00FE38E9" w:rsidRDefault="006D57CD" w:rsidP="00F82D8A">
      <w:pPr>
        <w:pStyle w:val="Verse"/>
        <w:spacing w:after="240"/>
      </w:pPr>
      <w:r w:rsidRPr="006D57CD">
        <w:t>I cried to the Lord with my voice</w:t>
      </w:r>
      <w:r w:rsidR="009B62A7">
        <w:t xml:space="preserve">, with my voice to God, and he gave ear to me. </w:t>
      </w:r>
    </w:p>
    <w:p w14:paraId="4B70A782" w14:textId="2518E86F" w:rsidR="0025426C" w:rsidRDefault="009B62A7" w:rsidP="0025426C">
      <w:pPr>
        <w:pStyle w:val="Verse"/>
        <w:spacing w:after="240"/>
      </w:pPr>
      <w:r>
        <w:t>In the day of my affliction I sought the Lord</w:t>
      </w:r>
      <w:r w:rsidR="006D57CD">
        <w:t>;</w:t>
      </w:r>
      <w:r>
        <w:t xml:space="preserve"> my hands </w:t>
      </w:r>
      <w:r w:rsidR="006D57CD">
        <w:t xml:space="preserve">I </w:t>
      </w:r>
      <w:r>
        <w:t xml:space="preserve">lifted </w:t>
      </w:r>
      <w:r w:rsidR="006D57CD">
        <w:t>up before him</w:t>
      </w:r>
      <w:r w:rsidR="0025426C">
        <w:t xml:space="preserve"> by night</w:t>
      </w:r>
      <w:r>
        <w:t xml:space="preserve">, and I was </w:t>
      </w:r>
      <w:r w:rsidR="006D57CD">
        <w:t>not deceived</w:t>
      </w:r>
      <w:r w:rsidR="0025426C">
        <w:t xml:space="preserve">; </w:t>
      </w:r>
      <w:r w:rsidR="0025426C" w:rsidRPr="0025426C">
        <w:t>my soul refused to be comforted.</w:t>
      </w:r>
    </w:p>
    <w:p w14:paraId="3DB89327" w14:textId="5EB4716F" w:rsidR="00FE38E9" w:rsidRDefault="0025426C" w:rsidP="0025426C">
      <w:pPr>
        <w:pStyle w:val="Verse"/>
        <w:spacing w:after="240"/>
      </w:pPr>
      <w:r w:rsidRPr="0025426C">
        <w:t>I remembered God, and rejoiced; I poured out my complaint, and my soul fainted</w:t>
      </w:r>
      <w:r w:rsidR="009B62A7">
        <w:t xml:space="preserve">. </w:t>
      </w:r>
      <w:r w:rsidR="00FA3250">
        <w:t xml:space="preserve"> </w:t>
      </w:r>
      <w:proofErr w:type="spellStart"/>
      <w:r w:rsidR="00425D62">
        <w:rPr>
          <w:i/>
        </w:rPr>
        <w:t>Diapsalma</w:t>
      </w:r>
      <w:proofErr w:type="spellEnd"/>
      <w:r w:rsidR="009B62A7">
        <w:t xml:space="preserve"> </w:t>
      </w:r>
    </w:p>
    <w:p w14:paraId="6CF2181B" w14:textId="41615A1E" w:rsidR="00FE38E9" w:rsidRDefault="0025426C" w:rsidP="00F82D8A">
      <w:pPr>
        <w:pStyle w:val="Verse"/>
        <w:spacing w:after="240"/>
      </w:pPr>
      <w:r w:rsidRPr="0025426C">
        <w:t xml:space="preserve">All mine enemies set a watch </w:t>
      </w:r>
      <w:r w:rsidRPr="0025426C">
        <w:rPr>
          <w:i/>
          <w:iCs/>
        </w:rPr>
        <w:t>against me</w:t>
      </w:r>
      <w:r w:rsidRPr="0025426C">
        <w:t>: I was troubled, and spoke not</w:t>
      </w:r>
      <w:r w:rsidR="009B62A7">
        <w:t xml:space="preserve">. </w:t>
      </w:r>
    </w:p>
    <w:p w14:paraId="1E93B4F4" w14:textId="20CC2C5D" w:rsidR="00FE38E9" w:rsidRDefault="009B62A7" w:rsidP="00F82D8A">
      <w:pPr>
        <w:pStyle w:val="Verse"/>
        <w:spacing w:after="240"/>
      </w:pPr>
      <w:r>
        <w:t xml:space="preserve">I considered the days of old, I remembered </w:t>
      </w:r>
      <w:r w:rsidR="0025426C">
        <w:t>ancient years</w:t>
      </w:r>
      <w:r>
        <w:t xml:space="preserve"> in my meditation. </w:t>
      </w:r>
    </w:p>
    <w:p w14:paraId="3A97ED0F" w14:textId="77777777" w:rsidR="0025426C" w:rsidRDefault="0025426C" w:rsidP="00F82D8A">
      <w:pPr>
        <w:pStyle w:val="Verse"/>
        <w:spacing w:after="240"/>
      </w:pPr>
      <w:r w:rsidRPr="0025426C">
        <w:t>I communed with my heart by night, and diligently searched my spirit, saying,</w:t>
      </w:r>
    </w:p>
    <w:p w14:paraId="29390D54" w14:textId="06BED39A" w:rsidR="0025426C" w:rsidRDefault="0025426C" w:rsidP="00F82D8A">
      <w:pPr>
        <w:pStyle w:val="Verse"/>
        <w:spacing w:after="240"/>
      </w:pPr>
      <w:r w:rsidRPr="0025426C">
        <w:t xml:space="preserve">Will the Lord cast off for ever? and will he be </w:t>
      </w:r>
      <w:r>
        <w:t xml:space="preserve">favorable </w:t>
      </w:r>
      <w:r w:rsidRPr="0025426C">
        <w:t>no more?</w:t>
      </w:r>
    </w:p>
    <w:p w14:paraId="584D42AF" w14:textId="634BDA50" w:rsidR="00FE38E9" w:rsidRDefault="009B62A7" w:rsidP="00F82D8A">
      <w:pPr>
        <w:pStyle w:val="Verse"/>
        <w:spacing w:after="240"/>
      </w:pPr>
      <w:r>
        <w:t xml:space="preserve">Will he cut off his mercy </w:t>
      </w:r>
      <w:r w:rsidR="0025426C">
        <w:t>to the end</w:t>
      </w:r>
      <w:r>
        <w:t xml:space="preserve">, from generation to generation? </w:t>
      </w:r>
    </w:p>
    <w:p w14:paraId="27041163" w14:textId="48083175" w:rsidR="00FE38E9" w:rsidRDefault="009B62A7" w:rsidP="00F82D8A">
      <w:pPr>
        <w:pStyle w:val="Verse"/>
        <w:spacing w:after="240"/>
      </w:pPr>
      <w:r>
        <w:t>Will God forget to be merciful? O</w:t>
      </w:r>
      <w:r w:rsidR="0025426C">
        <w:t>r</w:t>
      </w:r>
      <w:r>
        <w:t xml:space="preserve"> in his anger </w:t>
      </w:r>
      <w:r w:rsidR="0025426C">
        <w:t xml:space="preserve">will he </w:t>
      </w:r>
      <w:r>
        <w:t xml:space="preserve">withhold his compassion? </w:t>
      </w:r>
      <w:r w:rsidR="00FA3250">
        <w:t xml:space="preserve"> </w:t>
      </w:r>
      <w:proofErr w:type="spellStart"/>
      <w:r w:rsidR="00425D62">
        <w:rPr>
          <w:i/>
        </w:rPr>
        <w:t>Diapsalma</w:t>
      </w:r>
      <w:proofErr w:type="spellEnd"/>
      <w:r>
        <w:t xml:space="preserve"> </w:t>
      </w:r>
    </w:p>
    <w:p w14:paraId="621BC653" w14:textId="710536A8" w:rsidR="00FE38E9" w:rsidRDefault="009B62A7" w:rsidP="00F82D8A">
      <w:pPr>
        <w:pStyle w:val="Verse"/>
        <w:spacing w:after="240"/>
      </w:pPr>
      <w:r>
        <w:t xml:space="preserve">I said: Now I have begun to see; this change </w:t>
      </w:r>
      <w:r w:rsidR="0025426C">
        <w:t>is</w:t>
      </w:r>
      <w:r>
        <w:t xml:space="preserve"> wrought by the right hand of the Most High. </w:t>
      </w:r>
    </w:p>
    <w:p w14:paraId="5E94434E" w14:textId="37646182" w:rsidR="00FE38E9" w:rsidRDefault="009B62A7" w:rsidP="00F82D8A">
      <w:pPr>
        <w:pStyle w:val="Verse"/>
        <w:spacing w:after="240"/>
      </w:pPr>
      <w:r>
        <w:t>I remembered the works of the Lord, for I will recall thy wonders</w:t>
      </w:r>
      <w:r w:rsidR="0025426C">
        <w:t xml:space="preserve"> from</w:t>
      </w:r>
      <w:r>
        <w:t xml:space="preserve"> of old</w:t>
      </w:r>
      <w:r w:rsidR="0025426C">
        <w:t>.</w:t>
      </w:r>
    </w:p>
    <w:p w14:paraId="78E6E96A" w14:textId="2B958282" w:rsidR="00FE38E9" w:rsidRDefault="009B62A7" w:rsidP="00F82D8A">
      <w:pPr>
        <w:pStyle w:val="Verse"/>
        <w:spacing w:after="240"/>
      </w:pPr>
      <w:r>
        <w:t>And I will meditate on all thy work</w:t>
      </w:r>
      <w:r w:rsidR="0025426C">
        <w:t>s</w:t>
      </w:r>
      <w:r>
        <w:t xml:space="preserve">, I will ponder upon thy doings. </w:t>
      </w:r>
    </w:p>
    <w:p w14:paraId="4D957ECB" w14:textId="77777777" w:rsidR="00FE38E9" w:rsidRDefault="009B62A7" w:rsidP="00F82D8A">
      <w:pPr>
        <w:pStyle w:val="Verse"/>
        <w:spacing w:after="240"/>
      </w:pPr>
      <w:r>
        <w:t xml:space="preserve">Thy way, O God, is in the sanctuary; who is so great a God as our God? </w:t>
      </w:r>
    </w:p>
    <w:p w14:paraId="7B2E122D" w14:textId="5FE6E8C5" w:rsidR="00FE38E9" w:rsidRDefault="009B62A7" w:rsidP="00F82D8A">
      <w:pPr>
        <w:pStyle w:val="Verse"/>
        <w:spacing w:after="240"/>
      </w:pPr>
      <w:r>
        <w:t xml:space="preserve">Thou art the God who works wonders, thou hast made thy power known among </w:t>
      </w:r>
      <w:r w:rsidR="0025426C">
        <w:t>the nations</w:t>
      </w:r>
      <w:r>
        <w:t xml:space="preserve">. </w:t>
      </w:r>
    </w:p>
    <w:p w14:paraId="317C3FC9" w14:textId="77777777" w:rsidR="00FE38E9" w:rsidRDefault="009B62A7" w:rsidP="00F82D8A">
      <w:pPr>
        <w:pStyle w:val="Verse"/>
        <w:spacing w:after="240"/>
      </w:pPr>
      <w:r>
        <w:t xml:space="preserve">Thou hast with thine arm redeemed thy people, the sons of Jacob and Joseph. </w:t>
      </w:r>
      <w:r w:rsidR="00FA3250">
        <w:t xml:space="preserve"> </w:t>
      </w:r>
      <w:proofErr w:type="spellStart"/>
      <w:r w:rsidR="00425D62">
        <w:rPr>
          <w:i/>
        </w:rPr>
        <w:t>Diapsalma</w:t>
      </w:r>
      <w:proofErr w:type="spellEnd"/>
      <w:r>
        <w:t xml:space="preserve"> </w:t>
      </w:r>
    </w:p>
    <w:p w14:paraId="47D82289" w14:textId="77777777" w:rsidR="00E64AB7" w:rsidRDefault="009B62A7" w:rsidP="00F82D8A">
      <w:pPr>
        <w:pStyle w:val="Verse"/>
        <w:spacing w:after="240"/>
      </w:pPr>
      <w:r>
        <w:t>The waters saw thee, O God, the waters saw thee and were afraid</w:t>
      </w:r>
      <w:r w:rsidR="00E64AB7">
        <w:t>, and</w:t>
      </w:r>
      <w:r>
        <w:t xml:space="preserve"> the depths were troubled</w:t>
      </w:r>
      <w:r w:rsidR="00E64AB7">
        <w:t>.</w:t>
      </w:r>
    </w:p>
    <w:p w14:paraId="6E03F71D" w14:textId="5D6DDE2A" w:rsidR="00FE38E9" w:rsidRDefault="00E64AB7" w:rsidP="00F82D8A">
      <w:pPr>
        <w:pStyle w:val="Verse"/>
        <w:spacing w:after="240"/>
      </w:pPr>
      <w:r>
        <w:t xml:space="preserve">In </w:t>
      </w:r>
      <w:r w:rsidR="009B62A7">
        <w:t>the rush of great waters</w:t>
      </w:r>
      <w:r>
        <w:t xml:space="preserve"> t</w:t>
      </w:r>
      <w:r w:rsidR="009B62A7">
        <w:t xml:space="preserve">he clouds </w:t>
      </w:r>
      <w:r>
        <w:t xml:space="preserve">uttered a </w:t>
      </w:r>
      <w:r w:rsidR="009B62A7">
        <w:t xml:space="preserve">voice, for thine arrows </w:t>
      </w:r>
      <w:r>
        <w:t>went abroad.</w:t>
      </w:r>
      <w:r w:rsidR="009B62A7">
        <w:t xml:space="preserve"> </w:t>
      </w:r>
    </w:p>
    <w:p w14:paraId="292BFA6A" w14:textId="27EAE906" w:rsidR="00FE38E9" w:rsidRDefault="009B62A7" w:rsidP="00F82D8A">
      <w:pPr>
        <w:pStyle w:val="Verse"/>
        <w:spacing w:after="240"/>
      </w:pPr>
      <w:r>
        <w:t>The voice of thy thunder was in the w</w:t>
      </w:r>
      <w:r w:rsidR="00E64AB7">
        <w:t>hirl</w:t>
      </w:r>
      <w:r>
        <w:t>wind</w:t>
      </w:r>
      <w:r w:rsidR="00E64AB7">
        <w:t>;</w:t>
      </w:r>
      <w:r>
        <w:t xml:space="preserve"> thy lightnings lit up the world, the earth trembled and shook. </w:t>
      </w:r>
    </w:p>
    <w:p w14:paraId="1732771F" w14:textId="4B47FDCF" w:rsidR="00FE38E9" w:rsidRDefault="009B62A7" w:rsidP="00F82D8A">
      <w:pPr>
        <w:pStyle w:val="Verse"/>
        <w:spacing w:after="240"/>
      </w:pPr>
      <w:r>
        <w:t>Thy way is in the sea,</w:t>
      </w:r>
      <w:r w:rsidR="00E64AB7">
        <w:t xml:space="preserve"> and</w:t>
      </w:r>
      <w:r>
        <w:t xml:space="preserve"> thy path</w:t>
      </w:r>
      <w:r w:rsidR="00E64AB7">
        <w:t>s</w:t>
      </w:r>
      <w:r>
        <w:t xml:space="preserve"> in </w:t>
      </w:r>
      <w:r w:rsidR="00E64AB7">
        <w:t>many</w:t>
      </w:r>
      <w:r>
        <w:t xml:space="preserve"> waters</w:t>
      </w:r>
      <w:r w:rsidR="00E64AB7">
        <w:t>;</w:t>
      </w:r>
      <w:r>
        <w:t xml:space="preserve"> thy footsteps shall not be known. </w:t>
      </w:r>
    </w:p>
    <w:p w14:paraId="0610A619" w14:textId="77777777" w:rsidR="009B62A7" w:rsidRDefault="009B62A7" w:rsidP="00F82D8A">
      <w:pPr>
        <w:pStyle w:val="Verse"/>
        <w:spacing w:after="240"/>
      </w:pPr>
      <w:r>
        <w:t xml:space="preserve">Thou hast led thy people like a flock by the hand of Moses and Aaron. </w:t>
      </w:r>
    </w:p>
    <w:p w14:paraId="47C0CBA6" w14:textId="77777777" w:rsidR="00B50629" w:rsidRDefault="00B50629" w:rsidP="0037394E">
      <w:pPr>
        <w:pStyle w:val="Rubric"/>
      </w:pPr>
      <w:r>
        <w:t>Glory. Both now. Alleluia.</w:t>
      </w:r>
    </w:p>
    <w:p w14:paraId="4A516C7B"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Eleven</w:t>
      </w:r>
    </w:p>
    <w:p w14:paraId="30BB87F8" w14:textId="77777777" w:rsidR="009131F8" w:rsidRPr="009131F8" w:rsidRDefault="009131F8" w:rsidP="009131F8">
      <w:pPr>
        <w:pStyle w:val="Heading2"/>
        <w:spacing w:after="240"/>
      </w:pPr>
      <w:r w:rsidRPr="009131F8">
        <w:t>First Stasis</w:t>
      </w:r>
    </w:p>
    <w:p w14:paraId="255C1468" w14:textId="77777777" w:rsidR="009B62A7" w:rsidRDefault="00FE38E9" w:rsidP="00FA3250">
      <w:pPr>
        <w:pStyle w:val="Heading3"/>
        <w:spacing w:after="240"/>
      </w:pPr>
      <w:r>
        <w:t>Psalm</w:t>
      </w:r>
      <w:r w:rsidR="009B62A7">
        <w:t xml:space="preserve"> 77</w:t>
      </w:r>
    </w:p>
    <w:p w14:paraId="58878F0E" w14:textId="77777777" w:rsidR="009B62A7" w:rsidRDefault="009B62A7" w:rsidP="00161212">
      <w:pPr>
        <w:pStyle w:val="Rubric"/>
      </w:pPr>
      <w:r>
        <w:t xml:space="preserve">An instruction of Asaph </w:t>
      </w:r>
    </w:p>
    <w:p w14:paraId="6387EB8B" w14:textId="482527B8" w:rsidR="00FE38E9" w:rsidRDefault="009B62A7" w:rsidP="00F82D8A">
      <w:pPr>
        <w:pStyle w:val="Verse"/>
        <w:spacing w:after="240"/>
      </w:pPr>
      <w:r>
        <w:t xml:space="preserve">Give heed, O my people, to my law, incline your ear to the words of my mouth. </w:t>
      </w:r>
    </w:p>
    <w:p w14:paraId="70641D11" w14:textId="7D3C6A0D" w:rsidR="00FE38E9" w:rsidRDefault="007F35FC" w:rsidP="00F82D8A">
      <w:pPr>
        <w:pStyle w:val="Verse"/>
        <w:spacing w:after="240"/>
      </w:pPr>
      <w:r w:rsidRPr="007F35FC">
        <w:t>I will open my mouth in parables: I will utter dark sayings which have been from the beginning</w:t>
      </w:r>
      <w:r w:rsidR="009B62A7">
        <w:t xml:space="preserve">, </w:t>
      </w:r>
    </w:p>
    <w:p w14:paraId="4BBC12C1" w14:textId="77777777" w:rsidR="00FE38E9" w:rsidRDefault="009B62A7" w:rsidP="00F82D8A">
      <w:pPr>
        <w:pStyle w:val="Verse"/>
        <w:spacing w:after="240"/>
      </w:pPr>
      <w:r>
        <w:t xml:space="preserve">Things we have heard and known, things that our fathers taught us. </w:t>
      </w:r>
    </w:p>
    <w:p w14:paraId="09286071" w14:textId="77777777" w:rsidR="00FE38E9" w:rsidRDefault="009B62A7" w:rsidP="00F82D8A">
      <w:pPr>
        <w:pStyle w:val="Verse"/>
        <w:spacing w:after="240"/>
      </w:pPr>
      <w:r>
        <w:t xml:space="preserve">They hid nothing from their children in the next generation, proclaiming the praises of the Lord and his mighty deeds and the wondrous works he has done. </w:t>
      </w:r>
    </w:p>
    <w:p w14:paraId="3855C70B" w14:textId="6638A820" w:rsidR="00787EBA" w:rsidRDefault="009B62A7" w:rsidP="00F82D8A">
      <w:pPr>
        <w:pStyle w:val="Verse"/>
        <w:spacing w:after="240"/>
      </w:pPr>
      <w:r>
        <w:t xml:space="preserve">He raised up a testimony in Jacob, he appointed </w:t>
      </w:r>
      <w:r w:rsidR="00EF42B5">
        <w:t>a</w:t>
      </w:r>
      <w:r>
        <w:t xml:space="preserve"> law in Israel</w:t>
      </w:r>
      <w:r w:rsidR="00EF42B5">
        <w:t>;</w:t>
      </w:r>
      <w:r>
        <w:t xml:space="preserve"> and he commanded our fathers to</w:t>
      </w:r>
      <w:r w:rsidR="00787EBA">
        <w:t xml:space="preserve"> make it known to their children:</w:t>
      </w:r>
    </w:p>
    <w:p w14:paraId="2E1E580D" w14:textId="10B9E25E" w:rsidR="00FE38E9" w:rsidRDefault="00787EBA" w:rsidP="00787EBA">
      <w:pPr>
        <w:pStyle w:val="Verse"/>
        <w:spacing w:after="240"/>
      </w:pPr>
      <w:r>
        <w:t xml:space="preserve">That another </w:t>
      </w:r>
      <w:r w:rsidR="009B62A7">
        <w:t xml:space="preserve">generation </w:t>
      </w:r>
      <w:r w:rsidR="00EF42B5">
        <w:t>sh</w:t>
      </w:r>
      <w:r w:rsidR="009B62A7">
        <w:t xml:space="preserve">ould know, </w:t>
      </w:r>
      <w:r w:rsidR="00EF42B5">
        <w:t>even</w:t>
      </w:r>
      <w:r w:rsidR="009B62A7">
        <w:t xml:space="preserve"> sons yet to be born, </w:t>
      </w:r>
      <w:r>
        <w:t>and they should arise and declare them to their children</w:t>
      </w:r>
      <w:r w:rsidR="009B62A7">
        <w:t xml:space="preserve">, </w:t>
      </w:r>
    </w:p>
    <w:p w14:paraId="647DF9B7" w14:textId="77777777" w:rsidR="00787EBA" w:rsidRDefault="00787EBA" w:rsidP="00F82D8A">
      <w:pPr>
        <w:pStyle w:val="Verse"/>
        <w:spacing w:after="240"/>
      </w:pPr>
      <w:r w:rsidRPr="00787EBA">
        <w:t>That they might set their hope on God, and not forget the works of God, but diligently seek his commandments.</w:t>
      </w:r>
    </w:p>
    <w:p w14:paraId="5D24B606" w14:textId="7778B2BB" w:rsidR="00FE38E9" w:rsidRDefault="00787EBA" w:rsidP="00787EBA">
      <w:pPr>
        <w:pStyle w:val="Verse"/>
        <w:spacing w:after="240"/>
      </w:pPr>
      <w:r w:rsidRPr="00787EBA">
        <w:t>That they should not be as their fathers, a generation perverse and provoking</w:t>
      </w:r>
      <w:r w:rsidR="009B62A7">
        <w:t xml:space="preserve">, that did not </w:t>
      </w:r>
      <w:r>
        <w:t>set</w:t>
      </w:r>
      <w:r w:rsidR="009B62A7">
        <w:t xml:space="preserve"> its heart </w:t>
      </w:r>
      <w:r>
        <w:t>arig</w:t>
      </w:r>
      <w:r w:rsidR="009B62A7">
        <w:t xml:space="preserve">ht, </w:t>
      </w:r>
      <w:r>
        <w:t>and its</w:t>
      </w:r>
      <w:r w:rsidR="009B62A7">
        <w:t xml:space="preserve"> spirit was not steadfast with God. </w:t>
      </w:r>
    </w:p>
    <w:p w14:paraId="5C8CE33F" w14:textId="77777777" w:rsidR="000D3482" w:rsidRPr="000D3482" w:rsidRDefault="000D3482" w:rsidP="00F82D8A">
      <w:pPr>
        <w:pStyle w:val="Verse"/>
        <w:spacing w:after="240"/>
      </w:pPr>
      <w:r w:rsidRPr="000D3482">
        <w:t xml:space="preserve">The children of Ephraim, bending and shooting </w:t>
      </w:r>
      <w:r w:rsidRPr="000D3482">
        <w:rPr>
          <w:i/>
          <w:iCs/>
        </w:rPr>
        <w:t xml:space="preserve">with </w:t>
      </w:r>
      <w:r w:rsidRPr="000D3482">
        <w:t>the bow, turned back in the day of battle.</w:t>
      </w:r>
    </w:p>
    <w:p w14:paraId="26188255" w14:textId="77777777" w:rsidR="000D3482" w:rsidRPr="000D3482" w:rsidRDefault="000D3482" w:rsidP="00F82D8A">
      <w:pPr>
        <w:pStyle w:val="Verse"/>
        <w:spacing w:after="240"/>
      </w:pPr>
      <w:r w:rsidRPr="000D3482">
        <w:t>They kept not the covenant of God, and would not walk in his law.</w:t>
      </w:r>
    </w:p>
    <w:p w14:paraId="4A8B82AD" w14:textId="41C82A59" w:rsidR="00FE38E9" w:rsidRDefault="000D3482" w:rsidP="00F82D8A">
      <w:pPr>
        <w:pStyle w:val="Verse"/>
        <w:spacing w:after="240"/>
      </w:pPr>
      <w:r w:rsidRPr="000D3482">
        <w:t xml:space="preserve">And they forgot his benefits, and his miracles which he had showed them: </w:t>
      </w:r>
      <w:r w:rsidR="009B62A7" w:rsidRPr="000D3482">
        <w:t>The wonders he accomplished in the sight of their fathers, in</w:t>
      </w:r>
      <w:r w:rsidR="009B62A7">
        <w:t xml:space="preserve"> Egypt in the plain of Tanis. </w:t>
      </w:r>
    </w:p>
    <w:p w14:paraId="65211178" w14:textId="4540A468" w:rsidR="00FE38E9" w:rsidRDefault="009B62A7" w:rsidP="00F82D8A">
      <w:pPr>
        <w:pStyle w:val="Verse"/>
        <w:spacing w:after="240"/>
      </w:pPr>
      <w:r>
        <w:t xml:space="preserve">He </w:t>
      </w:r>
      <w:r w:rsidR="000D3482">
        <w:t xml:space="preserve">divided </w:t>
      </w:r>
      <w:r>
        <w:t>the sea and led them through</w:t>
      </w:r>
      <w:r w:rsidR="000D3482">
        <w:t>;</w:t>
      </w:r>
      <w:r>
        <w:t xml:space="preserve"> the waters </w:t>
      </w:r>
      <w:r w:rsidR="000D3482">
        <w:t>stood</w:t>
      </w:r>
      <w:r>
        <w:t xml:space="preserve"> straight up as if in wineskins. </w:t>
      </w:r>
    </w:p>
    <w:p w14:paraId="1D60053D" w14:textId="77777777" w:rsidR="004F041E" w:rsidRDefault="004F041E" w:rsidP="00F82D8A">
      <w:pPr>
        <w:pStyle w:val="Verse"/>
        <w:spacing w:after="240"/>
        <w:rPr>
          <w:rFonts w:ascii="TimesNewRomanPSMT" w:hAnsi="TimesNewRomanPSMT" w:hint="eastAsia"/>
          <w:color w:val="2D1107"/>
        </w:rPr>
      </w:pPr>
      <w:r w:rsidRPr="001C139C">
        <w:rPr>
          <w:rFonts w:ascii="TimesNewRomanPSMT" w:hAnsi="TimesNewRomanPSMT"/>
          <w:color w:val="2D1107"/>
        </w:rPr>
        <w:t>And he guided them with a cloud by day, and all the night with a light of fire.</w:t>
      </w:r>
    </w:p>
    <w:p w14:paraId="0B2CAE93" w14:textId="0F1CEF2E" w:rsidR="00FE38E9" w:rsidRDefault="004F041E" w:rsidP="00F82D8A">
      <w:pPr>
        <w:pStyle w:val="Verse"/>
        <w:spacing w:after="240"/>
      </w:pPr>
      <w:r>
        <w:rPr>
          <w:rFonts w:ascii="TimesNewRomanPSMT" w:hAnsi="TimesNewRomanPSMT"/>
          <w:color w:val="2D1107"/>
        </w:rPr>
        <w:t>He split</w:t>
      </w:r>
      <w:r w:rsidRPr="001C139C">
        <w:rPr>
          <w:rFonts w:ascii="TimesNewRomanPSMT" w:hAnsi="TimesNewRomanPSMT"/>
          <w:color w:val="2D1107"/>
        </w:rPr>
        <w:t xml:space="preserve"> a rock in the wilderness,</w:t>
      </w:r>
      <w:r>
        <w:rPr>
          <w:rFonts w:ascii="TimesNewRomanPSMT" w:hAnsi="TimesNewRomanPSMT"/>
          <w:color w:val="2D1107"/>
        </w:rPr>
        <w:t xml:space="preserve"> and made them drink as in a great deep</w:t>
      </w:r>
      <w:r>
        <w:t>.</w:t>
      </w:r>
      <w:r w:rsidR="009B62A7">
        <w:t xml:space="preserve"> </w:t>
      </w:r>
    </w:p>
    <w:p w14:paraId="72CF2170" w14:textId="11783C79" w:rsidR="004F041E" w:rsidRPr="004F041E" w:rsidRDefault="004F041E" w:rsidP="004F041E">
      <w:pPr>
        <w:pStyle w:val="Verse"/>
        <w:spacing w:after="240"/>
      </w:pPr>
      <w:r w:rsidRPr="004F041E">
        <w:t>And he brought</w:t>
      </w:r>
      <w:r w:rsidR="00BA12FA">
        <w:t xml:space="preserve"> forth</w:t>
      </w:r>
      <w:r w:rsidRPr="004F041E">
        <w:t xml:space="preserve"> water out of the rock, and caused waters to flow down as rivers. </w:t>
      </w:r>
    </w:p>
    <w:p w14:paraId="3249210B" w14:textId="4E112409" w:rsidR="00FE38E9" w:rsidRPr="00BA12FA" w:rsidRDefault="00BA12FA" w:rsidP="00F82D8A">
      <w:pPr>
        <w:pStyle w:val="Verse"/>
        <w:spacing w:after="240"/>
      </w:pPr>
      <w:r w:rsidRPr="00BA12FA">
        <w:t>And they sinned yet more against him; they provoked the Most High in the wilderness</w:t>
      </w:r>
      <w:r w:rsidR="009B62A7" w:rsidRPr="00BA12FA">
        <w:t xml:space="preserve">. </w:t>
      </w:r>
    </w:p>
    <w:p w14:paraId="3A8562FC" w14:textId="7432111F" w:rsidR="00FE38E9" w:rsidRDefault="00BA12FA" w:rsidP="00F82D8A">
      <w:pPr>
        <w:pStyle w:val="Verse"/>
        <w:spacing w:after="240"/>
      </w:pPr>
      <w:r w:rsidRPr="00BA12FA">
        <w:t>And they tempted God in their hearts, in asking meat for the desire of their souls</w:t>
      </w:r>
      <w:r w:rsidR="009B62A7">
        <w:t xml:space="preserve">. </w:t>
      </w:r>
    </w:p>
    <w:p w14:paraId="2A333C08" w14:textId="4BC4075C" w:rsidR="00FE38E9" w:rsidRDefault="009B62A7" w:rsidP="00F82D8A">
      <w:pPr>
        <w:pStyle w:val="Verse"/>
        <w:spacing w:after="240"/>
      </w:pPr>
      <w:r>
        <w:t xml:space="preserve">And they spoke against God, saying: </w:t>
      </w:r>
      <w:r w:rsidR="00BA12FA">
        <w:t>C</w:t>
      </w:r>
      <w:r>
        <w:t xml:space="preserve">annot God prepare a table in the wilderness? </w:t>
      </w:r>
    </w:p>
    <w:p w14:paraId="0A92DA9F" w14:textId="22892BD7" w:rsidR="00FE38E9" w:rsidRDefault="00BA12FA" w:rsidP="00BA12FA">
      <w:pPr>
        <w:pStyle w:val="Verse"/>
        <w:spacing w:after="240"/>
      </w:pPr>
      <w:r>
        <w:t>For</w:t>
      </w:r>
      <w:r w:rsidR="009B62A7">
        <w:t xml:space="preserve"> he sm</w:t>
      </w:r>
      <w:r>
        <w:t>o</w:t>
      </w:r>
      <w:r w:rsidR="009B62A7">
        <w:t xml:space="preserve">te the rock </w:t>
      </w:r>
      <w:r w:rsidRPr="00BA12FA">
        <w:t>and waters streamed forth, and the torrents overflowed</w:t>
      </w:r>
      <w:r>
        <w:t>;</w:t>
      </w:r>
      <w:r w:rsidR="009B62A7">
        <w:t xml:space="preserve"> can he not also give bread or </w:t>
      </w:r>
      <w:r w:rsidR="003A06FD">
        <w:t>prepare</w:t>
      </w:r>
      <w:r w:rsidR="009B62A7">
        <w:t xml:space="preserve"> a table for his people? </w:t>
      </w:r>
    </w:p>
    <w:p w14:paraId="7C1E4A0E" w14:textId="77777777" w:rsidR="003A06FD" w:rsidRDefault="003A06FD" w:rsidP="00F82D8A">
      <w:pPr>
        <w:pStyle w:val="Verse"/>
        <w:spacing w:after="240"/>
      </w:pPr>
      <w:r w:rsidRPr="003A06FD">
        <w:t>Therefore the Lord heard, and was provoked: and fire was kindled in Jacob, and wrath went up against Israel</w:t>
      </w:r>
      <w:r>
        <w:t>,</w:t>
      </w:r>
    </w:p>
    <w:p w14:paraId="4387151B" w14:textId="4F0B35DD" w:rsidR="00FE38E9" w:rsidRDefault="003A06FD" w:rsidP="00F82D8A">
      <w:pPr>
        <w:pStyle w:val="Verse"/>
        <w:spacing w:after="240"/>
      </w:pPr>
      <w:r w:rsidRPr="003A06FD">
        <w:t>Because they believed not in God, and trusted not in his salvation</w:t>
      </w:r>
      <w:r w:rsidR="009B62A7">
        <w:t xml:space="preserve">. </w:t>
      </w:r>
    </w:p>
    <w:p w14:paraId="30418467" w14:textId="4F35BCBE" w:rsidR="00FE38E9" w:rsidRDefault="003A06FD" w:rsidP="00F82D8A">
      <w:pPr>
        <w:pStyle w:val="Verse"/>
        <w:spacing w:after="240"/>
      </w:pPr>
      <w:r>
        <w:t>And</w:t>
      </w:r>
      <w:r w:rsidR="009B62A7">
        <w:t xml:space="preserve"> commanded the clouds </w:t>
      </w:r>
      <w:r>
        <w:t xml:space="preserve">from </w:t>
      </w:r>
      <w:r w:rsidR="009B62A7">
        <w:t xml:space="preserve">above and opened the doors of heaven, </w:t>
      </w:r>
    </w:p>
    <w:p w14:paraId="301E9068" w14:textId="77777777" w:rsidR="003A06FD" w:rsidRDefault="003A06FD" w:rsidP="00F82D8A">
      <w:pPr>
        <w:pStyle w:val="Verse"/>
        <w:spacing w:after="240"/>
        <w:rPr>
          <w:rFonts w:ascii="TimesNewRomanPSMT" w:hAnsi="TimesNewRomanPSMT" w:hint="eastAsia"/>
          <w:color w:val="2D1107"/>
        </w:rPr>
      </w:pPr>
      <w:r>
        <w:rPr>
          <w:rFonts w:ascii="TimesNewRomanPSMT" w:hAnsi="TimesNewRomanPSMT"/>
          <w:color w:val="2D1107"/>
        </w:rPr>
        <w:t>A</w:t>
      </w:r>
      <w:r w:rsidRPr="001C139C">
        <w:rPr>
          <w:rFonts w:ascii="TimesNewRomanPSMT" w:hAnsi="TimesNewRomanPSMT"/>
          <w:color w:val="2D1107"/>
        </w:rPr>
        <w:t>nd rained upon them manna to eat, and gave them the bread of heaven</w:t>
      </w:r>
      <w:r>
        <w:rPr>
          <w:rFonts w:ascii="TimesNewRomanPSMT" w:hAnsi="TimesNewRomanPSMT"/>
          <w:color w:val="2D1107"/>
        </w:rPr>
        <w:t>.</w:t>
      </w:r>
    </w:p>
    <w:p w14:paraId="61496A7D" w14:textId="493A6064" w:rsidR="00FE38E9" w:rsidRDefault="003A06FD" w:rsidP="00F82D8A">
      <w:pPr>
        <w:pStyle w:val="Verse"/>
        <w:spacing w:after="240"/>
      </w:pPr>
      <w:r w:rsidRPr="001C139C">
        <w:rPr>
          <w:rFonts w:ascii="TimesNewRomanPSMT" w:hAnsi="TimesNewRomanPSMT"/>
          <w:color w:val="2D1107"/>
        </w:rPr>
        <w:t xml:space="preserve">Man ate </w:t>
      </w:r>
      <w:r>
        <w:rPr>
          <w:rFonts w:ascii="TimesNewRomanPSMT" w:hAnsi="TimesNewRomanPSMT"/>
          <w:color w:val="2D1107"/>
        </w:rPr>
        <w:t xml:space="preserve">the bread of </w:t>
      </w:r>
      <w:r w:rsidRPr="001C139C">
        <w:rPr>
          <w:rFonts w:ascii="TimesNewRomanPSMT" w:hAnsi="TimesNewRomanPSMT"/>
          <w:color w:val="2D1107"/>
        </w:rPr>
        <w:t>angels</w:t>
      </w:r>
      <w:r>
        <w:rPr>
          <w:rFonts w:ascii="TimesNewRomanPSMT" w:hAnsi="TimesNewRomanPSMT"/>
          <w:color w:val="2D1107"/>
        </w:rPr>
        <w:t>;</w:t>
      </w:r>
      <w:r w:rsidRPr="001C139C">
        <w:rPr>
          <w:rFonts w:ascii="TimesNewRomanPSMT" w:hAnsi="TimesNewRomanPSMT"/>
          <w:color w:val="2D1107"/>
        </w:rPr>
        <w:t xml:space="preserve"> he sent them provision to the full.</w:t>
      </w:r>
    </w:p>
    <w:p w14:paraId="36C7476A" w14:textId="77777777" w:rsidR="003A06FD" w:rsidRDefault="003A06FD" w:rsidP="00F82D8A">
      <w:pPr>
        <w:pStyle w:val="Verse"/>
        <w:spacing w:after="240"/>
      </w:pPr>
      <w:r w:rsidRPr="003A06FD">
        <w:t>He removed the south wind from heaven; and by his might he brought in the south-west wind.</w:t>
      </w:r>
    </w:p>
    <w:p w14:paraId="14A36443" w14:textId="6772B644" w:rsidR="003A06FD" w:rsidRDefault="003A06FD" w:rsidP="00F82D8A">
      <w:pPr>
        <w:pStyle w:val="Verse"/>
        <w:spacing w:after="240"/>
      </w:pPr>
      <w:r w:rsidRPr="003A06FD">
        <w:t>And he rained upon them flesh like dust, and feathered birds like the sand of the seas</w:t>
      </w:r>
      <w:r>
        <w:t>,</w:t>
      </w:r>
    </w:p>
    <w:p w14:paraId="51296BF7" w14:textId="77777777" w:rsidR="003A06FD" w:rsidRDefault="003A06FD" w:rsidP="00F82D8A">
      <w:pPr>
        <w:pStyle w:val="Verse"/>
        <w:spacing w:after="240"/>
      </w:pPr>
      <w:r>
        <w:t>Which</w:t>
      </w:r>
      <w:r w:rsidRPr="003A06FD">
        <w:t xml:space="preserve"> fell into the midst of their camp, round about their tents. </w:t>
      </w:r>
    </w:p>
    <w:p w14:paraId="6F6F89D2" w14:textId="3D1FB1DB" w:rsidR="00FE38E9" w:rsidRDefault="009B62A7" w:rsidP="00F82D8A">
      <w:pPr>
        <w:pStyle w:val="Verse"/>
        <w:spacing w:after="240"/>
      </w:pPr>
      <w:r>
        <w:t xml:space="preserve">So they ate and were well filled, for he gave them their desire. </w:t>
      </w:r>
    </w:p>
    <w:p w14:paraId="25072F55" w14:textId="6BEDEABB" w:rsidR="00FE38E9" w:rsidRDefault="009B62A7" w:rsidP="003A06FD">
      <w:pPr>
        <w:pStyle w:val="Verse"/>
        <w:spacing w:after="240"/>
      </w:pPr>
      <w:r>
        <w:t>They were not deprived of their desire</w:t>
      </w:r>
      <w:r w:rsidR="003A06FD">
        <w:t>;</w:t>
      </w:r>
      <w:r>
        <w:t xml:space="preserve"> but even while the food was in their mouth</w:t>
      </w:r>
      <w:r w:rsidR="003A06FD">
        <w:t>,</w:t>
      </w:r>
    </w:p>
    <w:p w14:paraId="1FAF950A" w14:textId="3BC46A16" w:rsidR="00FE38E9" w:rsidRDefault="00A329CE" w:rsidP="00F82D8A">
      <w:pPr>
        <w:pStyle w:val="Verse"/>
        <w:spacing w:after="240"/>
      </w:pPr>
      <w:r>
        <w:t>The</w:t>
      </w:r>
      <w:r w:rsidR="003A06FD">
        <w:t>n the</w:t>
      </w:r>
      <w:r>
        <w:t xml:space="preserve"> </w:t>
      </w:r>
      <w:r w:rsidR="009B62A7">
        <w:t>wrath</w:t>
      </w:r>
      <w:r>
        <w:t xml:space="preserve"> of God</w:t>
      </w:r>
      <w:r w:rsidR="009B62A7">
        <w:t xml:space="preserve"> rose up against them and cut down the stoutest of them, </w:t>
      </w:r>
      <w:r>
        <w:t xml:space="preserve">and </w:t>
      </w:r>
      <w:r w:rsidR="003A06FD">
        <w:t>overthrew</w:t>
      </w:r>
      <w:r w:rsidR="009B62A7">
        <w:t xml:space="preserve"> the chosen of Israel. </w:t>
      </w:r>
    </w:p>
    <w:p w14:paraId="58A60ACD" w14:textId="77777777" w:rsidR="003A06FD" w:rsidRDefault="003A06FD" w:rsidP="003A06FD">
      <w:pPr>
        <w:pStyle w:val="Verse"/>
        <w:spacing w:after="240"/>
      </w:pPr>
      <w:r w:rsidRPr="003A06FD">
        <w:t>In all these things they sinned the more, and believed not in His wonders.</w:t>
      </w:r>
    </w:p>
    <w:p w14:paraId="1640A9ED" w14:textId="16FF96BF" w:rsidR="003A06FD" w:rsidRDefault="003A06FD" w:rsidP="003A06FD">
      <w:pPr>
        <w:pStyle w:val="Verse"/>
        <w:spacing w:after="240"/>
      </w:pPr>
      <w:r>
        <w:t xml:space="preserve">So </w:t>
      </w:r>
      <w:r w:rsidRPr="003A06FD">
        <w:t>their days were consumed in vanity, and their years with haste.</w:t>
      </w:r>
    </w:p>
    <w:p w14:paraId="6646DD26" w14:textId="5E637F54" w:rsidR="003A06FD" w:rsidRPr="003A06FD" w:rsidRDefault="003A06FD" w:rsidP="003A06FD">
      <w:pPr>
        <w:pStyle w:val="Verse"/>
        <w:spacing w:after="240"/>
      </w:pPr>
      <w:r w:rsidRPr="003A06FD">
        <w:t xml:space="preserve">When he slew them, they sought him: and they returned and </w:t>
      </w:r>
      <w:r>
        <w:t>inquired early after</w:t>
      </w:r>
      <w:r w:rsidRPr="003A06FD">
        <w:t xml:space="preserve"> God.</w:t>
      </w:r>
    </w:p>
    <w:p w14:paraId="599EB413" w14:textId="6B325050" w:rsidR="00FE38E9" w:rsidRDefault="00BE3876" w:rsidP="00F82D8A">
      <w:pPr>
        <w:pStyle w:val="Verse"/>
        <w:spacing w:after="240"/>
      </w:pPr>
      <w:r>
        <w:t>And t</w:t>
      </w:r>
      <w:r w:rsidR="009B62A7">
        <w:t>hey remembered that God is their helper,</w:t>
      </w:r>
      <w:r>
        <w:t xml:space="preserve"> and</w:t>
      </w:r>
      <w:r w:rsidR="009B62A7">
        <w:t xml:space="preserve"> the </w:t>
      </w:r>
      <w:r>
        <w:t xml:space="preserve">God </w:t>
      </w:r>
      <w:r w:rsidR="009B62A7">
        <w:t xml:space="preserve">Most High </w:t>
      </w:r>
      <w:r>
        <w:t>t</w:t>
      </w:r>
      <w:r w:rsidR="009B62A7">
        <w:t xml:space="preserve">heir redeemer. </w:t>
      </w:r>
    </w:p>
    <w:p w14:paraId="386F122C" w14:textId="4BEB93E3" w:rsidR="00FE38E9" w:rsidRDefault="009B62A7" w:rsidP="00F82D8A">
      <w:pPr>
        <w:pStyle w:val="Verse"/>
        <w:spacing w:after="240"/>
      </w:pPr>
      <w:r>
        <w:t xml:space="preserve">So they loved him with their mouths but </w:t>
      </w:r>
      <w:r w:rsidR="00BE3876">
        <w:t xml:space="preserve">lied </w:t>
      </w:r>
      <w:r>
        <w:t xml:space="preserve">to him with their tongues, </w:t>
      </w:r>
    </w:p>
    <w:p w14:paraId="1818F096" w14:textId="24BB91E2" w:rsidR="00FE38E9" w:rsidRDefault="009B62A7" w:rsidP="00F82D8A">
      <w:pPr>
        <w:pStyle w:val="Verse"/>
        <w:spacing w:after="240"/>
      </w:pPr>
      <w:r>
        <w:t xml:space="preserve">For their hearts were not </w:t>
      </w:r>
      <w:r w:rsidR="00BE3876">
        <w:t>right</w:t>
      </w:r>
      <w:r>
        <w:t xml:space="preserve"> with him</w:t>
      </w:r>
      <w:r w:rsidR="00BE3876">
        <w:t>;</w:t>
      </w:r>
      <w:r>
        <w:t xml:space="preserve"> they were unfaithful to his covenant. </w:t>
      </w:r>
    </w:p>
    <w:p w14:paraId="0FD272BA" w14:textId="1C61CA6A" w:rsidR="00FE38E9" w:rsidRDefault="009B62A7" w:rsidP="00F82D8A">
      <w:pPr>
        <w:pStyle w:val="Verse"/>
        <w:spacing w:after="240"/>
      </w:pPr>
      <w:r>
        <w:t xml:space="preserve">But he is compassionate and will be gracious to their sins and will not destroy them, again and again </w:t>
      </w:r>
      <w:r w:rsidR="00BE3876">
        <w:t>he will turn away</w:t>
      </w:r>
      <w:r>
        <w:t xml:space="preserve"> his wrath, </w:t>
      </w:r>
      <w:r w:rsidR="00BE3876">
        <w:t>and will not</w:t>
      </w:r>
      <w:r>
        <w:t xml:space="preserve"> kindling all his anger. </w:t>
      </w:r>
    </w:p>
    <w:p w14:paraId="178800F2" w14:textId="0AC42B71" w:rsidR="00FE38E9" w:rsidRPr="00BE3876" w:rsidRDefault="009B62A7" w:rsidP="00F82D8A">
      <w:pPr>
        <w:pStyle w:val="Verse"/>
        <w:spacing w:after="240"/>
      </w:pPr>
      <w:r>
        <w:t>For he remembered they are flesh, a breath that passes</w:t>
      </w:r>
      <w:r w:rsidR="00BE3876">
        <w:t xml:space="preserve"> </w:t>
      </w:r>
      <w:r w:rsidR="00BE3876" w:rsidRPr="00BE3876">
        <w:t>away</w:t>
      </w:r>
      <w:r w:rsidRPr="00BE3876">
        <w:t xml:space="preserve"> and </w:t>
      </w:r>
      <w:r w:rsidR="00BE3876" w:rsidRPr="00BE3876">
        <w:t>does not</w:t>
      </w:r>
      <w:r w:rsidRPr="00BE3876">
        <w:t xml:space="preserve"> return. </w:t>
      </w:r>
    </w:p>
    <w:p w14:paraId="1B9542AB" w14:textId="77777777" w:rsidR="00BE3876" w:rsidRPr="00BE3876" w:rsidRDefault="00BE3876" w:rsidP="00F82D8A">
      <w:pPr>
        <w:pStyle w:val="Verse"/>
        <w:spacing w:after="240"/>
      </w:pPr>
      <w:r w:rsidRPr="00BE3876">
        <w:t>How often did they provoke him in the wilderness, and anger him in a dry land!</w:t>
      </w:r>
    </w:p>
    <w:p w14:paraId="2DFC08DA" w14:textId="77777777" w:rsidR="00BE3876" w:rsidRPr="00BE3876" w:rsidRDefault="00BE3876" w:rsidP="00F82D8A">
      <w:pPr>
        <w:pStyle w:val="Verse"/>
        <w:spacing w:after="240"/>
      </w:pPr>
      <w:r w:rsidRPr="00BE3876">
        <w:t>They turned back, and tempted God, and provoked the Holy One of Israel.</w:t>
      </w:r>
    </w:p>
    <w:p w14:paraId="4D89BB5E" w14:textId="77777777" w:rsidR="000216EE" w:rsidRDefault="000216EE" w:rsidP="00F82D8A">
      <w:pPr>
        <w:pStyle w:val="Verse"/>
        <w:spacing w:after="240"/>
      </w:pPr>
      <w:r w:rsidRPr="000216EE">
        <w:t>They remembered not his hand, the day in which he delivered them from the hand of the oppressor.</w:t>
      </w:r>
    </w:p>
    <w:p w14:paraId="21D87487" w14:textId="77777777" w:rsidR="000216EE" w:rsidRDefault="000216EE" w:rsidP="000216EE">
      <w:pPr>
        <w:pStyle w:val="Verse"/>
        <w:spacing w:after="240"/>
      </w:pPr>
      <w:r w:rsidRPr="000216EE">
        <w:t xml:space="preserve">How he had wrought his signs in Egypt, and his wonders in </w:t>
      </w:r>
      <w:r>
        <w:t xml:space="preserve">the </w:t>
      </w:r>
      <w:r w:rsidR="009B62A7">
        <w:t>plain of Tanis</w:t>
      </w:r>
      <w:r>
        <w:t>.</w:t>
      </w:r>
    </w:p>
    <w:p w14:paraId="4303A040" w14:textId="1505FD70" w:rsidR="00FE38E9" w:rsidRDefault="000216EE" w:rsidP="000216EE">
      <w:pPr>
        <w:pStyle w:val="Verse"/>
        <w:spacing w:after="240"/>
      </w:pPr>
      <w:r>
        <w:t xml:space="preserve">He changed </w:t>
      </w:r>
      <w:r w:rsidR="009B62A7">
        <w:t>their rivers into blood</w:t>
      </w:r>
      <w:r>
        <w:t xml:space="preserve">, and their streams, that </w:t>
      </w:r>
      <w:r w:rsidR="009B62A7">
        <w:t xml:space="preserve">they could not drink. </w:t>
      </w:r>
    </w:p>
    <w:p w14:paraId="7D278672" w14:textId="55B83384" w:rsidR="00FE38E9" w:rsidRDefault="009B62A7" w:rsidP="00F82D8A">
      <w:pPr>
        <w:pStyle w:val="Verse"/>
        <w:spacing w:after="240"/>
      </w:pPr>
      <w:r>
        <w:t>He sent</w:t>
      </w:r>
      <w:r w:rsidR="000216EE">
        <w:t xml:space="preserve"> against</w:t>
      </w:r>
      <w:r>
        <w:t xml:space="preserve"> them swarms of devouring flies and frogs that destroyed them. </w:t>
      </w:r>
    </w:p>
    <w:p w14:paraId="705DC364" w14:textId="5132A88B" w:rsidR="00FE38E9" w:rsidRDefault="009B62A7" w:rsidP="00F82D8A">
      <w:pPr>
        <w:pStyle w:val="Verse"/>
        <w:spacing w:after="240"/>
      </w:pPr>
      <w:r>
        <w:t xml:space="preserve">He gave their crops over to blight, </w:t>
      </w:r>
      <w:r w:rsidR="000216EE">
        <w:t xml:space="preserve">and </w:t>
      </w:r>
      <w:r>
        <w:t xml:space="preserve">their labor to the locust. </w:t>
      </w:r>
    </w:p>
    <w:p w14:paraId="581DB675" w14:textId="011FFA9B" w:rsidR="00FE38E9" w:rsidRDefault="009B62A7" w:rsidP="00F82D8A">
      <w:pPr>
        <w:pStyle w:val="Verse"/>
        <w:spacing w:after="240"/>
      </w:pPr>
      <w:r>
        <w:t xml:space="preserve">He destroyed their vines with hail, </w:t>
      </w:r>
      <w:r w:rsidR="000216EE">
        <w:t xml:space="preserve">and </w:t>
      </w:r>
      <w:r>
        <w:t xml:space="preserve">their mulberry trees with frost. </w:t>
      </w:r>
    </w:p>
    <w:p w14:paraId="06ED8C56" w14:textId="41FB5A54" w:rsidR="00FE38E9" w:rsidRDefault="009B62A7" w:rsidP="00F82D8A">
      <w:pPr>
        <w:pStyle w:val="Verse"/>
        <w:spacing w:after="240"/>
      </w:pPr>
      <w:r>
        <w:t xml:space="preserve">He also gave </w:t>
      </w:r>
      <w:r w:rsidR="000216EE">
        <w:t xml:space="preserve">over </w:t>
      </w:r>
      <w:r>
        <w:t xml:space="preserve">their cattle to the hail, </w:t>
      </w:r>
      <w:r w:rsidR="000216EE">
        <w:t xml:space="preserve">and </w:t>
      </w:r>
      <w:r>
        <w:t xml:space="preserve">their substance to fire. </w:t>
      </w:r>
    </w:p>
    <w:p w14:paraId="622D6CF2" w14:textId="49506B15" w:rsidR="00FE38E9" w:rsidRDefault="009B62A7" w:rsidP="00F82D8A">
      <w:pPr>
        <w:pStyle w:val="Verse"/>
        <w:spacing w:after="240"/>
      </w:pPr>
      <w:r>
        <w:t xml:space="preserve">He </w:t>
      </w:r>
      <w:r w:rsidR="000216EE">
        <w:t>sent against</w:t>
      </w:r>
      <w:r>
        <w:t xml:space="preserve"> them </w:t>
      </w:r>
      <w:r w:rsidR="00A329CE">
        <w:t xml:space="preserve">the wrath of his </w:t>
      </w:r>
      <w:r>
        <w:t>anger</w:t>
      </w:r>
      <w:r w:rsidR="000216EE">
        <w:t>;</w:t>
      </w:r>
      <w:r>
        <w:t xml:space="preserve"> anger and </w:t>
      </w:r>
      <w:r w:rsidR="000216EE">
        <w:t>wrath</w:t>
      </w:r>
      <w:r>
        <w:t xml:space="preserve"> and affliction, </w:t>
      </w:r>
      <w:r w:rsidR="000216EE">
        <w:t>a mission performed by angels of destruction</w:t>
      </w:r>
      <w:r>
        <w:t xml:space="preserve">. </w:t>
      </w:r>
    </w:p>
    <w:p w14:paraId="063B98CD" w14:textId="15FDD344" w:rsidR="000216EE" w:rsidRDefault="000216EE" w:rsidP="00F82D8A">
      <w:pPr>
        <w:pStyle w:val="Verse"/>
        <w:spacing w:after="240"/>
      </w:pPr>
      <w:r w:rsidRPr="000216EE">
        <w:t>He made a way for his wrath; he spared not their souls from death, but consigned their cattle to death</w:t>
      </w:r>
      <w:r>
        <w:t>.</w:t>
      </w:r>
    </w:p>
    <w:p w14:paraId="4E05F8B3" w14:textId="18AD9EDA" w:rsidR="000216EE" w:rsidRDefault="000216EE" w:rsidP="00F82D8A">
      <w:pPr>
        <w:pStyle w:val="Verse"/>
        <w:spacing w:after="240"/>
      </w:pPr>
      <w:r>
        <w:t>A</w:t>
      </w:r>
      <w:r w:rsidRPr="000216EE">
        <w:t xml:space="preserve">nd </w:t>
      </w:r>
      <w:r>
        <w:t xml:space="preserve">he </w:t>
      </w:r>
      <w:r w:rsidRPr="000216EE">
        <w:t>smote every firstborn in the land of Egypt; the first</w:t>
      </w:r>
      <w:r>
        <w:t xml:space="preserve"> </w:t>
      </w:r>
      <w:r w:rsidRPr="000216EE">
        <w:t xml:space="preserve">fruits of their labors in the tents of </w:t>
      </w:r>
      <w:r>
        <w:t>H</w:t>
      </w:r>
      <w:r w:rsidRPr="000216EE">
        <w:t>am</w:t>
      </w:r>
      <w:r>
        <w:t>.</w:t>
      </w:r>
    </w:p>
    <w:p w14:paraId="72641994" w14:textId="79229F8C" w:rsidR="00FE38E9" w:rsidRDefault="009B62A7" w:rsidP="00F82D8A">
      <w:pPr>
        <w:pStyle w:val="Verse"/>
        <w:spacing w:after="240"/>
      </w:pPr>
      <w:r>
        <w:t>And he led out his people like sheep, he guided them like a flock into the wilderness</w:t>
      </w:r>
      <w:r w:rsidR="000216EE">
        <w:t>.</w:t>
      </w:r>
    </w:p>
    <w:p w14:paraId="05363795" w14:textId="797FA28A" w:rsidR="00FE38E9" w:rsidRDefault="009B62A7" w:rsidP="00F82D8A">
      <w:pPr>
        <w:pStyle w:val="Verse"/>
        <w:spacing w:after="240"/>
      </w:pPr>
      <w:r>
        <w:t xml:space="preserve">And he shepherded them </w:t>
      </w:r>
      <w:r w:rsidR="000216EE">
        <w:t>with</w:t>
      </w:r>
      <w:r>
        <w:t xml:space="preserve"> hope </w:t>
      </w:r>
      <w:r w:rsidR="000216EE">
        <w:t>and the feared not, but</w:t>
      </w:r>
      <w:r>
        <w:t xml:space="preserve"> the sea covered their enemies. </w:t>
      </w:r>
    </w:p>
    <w:p w14:paraId="0BFF0980" w14:textId="36F0F414" w:rsidR="00FE38E9" w:rsidRDefault="00C52DC2" w:rsidP="00F82D8A">
      <w:pPr>
        <w:pStyle w:val="Verse"/>
        <w:spacing w:after="240"/>
      </w:pPr>
      <w:r w:rsidRPr="00C52DC2">
        <w:t xml:space="preserve">And he brought them in to the mountain of his sanctuary, this mountain which his right hand had </w:t>
      </w:r>
      <w:r>
        <w:t>acquired</w:t>
      </w:r>
      <w:r w:rsidR="009B62A7">
        <w:t xml:space="preserve">. </w:t>
      </w:r>
    </w:p>
    <w:p w14:paraId="467387BB" w14:textId="77777777" w:rsidR="00D30F67" w:rsidRDefault="009B62A7" w:rsidP="00F82D8A">
      <w:pPr>
        <w:pStyle w:val="Verse"/>
        <w:spacing w:after="240"/>
      </w:pPr>
      <w:r>
        <w:t xml:space="preserve">He </w:t>
      </w:r>
      <w:r w:rsidR="00C52DC2">
        <w:t>cast out</w:t>
      </w:r>
      <w:r>
        <w:t xml:space="preserve"> the nations from before their face, apportioning them land by lots</w:t>
      </w:r>
      <w:r w:rsidR="00C52DC2">
        <w:t>;</w:t>
      </w:r>
      <w:r>
        <w:t xml:space="preserve"> and he settled in their tents all the tribes of Israel.</w:t>
      </w:r>
    </w:p>
    <w:p w14:paraId="7E639193" w14:textId="77777777" w:rsidR="009C57B5" w:rsidRDefault="00D30F67" w:rsidP="009C57B5">
      <w:pPr>
        <w:pStyle w:val="Verse"/>
        <w:spacing w:after="240"/>
        <w:rPr>
          <w:rFonts w:ascii="TimesNewRomanPSMT" w:hAnsi="TimesNewRomanPSMT" w:hint="eastAsia"/>
          <w:color w:val="2D1107"/>
        </w:rPr>
      </w:pPr>
      <w:r w:rsidRPr="001C139C">
        <w:rPr>
          <w:rFonts w:ascii="TimesNewRomanPSMT" w:hAnsi="TimesNewRomanPSMT"/>
          <w:color w:val="2D1107"/>
        </w:rPr>
        <w:t>Yet they tempted and provoked the most high God, and kept not his testimonies.</w:t>
      </w:r>
    </w:p>
    <w:p w14:paraId="655F3348" w14:textId="38D4E1D5" w:rsidR="00FE38E9" w:rsidRPr="009C57B5" w:rsidRDefault="00D30F67" w:rsidP="009C57B5">
      <w:pPr>
        <w:pStyle w:val="Verse"/>
        <w:spacing w:after="240"/>
        <w:rPr>
          <w:rFonts w:ascii="TimesNewRomanPSMT" w:hAnsi="TimesNewRomanPSMT" w:hint="eastAsia"/>
          <w:color w:val="2D1107"/>
        </w:rPr>
      </w:pPr>
      <w:r w:rsidRPr="001C139C">
        <w:rPr>
          <w:rFonts w:ascii="TimesNewRomanPSMT" w:hAnsi="TimesNewRomanPSMT"/>
          <w:color w:val="2D1107"/>
        </w:rPr>
        <w:t>And they turned back, and broke covenant</w:t>
      </w:r>
      <w:r>
        <w:rPr>
          <w:rFonts w:ascii="TimesNewRomanPSMT" w:hAnsi="TimesNewRomanPSMT"/>
          <w:color w:val="2D1107"/>
        </w:rPr>
        <w:t xml:space="preserve">, </w:t>
      </w:r>
      <w:r w:rsidRPr="00D30F67">
        <w:rPr>
          <w:rFonts w:ascii="TimesNewRomanPSMT" w:hAnsi="TimesNewRomanPSMT"/>
          <w:color w:val="2D1107"/>
        </w:rPr>
        <w:t>even as their fathers did; they became like a crooked bow.</w:t>
      </w:r>
      <w:r w:rsidR="009B62A7">
        <w:t xml:space="preserve"> </w:t>
      </w:r>
    </w:p>
    <w:p w14:paraId="103F3231" w14:textId="38CF2EB3" w:rsidR="00FE38E9" w:rsidRDefault="009B62A7" w:rsidP="00F82D8A">
      <w:pPr>
        <w:pStyle w:val="Verse"/>
        <w:spacing w:after="240"/>
      </w:pPr>
      <w:r>
        <w:t xml:space="preserve">They stirred him to anger with their high places, they moved him to jealousy with their graven </w:t>
      </w:r>
      <w:r w:rsidR="009C57B5">
        <w:t>images</w:t>
      </w:r>
      <w:r>
        <w:t xml:space="preserve">. </w:t>
      </w:r>
    </w:p>
    <w:p w14:paraId="63753DE4" w14:textId="1F4EE1F2" w:rsidR="00FE38E9" w:rsidRDefault="009B62A7" w:rsidP="00F82D8A">
      <w:pPr>
        <w:pStyle w:val="Verse"/>
        <w:spacing w:after="240"/>
      </w:pPr>
      <w:r>
        <w:t xml:space="preserve">God heard them and disdained them, </w:t>
      </w:r>
      <w:r w:rsidR="000932EA">
        <w:t xml:space="preserve">and set </w:t>
      </w:r>
      <w:r>
        <w:t>Israel utterly</w:t>
      </w:r>
      <w:r w:rsidR="000932EA">
        <w:t xml:space="preserve"> at naught</w:t>
      </w:r>
      <w:r>
        <w:t xml:space="preserve">, </w:t>
      </w:r>
    </w:p>
    <w:p w14:paraId="23D44798" w14:textId="1B7655B3" w:rsidR="00FE38E9" w:rsidRDefault="009B62A7" w:rsidP="00F82D8A">
      <w:pPr>
        <w:pStyle w:val="Verse"/>
        <w:spacing w:after="240"/>
      </w:pPr>
      <w:r>
        <w:t xml:space="preserve">And he </w:t>
      </w:r>
      <w:r w:rsidR="000932EA">
        <w:t>rejected</w:t>
      </w:r>
      <w:r>
        <w:t xml:space="preserve"> the tabernacle of Shiloh, his dwelling place and home </w:t>
      </w:r>
      <w:r w:rsidR="000932EA">
        <w:t>among</w:t>
      </w:r>
      <w:r>
        <w:t xml:space="preserve"> men. </w:t>
      </w:r>
    </w:p>
    <w:p w14:paraId="21CB5E0C" w14:textId="36DCD84E" w:rsidR="00FE38E9" w:rsidRDefault="009B62A7" w:rsidP="00F82D8A">
      <w:pPr>
        <w:pStyle w:val="Verse"/>
        <w:spacing w:after="240"/>
      </w:pPr>
      <w:r>
        <w:t xml:space="preserve">He gave their strength into captivity, </w:t>
      </w:r>
      <w:r w:rsidR="000932EA">
        <w:t xml:space="preserve">and </w:t>
      </w:r>
      <w:r>
        <w:t xml:space="preserve">their beauty into the </w:t>
      </w:r>
      <w:r w:rsidR="00A329CE">
        <w:t xml:space="preserve">hand of the </w:t>
      </w:r>
      <w:r>
        <w:t xml:space="preserve">enemy. </w:t>
      </w:r>
    </w:p>
    <w:p w14:paraId="11E3C54F" w14:textId="0D04E6F8" w:rsidR="00FE38E9" w:rsidRDefault="009B62A7" w:rsidP="00F82D8A">
      <w:pPr>
        <w:pStyle w:val="Verse"/>
        <w:spacing w:after="240"/>
      </w:pPr>
      <w:r>
        <w:t xml:space="preserve">He gave his people to the sword, </w:t>
      </w:r>
      <w:r w:rsidR="000932EA">
        <w:t xml:space="preserve">and </w:t>
      </w:r>
      <w:r>
        <w:t>disdain</w:t>
      </w:r>
      <w:r w:rsidR="000932EA">
        <w:t>ed</w:t>
      </w:r>
      <w:r>
        <w:t xml:space="preserve"> his own inheritance. </w:t>
      </w:r>
    </w:p>
    <w:p w14:paraId="6A151E18" w14:textId="5838CA6D" w:rsidR="00FE38E9" w:rsidRDefault="000932EA" w:rsidP="00F82D8A">
      <w:pPr>
        <w:pStyle w:val="Verse"/>
        <w:spacing w:after="240"/>
      </w:pPr>
      <w:r>
        <w:t>F</w:t>
      </w:r>
      <w:r w:rsidR="009B62A7">
        <w:t>ire consumed their young men,</w:t>
      </w:r>
      <w:r>
        <w:t xml:space="preserve"> and</w:t>
      </w:r>
      <w:r w:rsidR="009B62A7">
        <w:t xml:space="preserve"> their maidens </w:t>
      </w:r>
      <w:r>
        <w:t xml:space="preserve">did not </w:t>
      </w:r>
      <w:r w:rsidR="009B62A7">
        <w:t xml:space="preserve">mourn. </w:t>
      </w:r>
    </w:p>
    <w:p w14:paraId="473079FA" w14:textId="63C0E392" w:rsidR="00FE38E9" w:rsidRDefault="009B62A7" w:rsidP="00F82D8A">
      <w:pPr>
        <w:pStyle w:val="Verse"/>
        <w:spacing w:after="240"/>
      </w:pPr>
      <w:r>
        <w:t xml:space="preserve">Their priests fell by the sword, none </w:t>
      </w:r>
      <w:r w:rsidR="000932EA">
        <w:t>shall weep</w:t>
      </w:r>
      <w:r>
        <w:t xml:space="preserve"> for their widows. </w:t>
      </w:r>
    </w:p>
    <w:p w14:paraId="29C43DF2" w14:textId="704BDE45" w:rsidR="00FE38E9" w:rsidRDefault="009B62A7" w:rsidP="000932EA">
      <w:pPr>
        <w:pStyle w:val="Verse"/>
        <w:spacing w:after="240"/>
      </w:pPr>
      <w:r>
        <w:t xml:space="preserve">Then the Lord awoke as from sleep, like a </w:t>
      </w:r>
      <w:r w:rsidR="000932EA">
        <w:t>mighty</w:t>
      </w:r>
      <w:r>
        <w:t xml:space="preserve"> man </w:t>
      </w:r>
      <w:r w:rsidR="000932EA" w:rsidRPr="000932EA">
        <w:t>recovering from wine</w:t>
      </w:r>
      <w:r>
        <w:t xml:space="preserve">, </w:t>
      </w:r>
    </w:p>
    <w:p w14:paraId="68892363" w14:textId="26EA9276" w:rsidR="00FE38E9" w:rsidRDefault="009B62A7" w:rsidP="00F82D8A">
      <w:pPr>
        <w:pStyle w:val="Verse"/>
        <w:spacing w:after="240"/>
      </w:pPr>
      <w:r>
        <w:t>And he drove his enemies out</w:t>
      </w:r>
      <w:r w:rsidR="00676891">
        <w:t>;</w:t>
      </w:r>
      <w:r>
        <w:t xml:space="preserve"> </w:t>
      </w:r>
      <w:r w:rsidR="00676891" w:rsidRPr="00676891">
        <w:t xml:space="preserve">he </w:t>
      </w:r>
      <w:r w:rsidR="000A69BF">
        <w:t>gave</w:t>
      </w:r>
      <w:r w:rsidR="00676891" w:rsidRPr="00676891">
        <w:t xml:space="preserve"> them perpetual reproach</w:t>
      </w:r>
      <w:r>
        <w:t xml:space="preserve">. </w:t>
      </w:r>
    </w:p>
    <w:p w14:paraId="701F68D3" w14:textId="002795EA" w:rsidR="00FE38E9" w:rsidRDefault="009B62A7" w:rsidP="00F82D8A">
      <w:pPr>
        <w:pStyle w:val="Verse"/>
        <w:spacing w:after="240"/>
      </w:pPr>
      <w:r>
        <w:t xml:space="preserve">And he rejected the </w:t>
      </w:r>
      <w:r w:rsidR="000A69BF">
        <w:t>tabernacle</w:t>
      </w:r>
      <w:r>
        <w:t xml:space="preserve"> of Joseph, </w:t>
      </w:r>
      <w:r w:rsidR="000A69BF">
        <w:t xml:space="preserve">and </w:t>
      </w:r>
      <w:r>
        <w:t xml:space="preserve">chose </w:t>
      </w:r>
      <w:r w:rsidR="000A69BF">
        <w:t>not</w:t>
      </w:r>
      <w:r>
        <w:t xml:space="preserve"> the tribe of Ephraim</w:t>
      </w:r>
      <w:r w:rsidR="000A69BF">
        <w:t>;</w:t>
      </w:r>
    </w:p>
    <w:p w14:paraId="00055B05" w14:textId="46A82DCF" w:rsidR="00FE38E9" w:rsidRDefault="000A69BF" w:rsidP="00F82D8A">
      <w:pPr>
        <w:pStyle w:val="Verse"/>
        <w:spacing w:after="240"/>
      </w:pPr>
      <w:r>
        <w:t>But</w:t>
      </w:r>
      <w:r w:rsidR="009B62A7">
        <w:t xml:space="preserve"> chose the tribe of Judah, this Mount </w:t>
      </w:r>
      <w:r w:rsidR="008C004B">
        <w:t>Sion</w:t>
      </w:r>
      <w:r w:rsidR="009B62A7">
        <w:t xml:space="preserve"> </w:t>
      </w:r>
      <w:r>
        <w:t>which</w:t>
      </w:r>
      <w:r w:rsidR="009B62A7">
        <w:t xml:space="preserve"> he loved. </w:t>
      </w:r>
    </w:p>
    <w:p w14:paraId="688185BD" w14:textId="404A098F" w:rsidR="00FE38E9" w:rsidRDefault="009B62A7" w:rsidP="00F82D8A">
      <w:pPr>
        <w:pStyle w:val="Verse"/>
        <w:spacing w:after="240"/>
      </w:pPr>
      <w:r>
        <w:t xml:space="preserve">And he built there his </w:t>
      </w:r>
      <w:r w:rsidR="000A69BF" w:rsidRPr="00F016A1">
        <w:t>sanctuary</w:t>
      </w:r>
      <w:r w:rsidRPr="00F016A1">
        <w:t xml:space="preserve">, </w:t>
      </w:r>
      <w:r w:rsidR="00F016A1" w:rsidRPr="00F016A1">
        <w:t>as the highest peak;</w:t>
      </w:r>
      <w:r w:rsidRPr="00F016A1">
        <w:t xml:space="preserve"> </w:t>
      </w:r>
      <w:r>
        <w:t xml:space="preserve">he founded it forever on the earth. </w:t>
      </w:r>
    </w:p>
    <w:p w14:paraId="46FC79B3" w14:textId="77777777" w:rsidR="00F016A1" w:rsidRDefault="00F016A1" w:rsidP="00F82D8A">
      <w:pPr>
        <w:pStyle w:val="Verse"/>
        <w:spacing w:after="240"/>
      </w:pPr>
      <w:r w:rsidRPr="00F016A1">
        <w:t>He chose David also his servant, and took him up from the flocks of sheep.</w:t>
      </w:r>
    </w:p>
    <w:p w14:paraId="5E1873C1" w14:textId="77777777" w:rsidR="00F016A1" w:rsidRDefault="00F016A1" w:rsidP="00F82D8A">
      <w:pPr>
        <w:pStyle w:val="Verse"/>
        <w:spacing w:after="240"/>
      </w:pPr>
      <w:r w:rsidRPr="00F016A1">
        <w:t>He took him from following the ewes great with young, to be the shepherd of Jacob his servant, and Israel his inheritance</w:t>
      </w:r>
      <w:r>
        <w:t>.</w:t>
      </w:r>
    </w:p>
    <w:p w14:paraId="101A9078" w14:textId="241C49D6" w:rsidR="009B62A7" w:rsidRDefault="009B62A7" w:rsidP="00F82D8A">
      <w:pPr>
        <w:pStyle w:val="Verse"/>
        <w:spacing w:after="240"/>
      </w:pPr>
      <w:r>
        <w:t>So he shepherd</w:t>
      </w:r>
      <w:r w:rsidR="00F016A1">
        <w:t xml:space="preserve">ed </w:t>
      </w:r>
      <w:r>
        <w:t xml:space="preserve">them in the integrity of his heart, he guided them with skillfulness of </w:t>
      </w:r>
      <w:r w:rsidR="00F016A1">
        <w:t xml:space="preserve">his </w:t>
      </w:r>
      <w:r>
        <w:t>hand</w:t>
      </w:r>
      <w:r w:rsidR="00F016A1">
        <w:t>s</w:t>
      </w:r>
      <w:r>
        <w:t xml:space="preserve">. </w:t>
      </w:r>
    </w:p>
    <w:p w14:paraId="662513BF" w14:textId="77777777" w:rsidR="00B50629" w:rsidRDefault="00B50629" w:rsidP="0037394E">
      <w:pPr>
        <w:pStyle w:val="Rubric"/>
      </w:pPr>
      <w:r>
        <w:t>Glory. Both now. Alleluia.</w:t>
      </w:r>
    </w:p>
    <w:p w14:paraId="37738385" w14:textId="77777777" w:rsidR="00237B9C" w:rsidRDefault="00B50629" w:rsidP="00B50629">
      <w:pPr>
        <w:pStyle w:val="Heading2"/>
        <w:spacing w:after="240"/>
      </w:pPr>
      <w:r>
        <w:t>Second Stasis</w:t>
      </w:r>
    </w:p>
    <w:p w14:paraId="658945D4" w14:textId="77777777" w:rsidR="009B62A7" w:rsidRDefault="00FE38E9" w:rsidP="00FA3250">
      <w:pPr>
        <w:pStyle w:val="Heading3"/>
        <w:spacing w:after="240"/>
      </w:pPr>
      <w:r>
        <w:t>Psalm</w:t>
      </w:r>
      <w:r w:rsidR="009B62A7">
        <w:t xml:space="preserve"> 78</w:t>
      </w:r>
    </w:p>
    <w:p w14:paraId="5E48BEEA" w14:textId="77777777" w:rsidR="009B62A7" w:rsidRDefault="009B62A7" w:rsidP="00161212">
      <w:pPr>
        <w:pStyle w:val="Rubric"/>
      </w:pPr>
      <w:r>
        <w:t xml:space="preserve">A psalm of Asaph </w:t>
      </w:r>
    </w:p>
    <w:p w14:paraId="6E6B5D18" w14:textId="74CD2A48" w:rsidR="003A73CC" w:rsidRDefault="009B62A7" w:rsidP="003A73CC">
      <w:pPr>
        <w:pStyle w:val="Verse"/>
        <w:spacing w:after="240"/>
        <w:rPr>
          <w:color w:val="FF0000"/>
        </w:rPr>
      </w:pPr>
      <w:r>
        <w:t xml:space="preserve">O God, </w:t>
      </w:r>
      <w:r w:rsidR="00F016A1">
        <w:t>the nations have</w:t>
      </w:r>
      <w:r>
        <w:t xml:space="preserve"> violated thine inheritance</w:t>
      </w:r>
      <w:r w:rsidR="00C6440F">
        <w:t>. T</w:t>
      </w:r>
      <w:r>
        <w:t>hey have defiled thy holy temple</w:t>
      </w:r>
      <w:r w:rsidR="00C6440F">
        <w:t>;</w:t>
      </w:r>
      <w:r>
        <w:t xml:space="preserve"> they have made Jerusalem </w:t>
      </w:r>
      <w:r w:rsidR="00C6440F">
        <w:t>like</w:t>
      </w:r>
      <w:r>
        <w:t xml:space="preserve"> </w:t>
      </w:r>
      <w:r w:rsidRPr="00926124">
        <w:rPr>
          <w:color w:val="FF0000"/>
        </w:rPr>
        <w:t>a gardener</w:t>
      </w:r>
      <w:r w:rsidR="008635B2">
        <w:rPr>
          <w:color w:val="FF0000"/>
        </w:rPr>
        <w:t>’</w:t>
      </w:r>
      <w:r w:rsidRPr="00926124">
        <w:rPr>
          <w:color w:val="FF0000"/>
        </w:rPr>
        <w:t>s hut.</w:t>
      </w:r>
    </w:p>
    <w:p w14:paraId="176972D9" w14:textId="0E9D0086" w:rsidR="00FE38E9" w:rsidRDefault="003A73CC" w:rsidP="003A73CC">
      <w:pPr>
        <w:pStyle w:val="Verse"/>
        <w:spacing w:after="240"/>
      </w:pPr>
      <w:r w:rsidRPr="003A73CC">
        <w:t xml:space="preserve">They have given the dead bodies of thy servants to be food for the birds of the sky, and the flesh of thy </w:t>
      </w:r>
      <w:r>
        <w:t xml:space="preserve">saints </w:t>
      </w:r>
      <w:r w:rsidRPr="003A73CC">
        <w:t>for the wild beasts of the earth</w:t>
      </w:r>
      <w:r w:rsidR="009B62A7">
        <w:t xml:space="preserve">. </w:t>
      </w:r>
    </w:p>
    <w:p w14:paraId="4367BBA2" w14:textId="5DED0F9E" w:rsidR="00FE38E9" w:rsidRDefault="009B62A7" w:rsidP="00F82D8A">
      <w:pPr>
        <w:pStyle w:val="Verse"/>
        <w:spacing w:after="240"/>
      </w:pPr>
      <w:r>
        <w:t xml:space="preserve">They have </w:t>
      </w:r>
      <w:r w:rsidR="003A73CC">
        <w:t>shed</w:t>
      </w:r>
      <w:r>
        <w:t xml:space="preserve"> their blood </w:t>
      </w:r>
      <w:r w:rsidR="003A73CC">
        <w:t xml:space="preserve">as water round about </w:t>
      </w:r>
      <w:r>
        <w:t xml:space="preserve">Jerusalem, </w:t>
      </w:r>
      <w:r w:rsidR="003A73CC">
        <w:t xml:space="preserve">and </w:t>
      </w:r>
      <w:r>
        <w:t xml:space="preserve">there was no one to bury them. </w:t>
      </w:r>
    </w:p>
    <w:p w14:paraId="7D9616A8" w14:textId="21227AEB" w:rsidR="00FE38E9" w:rsidRDefault="009B62A7" w:rsidP="00F82D8A">
      <w:pPr>
        <w:pStyle w:val="Verse"/>
        <w:spacing w:after="240"/>
      </w:pPr>
      <w:r>
        <w:t xml:space="preserve">We have become </w:t>
      </w:r>
      <w:r w:rsidR="00A329CE">
        <w:t xml:space="preserve">a reproach to </w:t>
      </w:r>
      <w:r>
        <w:t>our neighbor</w:t>
      </w:r>
      <w:r w:rsidR="00A329CE">
        <w:t>s</w:t>
      </w:r>
      <w:r>
        <w:t xml:space="preserve">, a scorn and a mockery to all those around us. </w:t>
      </w:r>
    </w:p>
    <w:p w14:paraId="01F01EF3" w14:textId="77777777" w:rsidR="00FE38E9" w:rsidRDefault="009B62A7" w:rsidP="00F82D8A">
      <w:pPr>
        <w:pStyle w:val="Verse"/>
        <w:spacing w:after="240"/>
      </w:pPr>
      <w:r>
        <w:t xml:space="preserve">How long, O Lord? Wilt thou be angry forever? Will thy jealousy burn like fire? </w:t>
      </w:r>
    </w:p>
    <w:p w14:paraId="73E003C0" w14:textId="7DCCA3B5" w:rsidR="00FE38E9" w:rsidRDefault="009B62A7" w:rsidP="00F82D8A">
      <w:pPr>
        <w:pStyle w:val="Verse"/>
        <w:spacing w:after="240"/>
      </w:pPr>
      <w:r>
        <w:t xml:space="preserve">Pour </w:t>
      </w:r>
      <w:r w:rsidR="003A73CC">
        <w:t>out</w:t>
      </w:r>
      <w:r>
        <w:t xml:space="preserve"> thy wrath on the nations that </w:t>
      </w:r>
      <w:r w:rsidR="003A73CC">
        <w:t>have not</w:t>
      </w:r>
      <w:r>
        <w:t xml:space="preserve"> thee, on the kingdoms that </w:t>
      </w:r>
      <w:r w:rsidR="003A73CC">
        <w:t>have not</w:t>
      </w:r>
      <w:r>
        <w:t xml:space="preserve"> called on thy holy name. </w:t>
      </w:r>
    </w:p>
    <w:p w14:paraId="73FCD4C9" w14:textId="18E362B9" w:rsidR="00FE38E9" w:rsidRDefault="009B62A7" w:rsidP="00F82D8A">
      <w:pPr>
        <w:pStyle w:val="Verse"/>
        <w:spacing w:after="240"/>
      </w:pPr>
      <w:r>
        <w:t>For they have devoured Jacob and made his dwelling place</w:t>
      </w:r>
      <w:r w:rsidR="003A73CC" w:rsidRPr="003A73CC">
        <w:t xml:space="preserve"> </w:t>
      </w:r>
      <w:r w:rsidR="003A73CC">
        <w:t>desolate</w:t>
      </w:r>
      <w:r>
        <w:t xml:space="preserve">. </w:t>
      </w:r>
    </w:p>
    <w:p w14:paraId="457C137D" w14:textId="05B2CDC3" w:rsidR="00FE38E9" w:rsidRDefault="003A73CC" w:rsidP="00F82D8A">
      <w:pPr>
        <w:pStyle w:val="Verse"/>
        <w:spacing w:after="240"/>
      </w:pPr>
      <w:r>
        <w:t>R</w:t>
      </w:r>
      <w:r w:rsidR="009B62A7">
        <w:t xml:space="preserve">emember our </w:t>
      </w:r>
      <w:r>
        <w:t>transgression</w:t>
      </w:r>
      <w:r w:rsidR="009B62A7">
        <w:t xml:space="preserve">s of old, let thy mercy </w:t>
      </w:r>
      <w:r>
        <w:t>speedily go before</w:t>
      </w:r>
      <w:r w:rsidR="009B62A7">
        <w:t xml:space="preserve"> us</w:t>
      </w:r>
      <w:r>
        <w:t>;</w:t>
      </w:r>
      <w:r w:rsidR="009B62A7">
        <w:t xml:space="preserve"> we have been brought very low. </w:t>
      </w:r>
    </w:p>
    <w:p w14:paraId="44046E9D" w14:textId="7C3DA97A" w:rsidR="00FE38E9" w:rsidRDefault="009B62A7" w:rsidP="00F82D8A">
      <w:pPr>
        <w:pStyle w:val="Verse"/>
        <w:spacing w:after="240"/>
      </w:pPr>
      <w:r>
        <w:t xml:space="preserve">Help us, O God our </w:t>
      </w:r>
      <w:r w:rsidR="003A73CC">
        <w:t>S</w:t>
      </w:r>
      <w:r>
        <w:t>avior, for the</w:t>
      </w:r>
      <w:r w:rsidR="003A73CC">
        <w:t xml:space="preserve"> sake of the</w:t>
      </w:r>
      <w:r>
        <w:t xml:space="preserve"> glory of thy name</w:t>
      </w:r>
      <w:r w:rsidR="003A73CC">
        <w:t>. D</w:t>
      </w:r>
      <w:r>
        <w:t>eliver us, O Lord,</w:t>
      </w:r>
      <w:r w:rsidR="003A73CC">
        <w:t xml:space="preserve"> and</w:t>
      </w:r>
      <w:r>
        <w:t xml:space="preserve"> gracious to our sins for thy name</w:t>
      </w:r>
      <w:r w:rsidR="008635B2">
        <w:t>’</w:t>
      </w:r>
      <w:r>
        <w:t xml:space="preserve">s sake, </w:t>
      </w:r>
    </w:p>
    <w:p w14:paraId="79144C75" w14:textId="0A12CFD9" w:rsidR="00FE38E9" w:rsidRDefault="009B62A7" w:rsidP="00F82D8A">
      <w:pPr>
        <w:pStyle w:val="Verse"/>
        <w:spacing w:after="240"/>
      </w:pPr>
      <w:r>
        <w:t>Lest the</w:t>
      </w:r>
      <w:r w:rsidR="003A73CC">
        <w:t>y should say among the</w:t>
      </w:r>
      <w:r>
        <w:t xml:space="preserve"> nations: Where is their God</w:t>
      </w:r>
      <w:r w:rsidR="003A73CC">
        <w:t>?</w:t>
      </w:r>
    </w:p>
    <w:p w14:paraId="2848D0E6" w14:textId="407CE089" w:rsidR="003A73CC" w:rsidRPr="004B7B13" w:rsidRDefault="003A73CC" w:rsidP="003A73CC">
      <w:pPr>
        <w:pStyle w:val="Verse"/>
        <w:spacing w:after="240"/>
        <w:rPr>
          <w:color w:val="FF0000"/>
        </w:rPr>
      </w:pPr>
      <w:r w:rsidRPr="003A73CC">
        <w:rPr>
          <w:color w:val="FF0000"/>
        </w:rPr>
        <w:t>Make known among the nations the avenging of thy servant</w:t>
      </w:r>
      <w:r w:rsidR="008635B2">
        <w:rPr>
          <w:color w:val="FF0000"/>
        </w:rPr>
        <w:t>’</w:t>
      </w:r>
      <w:r w:rsidRPr="003A73CC">
        <w:rPr>
          <w:color w:val="FF0000"/>
        </w:rPr>
        <w:t>s blood, that has been shed before our eyes.</w:t>
      </w:r>
    </w:p>
    <w:p w14:paraId="1AC61307" w14:textId="001C3E4D" w:rsidR="00FE38E9" w:rsidRDefault="009B62A7" w:rsidP="003A73CC">
      <w:pPr>
        <w:pStyle w:val="Verse"/>
        <w:spacing w:after="240"/>
      </w:pPr>
      <w:r>
        <w:t xml:space="preserve">Let the groaning </w:t>
      </w:r>
      <w:r w:rsidR="00A329CE">
        <w:t>of the prisoners come before</w:t>
      </w:r>
      <w:r>
        <w:t xml:space="preserve"> thee;</w:t>
      </w:r>
      <w:r w:rsidR="004B7B13">
        <w:t xml:space="preserve"> </w:t>
      </w:r>
      <w:r w:rsidR="003A73CC" w:rsidRPr="003A73CC">
        <w:t>according to the greatness of thine arm</w:t>
      </w:r>
      <w:r>
        <w:t xml:space="preserve">, </w:t>
      </w:r>
      <w:r w:rsidR="003A73CC">
        <w:t xml:space="preserve">show thy </w:t>
      </w:r>
      <w:r w:rsidR="003A73CC" w:rsidRPr="004B7B13">
        <w:rPr>
          <w:color w:val="FF0000"/>
        </w:rPr>
        <w:t xml:space="preserve">care </w:t>
      </w:r>
      <w:r w:rsidR="003A73CC">
        <w:t>for</w:t>
      </w:r>
      <w:r>
        <w:t xml:space="preserve"> the sons of the slain. </w:t>
      </w:r>
    </w:p>
    <w:p w14:paraId="4223D244" w14:textId="40F58CFD" w:rsidR="00014647" w:rsidRDefault="00014647" w:rsidP="00F82D8A">
      <w:pPr>
        <w:pStyle w:val="Verse"/>
        <w:spacing w:after="240"/>
      </w:pPr>
      <w:r w:rsidRPr="00014647">
        <w:t xml:space="preserve">Repay our neighbors sevenfold </w:t>
      </w:r>
      <w:r>
        <w:t>for</w:t>
      </w:r>
      <w:r w:rsidRPr="00014647">
        <w:t xml:space="preserve"> their reproach, with which they have reproached thee, O Lord.</w:t>
      </w:r>
    </w:p>
    <w:p w14:paraId="67A541A9" w14:textId="0FC2D305" w:rsidR="00237B9C" w:rsidRDefault="00014647" w:rsidP="00F82D8A">
      <w:pPr>
        <w:pStyle w:val="Verse"/>
        <w:spacing w:after="240"/>
      </w:pPr>
      <w:r w:rsidRPr="00014647">
        <w:t>For we are thy people and the sheep of thy pasture</w:t>
      </w:r>
      <w:r>
        <w:t>. W</w:t>
      </w:r>
      <w:r w:rsidRPr="00014647">
        <w:t>e will give thee thanks for ever; we will declare thy praise throughout all generations</w:t>
      </w:r>
      <w:r w:rsidR="009B62A7">
        <w:t xml:space="preserve">. </w:t>
      </w:r>
    </w:p>
    <w:p w14:paraId="49D4D52C" w14:textId="77777777" w:rsidR="009B62A7" w:rsidRDefault="00FE38E9" w:rsidP="00FA3250">
      <w:pPr>
        <w:pStyle w:val="Heading3"/>
        <w:spacing w:after="240"/>
      </w:pPr>
      <w:r>
        <w:t>Psalm</w:t>
      </w:r>
      <w:r w:rsidR="009B62A7">
        <w:t xml:space="preserve"> 79</w:t>
      </w:r>
    </w:p>
    <w:p w14:paraId="0502DE97" w14:textId="77777777" w:rsidR="009B62A7" w:rsidRDefault="009B62A7" w:rsidP="00161212">
      <w:pPr>
        <w:pStyle w:val="Rubric"/>
      </w:pPr>
      <w:r>
        <w:t xml:space="preserve">For the end of the struggle, a </w:t>
      </w:r>
      <w:proofErr w:type="spellStart"/>
      <w:r>
        <w:t>psalmic</w:t>
      </w:r>
      <w:proofErr w:type="spellEnd"/>
      <w:r>
        <w:t xml:space="preserve"> testimony of Asaph against the Assyrian, in alternating verses </w:t>
      </w:r>
    </w:p>
    <w:p w14:paraId="73E12F07" w14:textId="679F3B17" w:rsidR="00B01885" w:rsidRDefault="009B62A7" w:rsidP="00B01885">
      <w:pPr>
        <w:pStyle w:val="Verse"/>
        <w:spacing w:after="240"/>
      </w:pPr>
      <w:r>
        <w:t xml:space="preserve">Give </w:t>
      </w:r>
      <w:r w:rsidR="00B01885">
        <w:t>ear, O</w:t>
      </w:r>
      <w:r>
        <w:t xml:space="preserve"> </w:t>
      </w:r>
      <w:r w:rsidR="00B01885">
        <w:t>S</w:t>
      </w:r>
      <w:r>
        <w:t xml:space="preserve">hepherd of Israel, who </w:t>
      </w:r>
      <w:proofErr w:type="spellStart"/>
      <w:r>
        <w:t>leadest</w:t>
      </w:r>
      <w:proofErr w:type="spellEnd"/>
      <w:r>
        <w:t xml:space="preserve"> Joseph like a flock</w:t>
      </w:r>
      <w:r w:rsidR="006D31C0">
        <w:t>; s</w:t>
      </w:r>
      <w:r w:rsidR="00B01885">
        <w:t xml:space="preserve">how thyself, O thou </w:t>
      </w:r>
      <w:r>
        <w:t xml:space="preserve">who </w:t>
      </w:r>
      <w:proofErr w:type="spellStart"/>
      <w:r w:rsidR="00B01885">
        <w:t>sittest</w:t>
      </w:r>
      <w:proofErr w:type="spellEnd"/>
      <w:r w:rsidR="00B01885">
        <w:t xml:space="preserve"> between </w:t>
      </w:r>
      <w:r>
        <w:t>the cherubim</w:t>
      </w:r>
      <w:r w:rsidR="00B01885">
        <w:t>.</w:t>
      </w:r>
    </w:p>
    <w:p w14:paraId="733A2293" w14:textId="77777777" w:rsidR="00B01885" w:rsidRDefault="00B01885" w:rsidP="00B01885">
      <w:pPr>
        <w:pStyle w:val="Verse"/>
        <w:spacing w:after="240"/>
      </w:pPr>
      <w:r>
        <w:t>Before Ephraim and Benjamin and Manasseh stir up thy might and come to save us.</w:t>
      </w:r>
    </w:p>
    <w:p w14:paraId="51A6618E" w14:textId="45D95A68" w:rsidR="00FE38E9" w:rsidRDefault="00B01885" w:rsidP="00B01885">
      <w:pPr>
        <w:pStyle w:val="Verse"/>
        <w:spacing w:after="240"/>
      </w:pPr>
      <w:r w:rsidRPr="00B01885">
        <w:t>Turn us, O God, and cause thy face to shine; and we shall be delivered</w:t>
      </w:r>
      <w:r w:rsidR="009B62A7">
        <w:t xml:space="preserve">. </w:t>
      </w:r>
    </w:p>
    <w:p w14:paraId="76F966E4" w14:textId="1646072C" w:rsidR="00FE38E9" w:rsidRDefault="009B62A7" w:rsidP="00F82D8A">
      <w:pPr>
        <w:pStyle w:val="Verse"/>
        <w:spacing w:after="240"/>
      </w:pPr>
      <w:r>
        <w:t xml:space="preserve">O Lord God of hosts, how long wilt thou be angry against the prayer of thy </w:t>
      </w:r>
      <w:r w:rsidR="00B01885">
        <w:t>servants</w:t>
      </w:r>
      <w:r>
        <w:t xml:space="preserve">? </w:t>
      </w:r>
    </w:p>
    <w:p w14:paraId="58ED1EA8" w14:textId="77777777" w:rsidR="00FE38E9" w:rsidRDefault="009B62A7" w:rsidP="00F82D8A">
      <w:pPr>
        <w:pStyle w:val="Verse"/>
        <w:spacing w:after="240"/>
      </w:pPr>
      <w:r>
        <w:t xml:space="preserve">Wilt thou feed us the bread of tears, wilt thou give us as drink tears in full measure? </w:t>
      </w:r>
    </w:p>
    <w:p w14:paraId="1BBDE72E" w14:textId="6E2BE752" w:rsidR="00FE38E9" w:rsidRDefault="009B62A7" w:rsidP="00F82D8A">
      <w:pPr>
        <w:pStyle w:val="Verse"/>
        <w:spacing w:after="240"/>
      </w:pPr>
      <w:r>
        <w:t xml:space="preserve">Thou hast </w:t>
      </w:r>
      <w:r w:rsidR="00B01885">
        <w:t xml:space="preserve">made us a strife among </w:t>
      </w:r>
      <w:r>
        <w:t>our neighbors</w:t>
      </w:r>
      <w:r w:rsidR="00B01885">
        <w:t>, and</w:t>
      </w:r>
      <w:r>
        <w:t xml:space="preserve"> our enemies </w:t>
      </w:r>
      <w:r w:rsidR="00B01885">
        <w:t xml:space="preserve">have mocked </w:t>
      </w:r>
      <w:r>
        <w:t xml:space="preserve">us. </w:t>
      </w:r>
    </w:p>
    <w:p w14:paraId="5F5A8283" w14:textId="0C91628F" w:rsidR="00FE38E9" w:rsidRDefault="00B01885" w:rsidP="00F82D8A">
      <w:pPr>
        <w:pStyle w:val="Verse"/>
        <w:spacing w:after="240"/>
      </w:pPr>
      <w:r w:rsidRPr="001C139C">
        <w:rPr>
          <w:rFonts w:ascii="TimesNewRomanPSMT" w:hAnsi="TimesNewRomanPSMT"/>
          <w:color w:val="2D1107"/>
        </w:rPr>
        <w:t>Turn us</w:t>
      </w:r>
      <w:r>
        <w:rPr>
          <w:rFonts w:ascii="TimesNewRomanPSMT" w:hAnsi="TimesNewRomanPSMT"/>
          <w:color w:val="2D1107"/>
        </w:rPr>
        <w:t xml:space="preserve"> again</w:t>
      </w:r>
      <w:r w:rsidRPr="001C139C">
        <w:rPr>
          <w:rFonts w:ascii="TimesNewRomanPSMT" w:hAnsi="TimesNewRomanPSMT"/>
          <w:color w:val="2D1107"/>
        </w:rPr>
        <w:t>, O Lord God of hosts, and cause thy face to shine; and we shall be saved</w:t>
      </w:r>
      <w:r w:rsidR="009B62A7">
        <w:t xml:space="preserve">. </w:t>
      </w:r>
      <w:r w:rsidR="00FA3250">
        <w:t xml:space="preserve"> </w:t>
      </w:r>
      <w:proofErr w:type="spellStart"/>
      <w:r w:rsidR="00425D62">
        <w:rPr>
          <w:i/>
        </w:rPr>
        <w:t>Diapsalma</w:t>
      </w:r>
      <w:proofErr w:type="spellEnd"/>
      <w:r w:rsidR="009B62A7">
        <w:t xml:space="preserve"> </w:t>
      </w:r>
    </w:p>
    <w:p w14:paraId="2E4DBB46" w14:textId="33D39FAD" w:rsidR="00FE38E9" w:rsidRDefault="009B62A7" w:rsidP="00F82D8A">
      <w:pPr>
        <w:pStyle w:val="Verse"/>
        <w:spacing w:after="240"/>
      </w:pPr>
      <w:r>
        <w:t xml:space="preserve">Thou didst bring forth a vine </w:t>
      </w:r>
      <w:r w:rsidR="00B01885">
        <w:t>out of</w:t>
      </w:r>
      <w:r>
        <w:t xml:space="preserve"> Egypt</w:t>
      </w:r>
      <w:r w:rsidR="00B01885">
        <w:t xml:space="preserve">; thou hast </w:t>
      </w:r>
      <w:r>
        <w:t>cast out the nations</w:t>
      </w:r>
      <w:r w:rsidR="00B01885">
        <w:t xml:space="preserve"> and</w:t>
      </w:r>
      <w:r>
        <w:t xml:space="preserve"> plant</w:t>
      </w:r>
      <w:r w:rsidR="00B01885">
        <w:t>ed</w:t>
      </w:r>
      <w:r>
        <w:t xml:space="preserve"> it. </w:t>
      </w:r>
    </w:p>
    <w:p w14:paraId="7716448B" w14:textId="084C24E7" w:rsidR="00FE38E9" w:rsidRDefault="009B62A7" w:rsidP="00F82D8A">
      <w:pPr>
        <w:pStyle w:val="Verse"/>
        <w:spacing w:after="240"/>
      </w:pPr>
      <w:r>
        <w:t>Thou didst make a path before it</w:t>
      </w:r>
      <w:r w:rsidR="00B01885">
        <w:t xml:space="preserve">, and didst cause its </w:t>
      </w:r>
      <w:r>
        <w:t xml:space="preserve">roots to spread, and </w:t>
      </w:r>
      <w:r w:rsidR="00B01885">
        <w:t>it filled the earth</w:t>
      </w:r>
      <w:r>
        <w:t xml:space="preserve">. </w:t>
      </w:r>
    </w:p>
    <w:p w14:paraId="2C5079B7" w14:textId="0BE007C8" w:rsidR="00FE38E9" w:rsidRDefault="009B62A7" w:rsidP="00F82D8A">
      <w:pPr>
        <w:pStyle w:val="Verse"/>
        <w:spacing w:after="240"/>
      </w:pPr>
      <w:r>
        <w:t xml:space="preserve">Its shade covered the mountains, its boughs shadowed </w:t>
      </w:r>
      <w:r w:rsidR="00A329CE">
        <w:t>the</w:t>
      </w:r>
      <w:r>
        <w:t xml:space="preserve"> cedars</w:t>
      </w:r>
      <w:r w:rsidR="00A329CE">
        <w:t xml:space="preserve"> of God</w:t>
      </w:r>
      <w:r>
        <w:t xml:space="preserve">, </w:t>
      </w:r>
    </w:p>
    <w:p w14:paraId="265A26A4" w14:textId="0BFAE15C" w:rsidR="00FE38E9" w:rsidRDefault="009B62A7" w:rsidP="00F82D8A">
      <w:pPr>
        <w:pStyle w:val="Verse"/>
        <w:spacing w:after="240"/>
      </w:pPr>
      <w:r>
        <w:t>It</w:t>
      </w:r>
      <w:r w:rsidR="006D31C0">
        <w:t xml:space="preserve"> sent forth its</w:t>
      </w:r>
      <w:r>
        <w:t xml:space="preserve"> branches to the sea, </w:t>
      </w:r>
      <w:r w:rsidR="006D31C0">
        <w:t xml:space="preserve">and </w:t>
      </w:r>
      <w:r>
        <w:t xml:space="preserve">its </w:t>
      </w:r>
      <w:r w:rsidR="006D31C0">
        <w:t>shoots to</w:t>
      </w:r>
      <w:r>
        <w:t xml:space="preserve"> the river. </w:t>
      </w:r>
    </w:p>
    <w:p w14:paraId="6B892E27" w14:textId="66083DFA" w:rsidR="00FE38E9" w:rsidRDefault="009B62A7" w:rsidP="00F82D8A">
      <w:pPr>
        <w:pStyle w:val="Verse"/>
        <w:spacing w:after="240"/>
      </w:pPr>
      <w:r>
        <w:t xml:space="preserve">Why hast thou broken </w:t>
      </w:r>
      <w:r w:rsidR="006D31C0">
        <w:t>down its</w:t>
      </w:r>
      <w:r>
        <w:t xml:space="preserve"> fences</w:t>
      </w:r>
      <w:r w:rsidR="006D31C0">
        <w:t xml:space="preserve">, </w:t>
      </w:r>
      <w:r>
        <w:t xml:space="preserve">that all who pass </w:t>
      </w:r>
      <w:r w:rsidR="006D31C0">
        <w:t xml:space="preserve">by the way </w:t>
      </w:r>
      <w:r>
        <w:t xml:space="preserve">pluck </w:t>
      </w:r>
      <w:r w:rsidR="006D31C0">
        <w:t>its fruit</w:t>
      </w:r>
      <w:r>
        <w:t xml:space="preserve">? </w:t>
      </w:r>
    </w:p>
    <w:p w14:paraId="08BC8070" w14:textId="0BBCE66D" w:rsidR="00FE38E9" w:rsidRDefault="009B62A7" w:rsidP="00F82D8A">
      <w:pPr>
        <w:pStyle w:val="Verse"/>
        <w:spacing w:after="240"/>
      </w:pPr>
      <w:r>
        <w:t xml:space="preserve">The boar </w:t>
      </w:r>
      <w:r w:rsidR="006D31C0">
        <w:t>out of the wood has laid it waste;</w:t>
      </w:r>
      <w:r>
        <w:t xml:space="preserve"> the </w:t>
      </w:r>
      <w:r w:rsidR="006D31C0">
        <w:t>wild</w:t>
      </w:r>
      <w:r>
        <w:t xml:space="preserve"> beast</w:t>
      </w:r>
      <w:r w:rsidR="006D31C0">
        <w:t xml:space="preserve"> </w:t>
      </w:r>
      <w:r>
        <w:t>ha</w:t>
      </w:r>
      <w:r w:rsidR="006D31C0">
        <w:t>s</w:t>
      </w:r>
      <w:r>
        <w:t xml:space="preserve"> devoured it. </w:t>
      </w:r>
    </w:p>
    <w:p w14:paraId="741D62E3" w14:textId="0DBB738C" w:rsidR="006D31C0" w:rsidRPr="006D31C0" w:rsidRDefault="006D31C0" w:rsidP="006D31C0">
      <w:pPr>
        <w:pStyle w:val="Verse"/>
        <w:spacing w:after="240"/>
      </w:pPr>
      <w:r w:rsidRPr="006D31C0">
        <w:t xml:space="preserve">Turn again, O God of </w:t>
      </w:r>
      <w:r>
        <w:t>H</w:t>
      </w:r>
      <w:r w:rsidRPr="006D31C0">
        <w:t>osts; and look down from heaven, and behold, and visit this vine</w:t>
      </w:r>
      <w:r>
        <w:t>,</w:t>
      </w:r>
    </w:p>
    <w:p w14:paraId="5BB768AB" w14:textId="4A810B97" w:rsidR="00FE38E9" w:rsidRDefault="006D31C0" w:rsidP="006D31C0">
      <w:pPr>
        <w:pStyle w:val="Verse"/>
        <w:spacing w:after="240"/>
      </w:pPr>
      <w:r w:rsidRPr="006D31C0">
        <w:t xml:space="preserve">And perfect that which </w:t>
      </w:r>
      <w:r>
        <w:t>t</w:t>
      </w:r>
      <w:r w:rsidRPr="006D31C0">
        <w:t>hy right hand ha</w:t>
      </w:r>
      <w:r>
        <w:t>s</w:t>
      </w:r>
      <w:r w:rsidRPr="006D31C0">
        <w:t xml:space="preserve"> planted</w:t>
      </w:r>
      <w:r>
        <w:t>;</w:t>
      </w:r>
      <w:r w:rsidRPr="006D31C0">
        <w:t xml:space="preserve"> and look upon the son of man, whom </w:t>
      </w:r>
      <w:r>
        <w:t>t</w:t>
      </w:r>
      <w:r w:rsidRPr="006D31C0">
        <w:t xml:space="preserve">hou hast made strong for </w:t>
      </w:r>
      <w:r>
        <w:t>t</w:t>
      </w:r>
      <w:r w:rsidRPr="006D31C0">
        <w:t>hyself</w:t>
      </w:r>
      <w:r w:rsidR="009B62A7">
        <w:t xml:space="preserve">. </w:t>
      </w:r>
    </w:p>
    <w:p w14:paraId="26375FA2" w14:textId="0665E212" w:rsidR="00FE38E9" w:rsidRDefault="006D31C0" w:rsidP="006D31C0">
      <w:pPr>
        <w:pStyle w:val="Verse"/>
        <w:spacing w:after="240"/>
      </w:pPr>
      <w:r w:rsidRPr="006D31C0">
        <w:t>It is burned with fire, and d</w:t>
      </w:r>
      <w:r>
        <w:t>ug</w:t>
      </w:r>
      <w:r w:rsidRPr="006D31C0">
        <w:t xml:space="preserve"> up; they shall perish at the rebuke of </w:t>
      </w:r>
      <w:r>
        <w:t>t</w:t>
      </w:r>
      <w:r w:rsidRPr="006D31C0">
        <w:t>hy countenance</w:t>
      </w:r>
      <w:r w:rsidR="009B62A7">
        <w:t xml:space="preserve">. </w:t>
      </w:r>
    </w:p>
    <w:p w14:paraId="355C98D4" w14:textId="2D092D56" w:rsidR="00FE38E9" w:rsidRDefault="009B62A7" w:rsidP="00F82D8A">
      <w:pPr>
        <w:pStyle w:val="Verse"/>
        <w:spacing w:after="240"/>
      </w:pPr>
      <w:r>
        <w:t xml:space="preserve">Let thy hand be </w:t>
      </w:r>
      <w:r w:rsidR="006D31C0">
        <w:t>up</w:t>
      </w:r>
      <w:r>
        <w:t xml:space="preserve">on the man of thy right hand, </w:t>
      </w:r>
      <w:r w:rsidR="006D31C0">
        <w:t xml:space="preserve">and </w:t>
      </w:r>
      <w:r>
        <w:t>on the</w:t>
      </w:r>
      <w:r w:rsidR="006D31C0">
        <w:t xml:space="preserve"> </w:t>
      </w:r>
      <w:r>
        <w:t xml:space="preserve">son of man whom thou madest strong for thyself. </w:t>
      </w:r>
    </w:p>
    <w:p w14:paraId="31B2198E" w14:textId="57EB4577" w:rsidR="006D31C0" w:rsidRPr="006D31C0" w:rsidRDefault="006D31C0" w:rsidP="006D31C0">
      <w:pPr>
        <w:pStyle w:val="Verse"/>
        <w:spacing w:after="240"/>
      </w:pPr>
      <w:r>
        <w:t>So</w:t>
      </w:r>
      <w:r w:rsidRPr="006D31C0">
        <w:t xml:space="preserve"> we will not depart from </w:t>
      </w:r>
      <w:r>
        <w:t>t</w:t>
      </w:r>
      <w:r w:rsidRPr="006D31C0">
        <w:t xml:space="preserve">hee; </w:t>
      </w:r>
      <w:r>
        <w:t>t</w:t>
      </w:r>
      <w:r w:rsidRPr="006D31C0">
        <w:t xml:space="preserve">hou shalt quicken us, and we will call upon </w:t>
      </w:r>
      <w:r>
        <w:t>t</w:t>
      </w:r>
      <w:r w:rsidRPr="006D31C0">
        <w:t>hy name.</w:t>
      </w:r>
    </w:p>
    <w:p w14:paraId="4097C5B3" w14:textId="02DE6596" w:rsidR="00237B9C" w:rsidRDefault="006D31C0" w:rsidP="006D31C0">
      <w:pPr>
        <w:pStyle w:val="Verse"/>
        <w:spacing w:after="240"/>
      </w:pPr>
      <w:r w:rsidRPr="006D31C0">
        <w:t xml:space="preserve">Turn us again, O Lord God of </w:t>
      </w:r>
      <w:r>
        <w:t>H</w:t>
      </w:r>
      <w:r w:rsidRPr="006D31C0">
        <w:t xml:space="preserve">osts; and cause </w:t>
      </w:r>
      <w:r>
        <w:t>t</w:t>
      </w:r>
      <w:r w:rsidRPr="006D31C0">
        <w:t>hy face to shine</w:t>
      </w:r>
      <w:r>
        <w:t>,</w:t>
      </w:r>
      <w:r w:rsidRPr="006D31C0">
        <w:t xml:space="preserve"> and we shall be saved.</w:t>
      </w:r>
      <w:r w:rsidR="009B62A7">
        <w:t xml:space="preserve">. </w:t>
      </w:r>
    </w:p>
    <w:p w14:paraId="198848A9" w14:textId="77777777" w:rsidR="009B62A7" w:rsidRDefault="00FE38E9" w:rsidP="00FA3250">
      <w:pPr>
        <w:pStyle w:val="Heading3"/>
        <w:spacing w:after="240"/>
      </w:pPr>
      <w:r>
        <w:t>Psalm</w:t>
      </w:r>
      <w:r w:rsidR="009B62A7">
        <w:t xml:space="preserve"> 80</w:t>
      </w:r>
    </w:p>
    <w:p w14:paraId="1C582CB3" w14:textId="77777777" w:rsidR="009B62A7" w:rsidRDefault="009B62A7" w:rsidP="00161212">
      <w:pPr>
        <w:pStyle w:val="Rubric"/>
      </w:pPr>
      <w:r>
        <w:t xml:space="preserve">For the end of the struggle, a </w:t>
      </w:r>
      <w:proofErr w:type="spellStart"/>
      <w:r>
        <w:t>psalmic</w:t>
      </w:r>
      <w:proofErr w:type="spellEnd"/>
      <w:r>
        <w:t xml:space="preserve"> ode of Asaph concerning the wine-presses </w:t>
      </w:r>
    </w:p>
    <w:p w14:paraId="7DB7966E" w14:textId="009381BE" w:rsidR="00FE38E9" w:rsidRDefault="009B62A7" w:rsidP="00F82D8A">
      <w:pPr>
        <w:pStyle w:val="Verse"/>
        <w:spacing w:after="240"/>
      </w:pPr>
      <w:r>
        <w:t xml:space="preserve">Rejoice in God our helper, shout </w:t>
      </w:r>
      <w:r w:rsidR="00D124A2">
        <w:t>for joy</w:t>
      </w:r>
      <w:r w:rsidR="005069CE">
        <w:t xml:space="preserve"> </w:t>
      </w:r>
      <w:r>
        <w:t xml:space="preserve">to </w:t>
      </w:r>
      <w:r w:rsidR="00A329CE">
        <w:t>the</w:t>
      </w:r>
      <w:r>
        <w:t xml:space="preserve"> God</w:t>
      </w:r>
      <w:r w:rsidR="00A329CE">
        <w:t xml:space="preserve"> of Jacob.</w:t>
      </w:r>
      <w:r>
        <w:t xml:space="preserve"> </w:t>
      </w:r>
    </w:p>
    <w:p w14:paraId="0712FE23" w14:textId="263F30E8" w:rsidR="00FE38E9" w:rsidRDefault="00377D84" w:rsidP="00F82D8A">
      <w:pPr>
        <w:pStyle w:val="Verse"/>
        <w:spacing w:after="240"/>
      </w:pPr>
      <w:r>
        <w:t>Take</w:t>
      </w:r>
      <w:r w:rsidR="009B62A7">
        <w:t xml:space="preserve"> up a psalm, sound the </w:t>
      </w:r>
      <w:proofErr w:type="spellStart"/>
      <w:r>
        <w:t>timbrwl</w:t>
      </w:r>
      <w:proofErr w:type="spellEnd"/>
      <w:r w:rsidR="009B62A7">
        <w:t xml:space="preserve">, the sweet psaltery and the lute, </w:t>
      </w:r>
    </w:p>
    <w:p w14:paraId="7EAC4812" w14:textId="1E6FE0D6" w:rsidR="00FE38E9" w:rsidRDefault="009B62A7" w:rsidP="00F82D8A">
      <w:pPr>
        <w:pStyle w:val="Verse"/>
        <w:spacing w:after="240"/>
      </w:pPr>
      <w:r>
        <w:t xml:space="preserve">Sound </w:t>
      </w:r>
      <w:r w:rsidR="00377D84" w:rsidRPr="001C139C">
        <w:rPr>
          <w:rFonts w:ascii="TimesNewRomanPSMT" w:hAnsi="TimesNewRomanPSMT"/>
          <w:color w:val="2D1107"/>
        </w:rPr>
        <w:t>the trumpet at the new moon, in the glorious day of your feast</w:t>
      </w:r>
      <w:r>
        <w:t xml:space="preserve">, </w:t>
      </w:r>
    </w:p>
    <w:p w14:paraId="3255E60F" w14:textId="7B4001FC" w:rsidR="00FE38E9" w:rsidRPr="00377D84" w:rsidRDefault="009B62A7" w:rsidP="00F82D8A">
      <w:pPr>
        <w:pStyle w:val="Verse"/>
        <w:spacing w:after="240"/>
      </w:pPr>
      <w:r>
        <w:t xml:space="preserve">For this is </w:t>
      </w:r>
      <w:r w:rsidR="00A329CE">
        <w:t>an</w:t>
      </w:r>
      <w:r>
        <w:t xml:space="preserve"> </w:t>
      </w:r>
      <w:r w:rsidRPr="00377D84">
        <w:t>ordinance</w:t>
      </w:r>
      <w:r w:rsidR="00A329CE" w:rsidRPr="00377D84">
        <w:t xml:space="preserve"> for Israel</w:t>
      </w:r>
      <w:r w:rsidRPr="00377D84">
        <w:t xml:space="preserve">, </w:t>
      </w:r>
      <w:r w:rsidR="00377D84" w:rsidRPr="00377D84">
        <w:t xml:space="preserve">and a statute </w:t>
      </w:r>
      <w:r w:rsidRPr="00377D84">
        <w:t xml:space="preserve">of </w:t>
      </w:r>
      <w:r w:rsidR="00A329CE" w:rsidRPr="00377D84">
        <w:t xml:space="preserve">the God of </w:t>
      </w:r>
      <w:r w:rsidRPr="00377D84">
        <w:t xml:space="preserve">Jacob. </w:t>
      </w:r>
    </w:p>
    <w:p w14:paraId="24678952" w14:textId="235B0C06" w:rsidR="00FE38E9" w:rsidRDefault="00377D84" w:rsidP="00F82D8A">
      <w:pPr>
        <w:pStyle w:val="Verse"/>
        <w:spacing w:after="240"/>
      </w:pPr>
      <w:r w:rsidRPr="00377D84">
        <w:rPr>
          <w:rFonts w:ascii="TimesNewRomanPSMT" w:hAnsi="TimesNewRomanPSMT"/>
          <w:color w:val="2D1107"/>
        </w:rPr>
        <w:t xml:space="preserve">He made it </w:t>
      </w:r>
      <w:r w:rsidRPr="00377D84">
        <w:rPr>
          <w:rFonts w:ascii="TimesNewRomanPS" w:hAnsi="TimesNewRomanPS"/>
          <w:color w:val="2D1107"/>
        </w:rPr>
        <w:t xml:space="preserve">to be </w:t>
      </w:r>
      <w:r w:rsidRPr="00377D84">
        <w:rPr>
          <w:rFonts w:ascii="TimesNewRomanPSMT" w:hAnsi="TimesNewRomanPSMT"/>
          <w:color w:val="2D1107"/>
        </w:rPr>
        <w:t>a testimony in Joseph, when he came forth out of the land of Egypt</w:t>
      </w:r>
      <w:r w:rsidR="00A329CE">
        <w:t>,</w:t>
      </w:r>
      <w:r w:rsidR="009B62A7">
        <w:t xml:space="preserve"> where he heard a </w:t>
      </w:r>
      <w:r>
        <w:t>language</w:t>
      </w:r>
      <w:r w:rsidR="009B62A7">
        <w:t xml:space="preserve"> he </w:t>
      </w:r>
      <w:r>
        <w:t>knew not</w:t>
      </w:r>
      <w:r w:rsidR="009B62A7">
        <w:t xml:space="preserve">. </w:t>
      </w:r>
    </w:p>
    <w:p w14:paraId="330BC749" w14:textId="03761880" w:rsidR="00FE38E9" w:rsidRDefault="00377D84" w:rsidP="00F82D8A">
      <w:pPr>
        <w:pStyle w:val="Verse"/>
        <w:spacing w:after="240"/>
      </w:pPr>
      <w:r w:rsidRPr="001C139C">
        <w:rPr>
          <w:rFonts w:ascii="TimesNewRomanPSMT" w:hAnsi="TimesNewRomanPSMT"/>
          <w:color w:val="2D1107"/>
        </w:rPr>
        <w:t>He removed his back from burdens: his hands slaved in making the baskets</w:t>
      </w:r>
      <w:r w:rsidR="009B62A7">
        <w:t xml:space="preserve">. </w:t>
      </w:r>
    </w:p>
    <w:p w14:paraId="6496A8BC" w14:textId="1728DEF8" w:rsidR="00377D84" w:rsidRDefault="00377D84" w:rsidP="00F82D8A">
      <w:pPr>
        <w:pStyle w:val="Verse"/>
        <w:spacing w:after="240"/>
      </w:pPr>
      <w:r w:rsidRPr="001C139C">
        <w:rPr>
          <w:rFonts w:ascii="TimesNewRomanPSMT" w:hAnsi="TimesNewRomanPSMT"/>
          <w:color w:val="2D1107"/>
        </w:rPr>
        <w:t xml:space="preserve">Thou didst call upon me in trouble, and I delivered thee; I heard thee in the secret place of the </w:t>
      </w:r>
      <w:r>
        <w:rPr>
          <w:rFonts w:ascii="TimesNewRomanPSMT" w:hAnsi="TimesNewRomanPSMT"/>
          <w:color w:val="2D1107"/>
        </w:rPr>
        <w:t>tempest</w:t>
      </w:r>
      <w:r w:rsidRPr="001C139C">
        <w:rPr>
          <w:rFonts w:ascii="TimesNewRomanPSMT" w:hAnsi="TimesNewRomanPSMT"/>
          <w:color w:val="2D1107"/>
        </w:rPr>
        <w:t xml:space="preserve">: I proved thee at the water of </w:t>
      </w:r>
      <w:r>
        <w:rPr>
          <w:rFonts w:ascii="TimesNewRomanPSMT" w:hAnsi="TimesNewRomanPSMT"/>
          <w:color w:val="2D1107"/>
        </w:rPr>
        <w:t>s</w:t>
      </w:r>
      <w:r w:rsidRPr="001C139C">
        <w:rPr>
          <w:rFonts w:ascii="TimesNewRomanPSMT" w:hAnsi="TimesNewRomanPSMT"/>
          <w:color w:val="2D1107"/>
        </w:rPr>
        <w:t>trife</w:t>
      </w:r>
      <w:r>
        <w:rPr>
          <w:rFonts w:ascii="TimesNewRomanPSMT" w:hAnsi="TimesNewRomanPSMT"/>
          <w:color w:val="2D1107"/>
        </w:rPr>
        <w:t>.</w:t>
      </w:r>
    </w:p>
    <w:p w14:paraId="65E913B5" w14:textId="77777777" w:rsidR="00FE38E9" w:rsidRDefault="009B62A7" w:rsidP="00F82D8A">
      <w:pPr>
        <w:pStyle w:val="Verse"/>
        <w:spacing w:after="240"/>
      </w:pPr>
      <w:r>
        <w:t xml:space="preserve">In affliction, you called out to me and I delivered you; I have answered you in the hidden place of thunder, I have tested you in the waters of contention. </w:t>
      </w:r>
      <w:r w:rsidR="00FA3250">
        <w:t xml:space="preserve"> </w:t>
      </w:r>
      <w:proofErr w:type="spellStart"/>
      <w:r w:rsidR="00425D62">
        <w:rPr>
          <w:i/>
        </w:rPr>
        <w:t>Diapsalma</w:t>
      </w:r>
      <w:proofErr w:type="spellEnd"/>
      <w:r>
        <w:t xml:space="preserve"> </w:t>
      </w:r>
    </w:p>
    <w:p w14:paraId="39A5FEF1" w14:textId="7E240EDD" w:rsidR="00FE38E9" w:rsidRDefault="009B62A7" w:rsidP="00F82D8A">
      <w:pPr>
        <w:pStyle w:val="Verse"/>
        <w:spacing w:after="240"/>
      </w:pPr>
      <w:r>
        <w:t>Hear, O my people</w:t>
      </w:r>
      <w:r w:rsidR="00377D84">
        <w:t>. A</w:t>
      </w:r>
      <w:r>
        <w:t xml:space="preserve">nd I will speak to </w:t>
      </w:r>
      <w:r w:rsidR="00377D84">
        <w:t>thee, O Israel, and I will testify to thee:</w:t>
      </w:r>
      <w:r>
        <w:t xml:space="preserve"> </w:t>
      </w:r>
    </w:p>
    <w:p w14:paraId="30322484" w14:textId="72AE82E5" w:rsidR="00FE38E9" w:rsidRDefault="00377D84" w:rsidP="00F82D8A">
      <w:pPr>
        <w:pStyle w:val="Verse"/>
        <w:spacing w:after="240"/>
      </w:pPr>
      <w:r>
        <w:rPr>
          <w:rFonts w:ascii="TimesNewRomanPSMT" w:hAnsi="TimesNewRomanPSMT"/>
          <w:color w:val="2D1107"/>
        </w:rPr>
        <w:t>I</w:t>
      </w:r>
      <w:r w:rsidRPr="001C139C">
        <w:rPr>
          <w:rFonts w:ascii="TimesNewRomanPSMT" w:hAnsi="TimesNewRomanPSMT"/>
          <w:color w:val="2D1107"/>
        </w:rPr>
        <w:t>f thou wilt hearken to me</w:t>
      </w:r>
      <w:r>
        <w:rPr>
          <w:rFonts w:ascii="TimesNewRomanPSMT" w:hAnsi="TimesNewRomanPSMT"/>
          <w:color w:val="2D1107"/>
        </w:rPr>
        <w:t xml:space="preserve">, </w:t>
      </w:r>
      <w:r w:rsidRPr="001C139C">
        <w:rPr>
          <w:rFonts w:ascii="TimesNewRomanPSMT" w:hAnsi="TimesNewRomanPSMT"/>
          <w:color w:val="2D1107"/>
        </w:rPr>
        <w:t>there shall be no new god in thee; neither shalt thou worship a strange god</w:t>
      </w:r>
      <w:r w:rsidR="009B62A7">
        <w:t xml:space="preserve">. </w:t>
      </w:r>
    </w:p>
    <w:p w14:paraId="70CCE465" w14:textId="77777777" w:rsidR="00377D84" w:rsidRDefault="00377D84" w:rsidP="00F82D8A">
      <w:pPr>
        <w:pStyle w:val="Verse"/>
        <w:spacing w:after="240"/>
        <w:rPr>
          <w:rFonts w:ascii="TimesNewRomanPSMT" w:hAnsi="TimesNewRomanPSMT" w:hint="eastAsia"/>
          <w:color w:val="2D1107"/>
        </w:rPr>
      </w:pPr>
      <w:r w:rsidRPr="001C139C">
        <w:rPr>
          <w:rFonts w:ascii="TimesNewRomanPSMT" w:hAnsi="TimesNewRomanPSMT"/>
          <w:color w:val="2D1107"/>
        </w:rPr>
        <w:t>For I am the Lord thy God, that brought thee out of the land of Egypt: open thy mouth wide, and I will fill i</w:t>
      </w:r>
      <w:r>
        <w:rPr>
          <w:rFonts w:ascii="TimesNewRomanPSMT" w:hAnsi="TimesNewRomanPSMT"/>
          <w:color w:val="2D1107"/>
        </w:rPr>
        <w:t>t.</w:t>
      </w:r>
    </w:p>
    <w:p w14:paraId="5ED7869D" w14:textId="77777777" w:rsidR="00377D84" w:rsidRDefault="009B62A7" w:rsidP="00377D84">
      <w:pPr>
        <w:pStyle w:val="Verse"/>
        <w:spacing w:after="240"/>
        <w:rPr>
          <w:rFonts w:ascii="TimesNewRomanPSMT" w:hAnsi="TimesNewRomanPSMT" w:hint="eastAsia"/>
          <w:color w:val="2D1107"/>
        </w:rPr>
      </w:pPr>
      <w:r>
        <w:t>But my people did not hear my voic</w:t>
      </w:r>
      <w:r w:rsidR="00377D84">
        <w:t xml:space="preserve">e; </w:t>
      </w:r>
      <w:r w:rsidR="00377D84" w:rsidRPr="001C139C">
        <w:rPr>
          <w:rFonts w:ascii="TimesNewRomanPSMT" w:hAnsi="TimesNewRomanPSMT"/>
          <w:color w:val="2D1107"/>
        </w:rPr>
        <w:t>and Israel gave no heed to me</w:t>
      </w:r>
      <w:r w:rsidR="00377D84">
        <w:rPr>
          <w:rFonts w:ascii="TimesNewRomanPSMT" w:hAnsi="TimesNewRomanPSMT"/>
          <w:color w:val="2D1107"/>
        </w:rPr>
        <w:t>.</w:t>
      </w:r>
    </w:p>
    <w:p w14:paraId="09928B3D" w14:textId="5C308533" w:rsidR="00FE38E9" w:rsidRDefault="00377D84" w:rsidP="00377D84">
      <w:pPr>
        <w:pStyle w:val="Verse"/>
        <w:spacing w:after="240"/>
      </w:pPr>
      <w:r w:rsidRPr="00A5427E">
        <w:rPr>
          <w:rFonts w:eastAsia="Arial"/>
          <w:szCs w:val="28"/>
        </w:rPr>
        <w:t>So I let them go according to their hearts</w:t>
      </w:r>
      <w:r w:rsidR="008635B2">
        <w:rPr>
          <w:rFonts w:eastAsia="Arial"/>
          <w:szCs w:val="28"/>
        </w:rPr>
        <w:t>’</w:t>
      </w:r>
      <w:r w:rsidRPr="00A5427E">
        <w:rPr>
          <w:rFonts w:eastAsia="Arial"/>
          <w:szCs w:val="28"/>
        </w:rPr>
        <w:t xml:space="preserve"> desires; they shall walk in their own ways</w:t>
      </w:r>
      <w:r w:rsidR="009B62A7">
        <w:t xml:space="preserve">. </w:t>
      </w:r>
    </w:p>
    <w:p w14:paraId="209C0020" w14:textId="77777777" w:rsidR="00377D84" w:rsidRDefault="009B62A7" w:rsidP="00377D84">
      <w:pPr>
        <w:pStyle w:val="Verse"/>
        <w:spacing w:after="240"/>
      </w:pPr>
      <w:r>
        <w:t>If my people had heard me, if Israel had walked in my ways,</w:t>
      </w:r>
    </w:p>
    <w:p w14:paraId="45CC70B0" w14:textId="1BBD87F2" w:rsidR="00377D84" w:rsidRPr="00377D84" w:rsidRDefault="00377D84" w:rsidP="00377D84">
      <w:pPr>
        <w:pStyle w:val="Verse"/>
        <w:spacing w:after="240"/>
        <w:rPr>
          <w:szCs w:val="28"/>
        </w:rPr>
      </w:pPr>
      <w:r w:rsidRPr="00A5427E">
        <w:rPr>
          <w:rFonts w:eastAsia="Arial"/>
          <w:szCs w:val="28"/>
        </w:rPr>
        <w:t xml:space="preserve">I should soon have humbled their enemies, and laid </w:t>
      </w:r>
      <w:r>
        <w:rPr>
          <w:rFonts w:eastAsia="Arial"/>
          <w:szCs w:val="28"/>
        </w:rPr>
        <w:t xml:space="preserve">my </w:t>
      </w:r>
      <w:r w:rsidRPr="00A5427E">
        <w:rPr>
          <w:rFonts w:eastAsia="Arial"/>
          <w:szCs w:val="28"/>
        </w:rPr>
        <w:t>hand on th</w:t>
      </w:r>
      <w:r>
        <w:rPr>
          <w:rFonts w:eastAsia="Arial"/>
          <w:szCs w:val="28"/>
        </w:rPr>
        <w:t>ose</w:t>
      </w:r>
      <w:r w:rsidRPr="00A5427E">
        <w:rPr>
          <w:rFonts w:eastAsia="Arial"/>
          <w:szCs w:val="28"/>
        </w:rPr>
        <w:t xml:space="preserve"> that afflicted them.</w:t>
      </w:r>
    </w:p>
    <w:p w14:paraId="1A4D8CA4" w14:textId="77777777" w:rsidR="00FE38E9" w:rsidRDefault="009B62A7" w:rsidP="00F82D8A">
      <w:pPr>
        <w:pStyle w:val="Verse"/>
        <w:spacing w:after="240"/>
      </w:pPr>
      <w:r>
        <w:t xml:space="preserve">I would have brought down their enemies, my hand heavy on their oppressors. </w:t>
      </w:r>
    </w:p>
    <w:p w14:paraId="2C193005" w14:textId="728FCE77" w:rsidR="00FE38E9" w:rsidRDefault="009B62A7" w:rsidP="00F82D8A">
      <w:pPr>
        <w:pStyle w:val="Verse"/>
        <w:spacing w:after="240"/>
      </w:pPr>
      <w:r>
        <w:t>The enemies</w:t>
      </w:r>
      <w:r w:rsidR="00A329CE">
        <w:t xml:space="preserve"> of the Lord</w:t>
      </w:r>
      <w:r>
        <w:t xml:space="preserve"> have lied to him, </w:t>
      </w:r>
      <w:r w:rsidR="00377D84" w:rsidRPr="00A5427E">
        <w:rPr>
          <w:rFonts w:eastAsia="Arial"/>
          <w:szCs w:val="28"/>
        </w:rPr>
        <w:t>but in that age their time shall come</w:t>
      </w:r>
      <w:r>
        <w:t xml:space="preserve">. </w:t>
      </w:r>
    </w:p>
    <w:p w14:paraId="2441EBF8" w14:textId="0832F811" w:rsidR="00377D84" w:rsidRDefault="00377D84" w:rsidP="00377D84">
      <w:pPr>
        <w:pStyle w:val="Verse"/>
        <w:spacing w:after="240"/>
        <w:rPr>
          <w:rFonts w:ascii="TimesNewRomanPSMT" w:hAnsi="TimesNewRomanPSMT" w:hint="eastAsia"/>
          <w:color w:val="2D1107"/>
        </w:rPr>
      </w:pPr>
      <w:r w:rsidRPr="001C139C">
        <w:rPr>
          <w:rFonts w:ascii="TimesNewRomanPSMT" w:hAnsi="TimesNewRomanPSMT"/>
          <w:color w:val="2D1107"/>
        </w:rPr>
        <w:t xml:space="preserve">And he fed them with the </w:t>
      </w:r>
      <w:r>
        <w:rPr>
          <w:rFonts w:ascii="TimesNewRomanPSMT" w:hAnsi="TimesNewRomanPSMT"/>
          <w:color w:val="2D1107"/>
        </w:rPr>
        <w:t>finest</w:t>
      </w:r>
      <w:r w:rsidRPr="001C139C">
        <w:rPr>
          <w:rFonts w:ascii="TimesNewRomanPSMT" w:hAnsi="TimesNewRomanPSMT"/>
          <w:color w:val="2D1107"/>
        </w:rPr>
        <w:t xml:space="preserve"> of wheat; and satisfied them with honey out of the rock. </w:t>
      </w:r>
    </w:p>
    <w:p w14:paraId="1D2A0DF4" w14:textId="77777777" w:rsidR="00237B9C" w:rsidRDefault="004E40D2" w:rsidP="00B50629">
      <w:pPr>
        <w:pStyle w:val="Heading2"/>
        <w:spacing w:after="240"/>
      </w:pPr>
      <w:r>
        <w:t xml:space="preserve">Third </w:t>
      </w:r>
      <w:r w:rsidR="00B50629">
        <w:t>Stasis</w:t>
      </w:r>
    </w:p>
    <w:p w14:paraId="71661A09" w14:textId="77777777" w:rsidR="009B62A7" w:rsidRDefault="00FE38E9" w:rsidP="00FA3250">
      <w:pPr>
        <w:pStyle w:val="Heading3"/>
        <w:spacing w:after="240"/>
      </w:pPr>
      <w:r>
        <w:t>Psalm</w:t>
      </w:r>
      <w:r w:rsidR="009B62A7">
        <w:t xml:space="preserve"> 81</w:t>
      </w:r>
    </w:p>
    <w:p w14:paraId="7501C7A6" w14:textId="77777777" w:rsidR="009B62A7" w:rsidRDefault="009B62A7" w:rsidP="00161212">
      <w:pPr>
        <w:pStyle w:val="Rubric"/>
      </w:pPr>
      <w:r>
        <w:t xml:space="preserve">A psalm of Asaph </w:t>
      </w:r>
    </w:p>
    <w:p w14:paraId="2208F32D" w14:textId="77777777" w:rsidR="00E46A24" w:rsidRPr="00E46A24" w:rsidRDefault="00E46A24"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God </w:t>
      </w:r>
      <w:r w:rsidRPr="00E46A24">
        <w:rPr>
          <w:rFonts w:ascii="TimesNewRomanPSMT" w:hAnsi="TimesNewRomanPSMT"/>
          <w:color w:val="2D1107"/>
        </w:rPr>
        <w:t xml:space="preserve">stands in the assembly of gods; and in the midst </w:t>
      </w:r>
      <w:r w:rsidRPr="00E46A24">
        <w:rPr>
          <w:rFonts w:ascii="TimesNewRomanPS" w:hAnsi="TimesNewRomanPS"/>
          <w:color w:val="2D1107"/>
        </w:rPr>
        <w:t xml:space="preserve">of them </w:t>
      </w:r>
      <w:r w:rsidRPr="00E46A24">
        <w:rPr>
          <w:rFonts w:ascii="TimesNewRomanPSMT" w:hAnsi="TimesNewRomanPSMT"/>
          <w:color w:val="2D1107"/>
        </w:rPr>
        <w:t>will judge gods.</w:t>
      </w:r>
    </w:p>
    <w:p w14:paraId="3BB58B88" w14:textId="4C65C124" w:rsidR="00FE38E9" w:rsidRDefault="00E46A24" w:rsidP="00F82D8A">
      <w:pPr>
        <w:pStyle w:val="Verse"/>
        <w:spacing w:after="240"/>
      </w:pPr>
      <w:r w:rsidRPr="00E46A24">
        <w:rPr>
          <w:rFonts w:ascii="TimesNewRomanPSMT" w:hAnsi="TimesNewRomanPSMT"/>
          <w:color w:val="2D1107"/>
        </w:rPr>
        <w:t>How long will</w:t>
      </w:r>
      <w:r w:rsidRPr="001C139C">
        <w:rPr>
          <w:rFonts w:ascii="TimesNewRomanPSMT" w:hAnsi="TimesNewRomanPSMT"/>
          <w:color w:val="2D1107"/>
        </w:rPr>
        <w:t xml:space="preserve"> ye judge </w:t>
      </w:r>
      <w:proofErr w:type="spellStart"/>
      <w:r w:rsidRPr="001C139C">
        <w:rPr>
          <w:rFonts w:ascii="TimesNewRomanPSMT" w:hAnsi="TimesNewRomanPSMT"/>
          <w:color w:val="2D1107"/>
        </w:rPr>
        <w:t>unrighteously</w:t>
      </w:r>
      <w:proofErr w:type="spellEnd"/>
      <w:r w:rsidRPr="001C139C">
        <w:rPr>
          <w:rFonts w:ascii="TimesNewRomanPSMT" w:hAnsi="TimesNewRomanPSMT"/>
          <w:color w:val="2D1107"/>
        </w:rPr>
        <w:t>, and accept the persons of sinners</w:t>
      </w:r>
      <w:r w:rsidR="009B62A7">
        <w:t xml:space="preserve">? </w:t>
      </w:r>
      <w:r w:rsidR="00FA3250">
        <w:t xml:space="preserve"> </w:t>
      </w:r>
      <w:proofErr w:type="spellStart"/>
      <w:r w:rsidR="00425D62">
        <w:rPr>
          <w:i/>
        </w:rPr>
        <w:t>Diapsalma</w:t>
      </w:r>
      <w:proofErr w:type="spellEnd"/>
      <w:r w:rsidR="009B62A7">
        <w:t xml:space="preserve"> </w:t>
      </w:r>
    </w:p>
    <w:p w14:paraId="3EB6A27E" w14:textId="77777777" w:rsidR="00FE38E9" w:rsidRDefault="009B62A7" w:rsidP="00F82D8A">
      <w:pPr>
        <w:pStyle w:val="Verse"/>
        <w:spacing w:after="240"/>
      </w:pPr>
      <w:r>
        <w:t xml:space="preserve">Defend the poor and orphaned, be just to the oppressed and needy; </w:t>
      </w:r>
    </w:p>
    <w:p w14:paraId="634FF939" w14:textId="77777777" w:rsidR="00E46A24" w:rsidRDefault="009B62A7" w:rsidP="00E46A24">
      <w:pPr>
        <w:pStyle w:val="Verse"/>
        <w:spacing w:after="240"/>
      </w:pPr>
      <w:r>
        <w:t xml:space="preserve">Rescue the needy, </w:t>
      </w:r>
      <w:r w:rsidR="00E46A24">
        <w:t xml:space="preserve">and </w:t>
      </w:r>
      <w:r>
        <w:t>deliver the</w:t>
      </w:r>
      <w:r w:rsidR="00E46A24">
        <w:t xml:space="preserve"> poor</w:t>
      </w:r>
      <w:r>
        <w:t xml:space="preserve"> from the </w:t>
      </w:r>
      <w:r w:rsidR="00A329CE">
        <w:t xml:space="preserve">hand of the </w:t>
      </w:r>
      <w:r>
        <w:t>sinner.</w:t>
      </w:r>
    </w:p>
    <w:p w14:paraId="31AC292B" w14:textId="19AC5A1F" w:rsidR="00E46A24" w:rsidRPr="00E46A24" w:rsidRDefault="00E46A24" w:rsidP="00E46A24">
      <w:pPr>
        <w:pStyle w:val="Verse"/>
        <w:spacing w:after="240"/>
      </w:pPr>
      <w:r w:rsidRPr="00A5427E">
        <w:rPr>
          <w:rFonts w:eastAsia="Arial"/>
          <w:szCs w:val="28"/>
        </w:rPr>
        <w:t>They have not known, nor understood; they walk on in darkness</w:t>
      </w:r>
      <w:r>
        <w:rPr>
          <w:rFonts w:eastAsia="Arial"/>
          <w:szCs w:val="28"/>
        </w:rPr>
        <w:t>. A</w:t>
      </w:r>
      <w:r w:rsidRPr="00A5427E">
        <w:rPr>
          <w:rFonts w:eastAsia="Arial"/>
          <w:szCs w:val="28"/>
        </w:rPr>
        <w:t xml:space="preserve">ll </w:t>
      </w:r>
      <w:r w:rsidRPr="00E46A24">
        <w:rPr>
          <w:rFonts w:eastAsia="Arial"/>
          <w:szCs w:val="28"/>
        </w:rPr>
        <w:t>the foundations of the earth be shaken.</w:t>
      </w:r>
    </w:p>
    <w:p w14:paraId="57CD22E2" w14:textId="735D0CC2" w:rsidR="00E46A24" w:rsidRDefault="00E46A24" w:rsidP="00E46A24">
      <w:pPr>
        <w:pStyle w:val="Verse"/>
        <w:spacing w:after="240"/>
      </w:pPr>
      <w:r w:rsidRPr="00E46A24">
        <w:t>I have said</w:t>
      </w:r>
      <w:r>
        <w:t>:</w:t>
      </w:r>
      <w:r w:rsidRPr="00E46A24">
        <w:t xml:space="preserve"> Y</w:t>
      </w:r>
      <w:r>
        <w:t>ou</w:t>
      </w:r>
      <w:r w:rsidRPr="00E46A24">
        <w:t xml:space="preserve"> are gods; and all of you children of the Most High.</w:t>
      </w:r>
    </w:p>
    <w:p w14:paraId="72A70528" w14:textId="7F06B6CD" w:rsidR="00FE38E9" w:rsidRDefault="00E46A24" w:rsidP="00E46A24">
      <w:pPr>
        <w:pStyle w:val="Verse"/>
        <w:spacing w:after="240"/>
      </w:pPr>
      <w:r w:rsidRPr="00E46A24">
        <w:t xml:space="preserve">But </w:t>
      </w:r>
      <w:r>
        <w:t>you</w:t>
      </w:r>
      <w:r w:rsidRPr="00E46A24">
        <w:t xml:space="preserve"> die as men, and fall </w:t>
      </w:r>
      <w:r>
        <w:t>like</w:t>
      </w:r>
      <w:r w:rsidRPr="00E46A24">
        <w:t xml:space="preserve"> one of the princes.</w:t>
      </w:r>
    </w:p>
    <w:p w14:paraId="0C7DCBFE" w14:textId="01543AAA" w:rsidR="00237B9C" w:rsidRDefault="009B62A7" w:rsidP="00F82D8A">
      <w:pPr>
        <w:pStyle w:val="Verse"/>
        <w:spacing w:after="240"/>
      </w:pPr>
      <w:r>
        <w:t xml:space="preserve">Arise, O God, judge the earth, for </w:t>
      </w:r>
      <w:r w:rsidR="00E46A24">
        <w:t>to thee belong</w:t>
      </w:r>
      <w:r>
        <w:t xml:space="preserve"> all</w:t>
      </w:r>
      <w:r w:rsidR="00E46A24">
        <w:t xml:space="preserve"> the</w:t>
      </w:r>
      <w:r>
        <w:t xml:space="preserve"> nations.</w:t>
      </w:r>
    </w:p>
    <w:p w14:paraId="51077782" w14:textId="77777777" w:rsidR="009B62A7" w:rsidRDefault="00FE38E9" w:rsidP="00FA3250">
      <w:pPr>
        <w:pStyle w:val="Heading3"/>
        <w:spacing w:after="240"/>
      </w:pPr>
      <w:r>
        <w:t>Psalm</w:t>
      </w:r>
      <w:r w:rsidR="009B62A7">
        <w:t xml:space="preserve"> 82</w:t>
      </w:r>
    </w:p>
    <w:p w14:paraId="2680A4D3" w14:textId="77777777" w:rsidR="009B62A7" w:rsidRDefault="009B62A7" w:rsidP="00161212">
      <w:pPr>
        <w:pStyle w:val="Rubric"/>
      </w:pPr>
      <w:r>
        <w:t xml:space="preserve">A </w:t>
      </w:r>
      <w:proofErr w:type="spellStart"/>
      <w:r>
        <w:t>psalmic</w:t>
      </w:r>
      <w:proofErr w:type="spellEnd"/>
      <w:r>
        <w:t xml:space="preserve"> ode of Asaph </w:t>
      </w:r>
    </w:p>
    <w:p w14:paraId="085C4749" w14:textId="77777777" w:rsidR="00372F83" w:rsidRDefault="00372F83"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O God, who shall be </w:t>
      </w:r>
      <w:r>
        <w:rPr>
          <w:rFonts w:ascii="TimesNewRomanPSMT" w:hAnsi="TimesNewRomanPSMT"/>
          <w:color w:val="2D1107"/>
        </w:rPr>
        <w:t>likened</w:t>
      </w:r>
      <w:r w:rsidRPr="001C139C">
        <w:rPr>
          <w:rFonts w:ascii="TimesNewRomanPSMT" w:hAnsi="TimesNewRomanPSMT"/>
          <w:color w:val="2D1107"/>
        </w:rPr>
        <w:t xml:space="preserve"> to thee? be not silent, neither be still, O God.</w:t>
      </w:r>
    </w:p>
    <w:p w14:paraId="1F01CAF0" w14:textId="20497294" w:rsidR="00FE38E9" w:rsidRDefault="009B62A7" w:rsidP="00F82D8A">
      <w:pPr>
        <w:pStyle w:val="Verse"/>
        <w:spacing w:after="240"/>
      </w:pPr>
      <w:r>
        <w:t xml:space="preserve">For behold, thine enemies have </w:t>
      </w:r>
      <w:r w:rsidR="00372F83">
        <w:t>made a tumult</w:t>
      </w:r>
      <w:r>
        <w:t xml:space="preserve">, </w:t>
      </w:r>
      <w:r w:rsidR="00372F83">
        <w:t>and they</w:t>
      </w:r>
      <w:r>
        <w:t xml:space="preserve"> that hate thee have </w:t>
      </w:r>
      <w:r w:rsidR="00372F83">
        <w:t>lifte</w:t>
      </w:r>
      <w:r>
        <w:t xml:space="preserve">d up the head. </w:t>
      </w:r>
    </w:p>
    <w:p w14:paraId="7B9BBA13" w14:textId="77777777" w:rsidR="00870230" w:rsidRDefault="00C4227D" w:rsidP="00870230">
      <w:pPr>
        <w:pStyle w:val="Verse"/>
        <w:spacing w:after="240"/>
      </w:pPr>
      <w:r w:rsidRPr="00A5427E">
        <w:rPr>
          <w:rFonts w:eastAsia="Arial"/>
          <w:szCs w:val="28"/>
        </w:rPr>
        <w:t>They have taken wicke</w:t>
      </w:r>
      <w:r>
        <w:rPr>
          <w:rFonts w:eastAsia="Arial"/>
          <w:szCs w:val="28"/>
        </w:rPr>
        <w:t>dly conspired</w:t>
      </w:r>
      <w:r w:rsidRPr="00A5427E">
        <w:rPr>
          <w:rFonts w:eastAsia="Arial"/>
          <w:szCs w:val="28"/>
        </w:rPr>
        <w:t xml:space="preserve"> against </w:t>
      </w:r>
      <w:r>
        <w:rPr>
          <w:rFonts w:eastAsia="Arial"/>
          <w:szCs w:val="28"/>
        </w:rPr>
        <w:t>t</w:t>
      </w:r>
      <w:r w:rsidRPr="00A5427E">
        <w:rPr>
          <w:rFonts w:eastAsia="Arial"/>
          <w:szCs w:val="28"/>
        </w:rPr>
        <w:t xml:space="preserve">hy people, and </w:t>
      </w:r>
      <w:r>
        <w:rPr>
          <w:rFonts w:eastAsia="Arial"/>
          <w:szCs w:val="28"/>
        </w:rPr>
        <w:t>taken counsel</w:t>
      </w:r>
      <w:r w:rsidRPr="00A5427E">
        <w:rPr>
          <w:rFonts w:eastAsia="Arial"/>
          <w:szCs w:val="28"/>
        </w:rPr>
        <w:t xml:space="preserve"> against </w:t>
      </w:r>
      <w:r>
        <w:rPr>
          <w:rFonts w:eastAsia="Arial"/>
          <w:szCs w:val="28"/>
        </w:rPr>
        <w:t>thy saints.</w:t>
      </w:r>
    </w:p>
    <w:p w14:paraId="17E9CCCB" w14:textId="6B9A7656" w:rsidR="00FE38E9" w:rsidRDefault="009B62A7" w:rsidP="00870230">
      <w:pPr>
        <w:pStyle w:val="Verse"/>
        <w:spacing w:after="240"/>
      </w:pPr>
      <w:r>
        <w:t xml:space="preserve">They said: Let us destroy them all so their nation will exist no more, </w:t>
      </w:r>
      <w:r w:rsidR="00A329CE">
        <w:t xml:space="preserve">let the name of </w:t>
      </w:r>
      <w:r>
        <w:t>Israel</w:t>
      </w:r>
      <w:r w:rsidR="00A329CE">
        <w:t xml:space="preserve"> be</w:t>
      </w:r>
      <w:r>
        <w:t xml:space="preserve"> forever erased. </w:t>
      </w:r>
    </w:p>
    <w:p w14:paraId="1FBABCA7" w14:textId="09667F28" w:rsidR="00870230" w:rsidRDefault="00870230" w:rsidP="00870230">
      <w:pPr>
        <w:pStyle w:val="Verse"/>
        <w:spacing w:after="240"/>
      </w:pPr>
      <w:r w:rsidRPr="001C139C">
        <w:rPr>
          <w:rFonts w:ascii="TimesNewRomanPSMT" w:hAnsi="TimesNewRomanPSMT"/>
          <w:color w:val="2D1107"/>
        </w:rPr>
        <w:t xml:space="preserve">They have said, Come, and let us </w:t>
      </w:r>
      <w:r>
        <w:rPr>
          <w:rFonts w:ascii="TimesNewRomanPSMT" w:hAnsi="TimesNewRomanPSMT"/>
          <w:color w:val="2D1107"/>
        </w:rPr>
        <w:t>cut them off that they be no more a nation</w:t>
      </w:r>
      <w:r w:rsidRPr="001C139C">
        <w:rPr>
          <w:rFonts w:ascii="TimesNewRomanPSMT" w:hAnsi="TimesNewRomanPSMT"/>
          <w:color w:val="2D1107"/>
        </w:rPr>
        <w:t>; and let the name of Israel be remembered no more.</w:t>
      </w:r>
    </w:p>
    <w:p w14:paraId="668CD120" w14:textId="77777777" w:rsidR="00870230" w:rsidRDefault="009B62A7" w:rsidP="00870230">
      <w:pPr>
        <w:pStyle w:val="Verse"/>
        <w:spacing w:after="240"/>
      </w:pPr>
      <w:r>
        <w:t xml:space="preserve">For </w:t>
      </w:r>
      <w:r w:rsidR="00870230" w:rsidRPr="001C139C">
        <w:rPr>
          <w:rFonts w:ascii="TimesNewRomanPSMT" w:hAnsi="TimesNewRomanPSMT"/>
          <w:color w:val="2D1107"/>
        </w:rPr>
        <w:t>have taken counsel together with one consent</w:t>
      </w:r>
      <w:r w:rsidR="00870230">
        <w:rPr>
          <w:rFonts w:ascii="TimesNewRomanPSMT" w:hAnsi="TimesNewRomanPSMT"/>
          <w:color w:val="2D1107"/>
        </w:rPr>
        <w:t>; they have made a covenant against thee</w:t>
      </w:r>
      <w:r>
        <w:t>:</w:t>
      </w:r>
    </w:p>
    <w:p w14:paraId="634F1D8E" w14:textId="77777777" w:rsidR="00870230" w:rsidRDefault="00870230" w:rsidP="00870230">
      <w:pPr>
        <w:pStyle w:val="Verse"/>
        <w:spacing w:after="240"/>
        <w:rPr>
          <w:rFonts w:ascii="TimesNewRomanPSMT" w:hAnsi="TimesNewRomanPSMT" w:hint="eastAsia"/>
          <w:color w:val="2D1107"/>
        </w:rPr>
      </w:pPr>
      <w:r>
        <w:t>T</w:t>
      </w:r>
      <w:r w:rsidRPr="001C139C">
        <w:rPr>
          <w:rFonts w:ascii="TimesNewRomanPSMT" w:hAnsi="TimesNewRomanPSMT"/>
          <w:color w:val="2D1107"/>
        </w:rPr>
        <w:t xml:space="preserve">he tents of </w:t>
      </w:r>
      <w:proofErr w:type="spellStart"/>
      <w:r w:rsidRPr="001C139C">
        <w:rPr>
          <w:rFonts w:ascii="TimesNewRomanPSMT" w:hAnsi="TimesNewRomanPSMT"/>
          <w:color w:val="2D1107"/>
        </w:rPr>
        <w:t>Idumea</w:t>
      </w:r>
      <w:proofErr w:type="spellEnd"/>
      <w:r w:rsidRPr="001C139C">
        <w:rPr>
          <w:rFonts w:ascii="TimesNewRomanPSMT" w:hAnsi="TimesNewRomanPSMT"/>
          <w:color w:val="2D1107"/>
        </w:rPr>
        <w:t xml:space="preserve"> and the </w:t>
      </w:r>
      <w:proofErr w:type="spellStart"/>
      <w:r w:rsidRPr="001C139C">
        <w:rPr>
          <w:rFonts w:ascii="TimesNewRomanPSMT" w:hAnsi="TimesNewRomanPSMT"/>
          <w:color w:val="2D1107"/>
        </w:rPr>
        <w:t>Ismaelites</w:t>
      </w:r>
      <w:proofErr w:type="spellEnd"/>
      <w:r w:rsidRPr="001C139C">
        <w:rPr>
          <w:rFonts w:ascii="TimesNewRomanPSMT" w:hAnsi="TimesNewRomanPSMT"/>
          <w:color w:val="2D1107"/>
        </w:rPr>
        <w:t xml:space="preserve">; Moab and the </w:t>
      </w:r>
      <w:proofErr w:type="spellStart"/>
      <w:r>
        <w:rPr>
          <w:rFonts w:ascii="TimesNewRomanPSMT" w:hAnsi="TimesNewRomanPSMT"/>
          <w:color w:val="2D1107"/>
        </w:rPr>
        <w:t>Ha</w:t>
      </w:r>
      <w:r w:rsidRPr="001C139C">
        <w:rPr>
          <w:rFonts w:ascii="TimesNewRomanPSMT" w:hAnsi="TimesNewRomanPSMT"/>
          <w:color w:val="2D1107"/>
        </w:rPr>
        <w:t>garenes</w:t>
      </w:r>
      <w:proofErr w:type="spellEnd"/>
      <w:r>
        <w:rPr>
          <w:rFonts w:ascii="TimesNewRomanPSMT" w:hAnsi="TimesNewRomanPSMT"/>
          <w:color w:val="2D1107"/>
        </w:rPr>
        <w:t>,</w:t>
      </w:r>
    </w:p>
    <w:p w14:paraId="371C5F6C" w14:textId="77777777" w:rsidR="00870230" w:rsidRDefault="00870230" w:rsidP="00870230">
      <w:pPr>
        <w:pStyle w:val="Verse"/>
        <w:spacing w:after="240"/>
        <w:rPr>
          <w:rFonts w:ascii="TimesNewRomanPSMT" w:hAnsi="TimesNewRomanPSMT" w:hint="eastAsia"/>
          <w:color w:val="2D1107"/>
        </w:rPr>
      </w:pPr>
      <w:proofErr w:type="spellStart"/>
      <w:r w:rsidRPr="001C139C">
        <w:rPr>
          <w:rFonts w:ascii="TimesNewRomanPSMT" w:hAnsi="TimesNewRomanPSMT"/>
          <w:color w:val="2D1107"/>
        </w:rPr>
        <w:t>Gebal</w:t>
      </w:r>
      <w:proofErr w:type="spellEnd"/>
      <w:r w:rsidRPr="001C139C">
        <w:rPr>
          <w:rFonts w:ascii="TimesNewRomanPSMT" w:hAnsi="TimesNewRomanPSMT"/>
          <w:color w:val="2D1107"/>
        </w:rPr>
        <w:t xml:space="preserve">, and Ammon, and Amalec; </w:t>
      </w:r>
      <w:r w:rsidRPr="00870230">
        <w:rPr>
          <w:rFonts w:ascii="TimesNewRomanPSMT" w:hAnsi="TimesNewRomanPSMT"/>
          <w:color w:val="FF0000"/>
        </w:rPr>
        <w:t>the Philistines [</w:t>
      </w:r>
      <w:r w:rsidRPr="00870230">
        <w:rPr>
          <w:color w:val="FF0000"/>
        </w:rPr>
        <w:t>the Tyrian people]</w:t>
      </w:r>
      <w:r w:rsidRPr="001C139C">
        <w:rPr>
          <w:rFonts w:ascii="TimesNewRomanPSMT" w:hAnsi="TimesNewRomanPSMT"/>
          <w:color w:val="2D1107"/>
        </w:rPr>
        <w:t xml:space="preserve">, with them that dwell at </w:t>
      </w:r>
      <w:proofErr w:type="spellStart"/>
      <w:r w:rsidRPr="001C139C">
        <w:rPr>
          <w:rFonts w:ascii="TimesNewRomanPSMT" w:hAnsi="TimesNewRomanPSMT"/>
          <w:color w:val="2D1107"/>
        </w:rPr>
        <w:t>Tyre</w:t>
      </w:r>
      <w:proofErr w:type="spellEnd"/>
      <w:r w:rsidRPr="001C139C">
        <w:rPr>
          <w:rFonts w:ascii="TimesNewRomanPSMT" w:hAnsi="TimesNewRomanPSMT"/>
          <w:color w:val="2D1107"/>
        </w:rPr>
        <w:t>.</w:t>
      </w:r>
    </w:p>
    <w:p w14:paraId="1FE71CEF" w14:textId="0E502F21" w:rsidR="00FE38E9" w:rsidRDefault="00870230" w:rsidP="00F82D8A">
      <w:pPr>
        <w:pStyle w:val="Verse"/>
        <w:spacing w:after="240"/>
      </w:pPr>
      <w:r>
        <w:rPr>
          <w:rFonts w:ascii="TimesNewRomanPSMT" w:hAnsi="TimesNewRomanPSMT"/>
          <w:color w:val="2D1107"/>
        </w:rPr>
        <w:t xml:space="preserve">Even </w:t>
      </w:r>
      <w:r w:rsidRPr="001C139C">
        <w:rPr>
          <w:rFonts w:ascii="TimesNewRomanPSMT" w:hAnsi="TimesNewRomanPSMT"/>
          <w:color w:val="2D1107"/>
        </w:rPr>
        <w:t>Ass</w:t>
      </w:r>
      <w:r>
        <w:rPr>
          <w:rFonts w:ascii="TimesNewRomanPSMT" w:hAnsi="TimesNewRomanPSMT"/>
          <w:color w:val="2D1107"/>
        </w:rPr>
        <w:t>y</w:t>
      </w:r>
      <w:r w:rsidRPr="001C139C">
        <w:rPr>
          <w:rFonts w:ascii="TimesNewRomanPSMT" w:hAnsi="TimesNewRomanPSMT"/>
          <w:color w:val="2D1107"/>
        </w:rPr>
        <w:t>r</w:t>
      </w:r>
      <w:r>
        <w:rPr>
          <w:rFonts w:ascii="TimesNewRomanPSMT" w:hAnsi="TimesNewRomanPSMT"/>
          <w:color w:val="2D1107"/>
        </w:rPr>
        <w:t>ia</w:t>
      </w:r>
      <w:r w:rsidRPr="001C139C">
        <w:rPr>
          <w:rFonts w:ascii="TimesNewRomanPSMT" w:hAnsi="TimesNewRomanPSMT"/>
          <w:color w:val="2D1107"/>
        </w:rPr>
        <w:t xml:space="preserve"> too is with them: they have become a help to the children of L</w:t>
      </w:r>
      <w:r>
        <w:rPr>
          <w:rFonts w:ascii="TimesNewRomanPSMT" w:hAnsi="TimesNewRomanPSMT"/>
          <w:color w:val="2D1107"/>
        </w:rPr>
        <w:t>ot</w:t>
      </w:r>
      <w:r w:rsidR="009B62A7">
        <w:t xml:space="preserve">. </w:t>
      </w:r>
      <w:r w:rsidR="00FA3250">
        <w:t xml:space="preserve"> </w:t>
      </w:r>
      <w:proofErr w:type="spellStart"/>
      <w:r w:rsidR="00425D62">
        <w:rPr>
          <w:i/>
        </w:rPr>
        <w:t>Diapsalma</w:t>
      </w:r>
      <w:proofErr w:type="spellEnd"/>
      <w:r w:rsidR="009B62A7">
        <w:t xml:space="preserve"> </w:t>
      </w:r>
    </w:p>
    <w:p w14:paraId="542737F6" w14:textId="77777777" w:rsidR="00607F30" w:rsidRDefault="009B62A7" w:rsidP="00607F30">
      <w:pPr>
        <w:pStyle w:val="Verse"/>
        <w:spacing w:after="240"/>
      </w:pPr>
      <w:r>
        <w:t xml:space="preserve">Deal with them as thou didst deal with </w:t>
      </w:r>
      <w:r w:rsidR="00607F30">
        <w:t>Midian and</w:t>
      </w:r>
      <w:r>
        <w:t xml:space="preserve"> </w:t>
      </w:r>
      <w:proofErr w:type="spellStart"/>
      <w:r>
        <w:t>Sisara</w:t>
      </w:r>
      <w:proofErr w:type="spellEnd"/>
      <w:r>
        <w:t xml:space="preserve">, with </w:t>
      </w:r>
      <w:proofErr w:type="spellStart"/>
      <w:r>
        <w:t>Jabin</w:t>
      </w:r>
      <w:proofErr w:type="spellEnd"/>
      <w:r>
        <w:t xml:space="preserve"> at the brook of Kis</w:t>
      </w:r>
      <w:r w:rsidR="00A329CE">
        <w:t>h</w:t>
      </w:r>
      <w:r>
        <w:t>on,</w:t>
      </w:r>
    </w:p>
    <w:p w14:paraId="40A4DDCF" w14:textId="4912FC48" w:rsidR="00FE38E9" w:rsidRDefault="00607F30" w:rsidP="00607F30">
      <w:pPr>
        <w:pStyle w:val="Verse"/>
        <w:spacing w:after="240"/>
      </w:pPr>
      <w:r>
        <w:t>They</w:t>
      </w:r>
      <w:r w:rsidR="009B62A7">
        <w:t xml:space="preserve"> were </w:t>
      </w:r>
      <w:r>
        <w:t>destroyed</w:t>
      </w:r>
      <w:r w:rsidR="009B62A7">
        <w:t xml:space="preserve"> at </w:t>
      </w:r>
      <w:proofErr w:type="spellStart"/>
      <w:r w:rsidR="009B62A7">
        <w:t>En</w:t>
      </w:r>
      <w:proofErr w:type="spellEnd"/>
      <w:r w:rsidR="009B62A7">
        <w:t xml:space="preserve"> </w:t>
      </w:r>
      <w:proofErr w:type="spellStart"/>
      <w:r w:rsidR="009B62A7">
        <w:t>Dor</w:t>
      </w:r>
      <w:proofErr w:type="spellEnd"/>
      <w:r w:rsidR="009B62A7">
        <w:t xml:space="preserve">, who became as dung on the earth. </w:t>
      </w:r>
    </w:p>
    <w:p w14:paraId="0FDE14A3" w14:textId="0D073A33" w:rsidR="00FE38E9" w:rsidRDefault="009B62A7" w:rsidP="00F82D8A">
      <w:pPr>
        <w:pStyle w:val="Verse"/>
        <w:spacing w:after="240"/>
      </w:pPr>
      <w:r>
        <w:t xml:space="preserve">Make their princes like </w:t>
      </w:r>
      <w:proofErr w:type="spellStart"/>
      <w:r>
        <w:t>Oreb</w:t>
      </w:r>
      <w:proofErr w:type="spellEnd"/>
      <w:r>
        <w:t xml:space="preserve"> and Zeb,</w:t>
      </w:r>
      <w:r w:rsidR="00607F30">
        <w:t xml:space="preserve"> </w:t>
      </w:r>
      <w:r>
        <w:t xml:space="preserve">like </w:t>
      </w:r>
      <w:proofErr w:type="spellStart"/>
      <w:r>
        <w:t>Zeb</w:t>
      </w:r>
      <w:r w:rsidR="00607F30">
        <w:t>ah</w:t>
      </w:r>
      <w:proofErr w:type="spellEnd"/>
      <w:r>
        <w:t xml:space="preserve"> and </w:t>
      </w:r>
      <w:proofErr w:type="spellStart"/>
      <w:r>
        <w:t>Salmana</w:t>
      </w:r>
      <w:proofErr w:type="spellEnd"/>
      <w:r>
        <w:t xml:space="preserve">, </w:t>
      </w:r>
    </w:p>
    <w:p w14:paraId="55CA692F" w14:textId="2CD879DD" w:rsidR="00FE38E9" w:rsidRDefault="009B62A7" w:rsidP="00F82D8A">
      <w:pPr>
        <w:pStyle w:val="Verse"/>
        <w:spacing w:after="240"/>
      </w:pPr>
      <w:r>
        <w:t xml:space="preserve">Who said: Let us seize for ourselves the </w:t>
      </w:r>
      <w:r w:rsidR="00607F30">
        <w:t>altar</w:t>
      </w:r>
      <w:r>
        <w:t xml:space="preserve"> of God</w:t>
      </w:r>
      <w:r w:rsidR="00607F30">
        <w:t xml:space="preserve"> for an inheritance</w:t>
      </w:r>
      <w:r>
        <w:t xml:space="preserve">. </w:t>
      </w:r>
    </w:p>
    <w:p w14:paraId="51322436" w14:textId="0AA107BA" w:rsidR="00FE38E9" w:rsidRDefault="009B62A7" w:rsidP="00F82D8A">
      <w:pPr>
        <w:pStyle w:val="Verse"/>
        <w:spacing w:after="240"/>
      </w:pPr>
      <w:r>
        <w:t xml:space="preserve">O my God, turn them </w:t>
      </w:r>
      <w:r w:rsidR="00607F30">
        <w:t>as</w:t>
      </w:r>
      <w:r>
        <w:t xml:space="preserve"> a wheel, </w:t>
      </w:r>
      <w:r w:rsidR="00607F30">
        <w:t>as</w:t>
      </w:r>
      <w:r>
        <w:t xml:space="preserve"> chaff before the </w:t>
      </w:r>
      <w:r w:rsidR="00A329CE">
        <w:t xml:space="preserve">face of the </w:t>
      </w:r>
      <w:r>
        <w:t xml:space="preserve">wind. </w:t>
      </w:r>
    </w:p>
    <w:p w14:paraId="6E2387E6" w14:textId="77777777" w:rsidR="00607F30" w:rsidRDefault="00607F30" w:rsidP="00607F30">
      <w:pPr>
        <w:pStyle w:val="Verse"/>
        <w:spacing w:after="240"/>
      </w:pPr>
      <w:r w:rsidRPr="00607F30">
        <w:t>As the fire that shall burn the forest, as the flame that shall consume the mountains.</w:t>
      </w:r>
    </w:p>
    <w:p w14:paraId="19E30CC3" w14:textId="77777777" w:rsidR="00607F30" w:rsidRDefault="00607F30" w:rsidP="00F82D8A">
      <w:pPr>
        <w:pStyle w:val="Verse"/>
        <w:spacing w:after="240"/>
      </w:pPr>
      <w:r>
        <w:rPr>
          <w:rFonts w:ascii="TimesNewRomanPSMT" w:hAnsi="TimesNewRomanPSMT"/>
          <w:color w:val="2D1107"/>
        </w:rPr>
        <w:t>S</w:t>
      </w:r>
      <w:r w:rsidRPr="001C139C">
        <w:rPr>
          <w:rFonts w:ascii="TimesNewRomanPSMT" w:hAnsi="TimesNewRomanPSMT"/>
          <w:color w:val="2D1107"/>
        </w:rPr>
        <w:t>o shalt thou persecute them with thy tempest, and trouble them in thine anger</w:t>
      </w:r>
      <w:r>
        <w:t>.</w:t>
      </w:r>
    </w:p>
    <w:p w14:paraId="2D663458" w14:textId="7DA54116" w:rsidR="00FE38E9" w:rsidRDefault="009B62A7" w:rsidP="00F82D8A">
      <w:pPr>
        <w:pStyle w:val="Verse"/>
        <w:spacing w:after="240"/>
      </w:pPr>
      <w:r>
        <w:t>Fill their faces with shame, and they shall seek thy name</w:t>
      </w:r>
      <w:r w:rsidR="00EC4A49">
        <w:t>, O Lord</w:t>
      </w:r>
      <w:r>
        <w:t xml:space="preserve">. </w:t>
      </w:r>
    </w:p>
    <w:p w14:paraId="117D545D" w14:textId="77777777" w:rsidR="00CB1D08" w:rsidRDefault="00CB1D08" w:rsidP="00CB1D08">
      <w:pPr>
        <w:pStyle w:val="Verse"/>
        <w:spacing w:after="240"/>
      </w:pPr>
      <w:r>
        <w:t>Let</w:t>
      </w:r>
      <w:r w:rsidR="009B62A7">
        <w:t xml:space="preserve"> the</w:t>
      </w:r>
      <w:r>
        <w:t>m</w:t>
      </w:r>
      <w:r w:rsidR="009B62A7">
        <w:t xml:space="preserve"> be </w:t>
      </w:r>
      <w:r w:rsidR="00A329CE">
        <w:t>dismayed</w:t>
      </w:r>
      <w:r w:rsidR="009B62A7">
        <w:t xml:space="preserve"> and </w:t>
      </w:r>
      <w:r w:rsidR="00A329CE">
        <w:t xml:space="preserve">put to shame </w:t>
      </w:r>
      <w:r w:rsidR="009B62A7">
        <w:t xml:space="preserve">unto ages of ages, </w:t>
      </w:r>
      <w:r>
        <w:t xml:space="preserve">let them </w:t>
      </w:r>
      <w:r w:rsidR="009B62A7">
        <w:t>be confounded and destroyed,</w:t>
      </w:r>
    </w:p>
    <w:p w14:paraId="0A60E44F" w14:textId="5692DF45" w:rsidR="00CB1D08" w:rsidRPr="00CB1D08" w:rsidRDefault="00CB1D08" w:rsidP="00CB1D08">
      <w:pPr>
        <w:pStyle w:val="Verse"/>
        <w:spacing w:after="240"/>
      </w:pPr>
      <w:r w:rsidRPr="00A5427E">
        <w:rPr>
          <w:rFonts w:eastAsia="Arial"/>
          <w:szCs w:val="28"/>
        </w:rPr>
        <w:t xml:space="preserve">And let them know that the Lord is </w:t>
      </w:r>
      <w:r>
        <w:rPr>
          <w:rFonts w:eastAsia="Arial"/>
          <w:szCs w:val="28"/>
        </w:rPr>
        <w:t>t</w:t>
      </w:r>
      <w:r w:rsidRPr="00A5427E">
        <w:rPr>
          <w:rFonts w:eastAsia="Arial"/>
          <w:szCs w:val="28"/>
        </w:rPr>
        <w:t xml:space="preserve">hy name; </w:t>
      </w:r>
      <w:r>
        <w:rPr>
          <w:rFonts w:eastAsia="Arial"/>
          <w:szCs w:val="28"/>
        </w:rPr>
        <w:t>th</w:t>
      </w:r>
      <w:r w:rsidRPr="00A5427E">
        <w:rPr>
          <w:rFonts w:eastAsia="Arial"/>
          <w:szCs w:val="28"/>
        </w:rPr>
        <w:t>ou alone art the Most High over all the earth.</w:t>
      </w:r>
    </w:p>
    <w:p w14:paraId="21C99650" w14:textId="77777777" w:rsidR="009B62A7" w:rsidRDefault="00FE38E9" w:rsidP="00FA3250">
      <w:pPr>
        <w:pStyle w:val="Heading3"/>
        <w:spacing w:after="240"/>
      </w:pPr>
      <w:r>
        <w:t>Psalm</w:t>
      </w:r>
      <w:r w:rsidR="009B62A7">
        <w:t xml:space="preserve"> 83</w:t>
      </w:r>
    </w:p>
    <w:p w14:paraId="4D984B9C" w14:textId="77777777" w:rsidR="009B62A7" w:rsidRDefault="009B62A7" w:rsidP="00161212">
      <w:pPr>
        <w:pStyle w:val="Rubric"/>
      </w:pPr>
      <w:r>
        <w:t xml:space="preserve">For the end of the struggle, a psalm to the sons of </w:t>
      </w:r>
      <w:proofErr w:type="spellStart"/>
      <w:r>
        <w:t>Korah</w:t>
      </w:r>
      <w:proofErr w:type="spellEnd"/>
      <w:r>
        <w:t xml:space="preserve"> concerning the wine-presses </w:t>
      </w:r>
    </w:p>
    <w:p w14:paraId="669983A0" w14:textId="1A0DE81F" w:rsidR="00FE38E9" w:rsidRDefault="0096473E" w:rsidP="00F82D8A">
      <w:pPr>
        <w:pStyle w:val="Verse"/>
        <w:spacing w:after="240"/>
      </w:pPr>
      <w:r w:rsidRPr="001C139C">
        <w:rPr>
          <w:rFonts w:ascii="TimesNewRomanPSMT" w:hAnsi="TimesNewRomanPSMT"/>
          <w:color w:val="2D1107"/>
        </w:rPr>
        <w:t xml:space="preserve">How </w:t>
      </w:r>
      <w:r>
        <w:rPr>
          <w:rFonts w:ascii="TimesNewRomanPSMT" w:hAnsi="TimesNewRomanPSMT"/>
          <w:color w:val="2D1107"/>
        </w:rPr>
        <w:t>beloved</w:t>
      </w:r>
      <w:r w:rsidRPr="001C139C">
        <w:rPr>
          <w:rFonts w:ascii="TimesNewRomanPSMT" w:hAnsi="TimesNewRomanPSMT"/>
          <w:color w:val="2D1107"/>
        </w:rPr>
        <w:t xml:space="preserve"> are thy tabernacles, O Lord of hosts</w:t>
      </w:r>
      <w:r w:rsidR="009B62A7">
        <w:t xml:space="preserve">. </w:t>
      </w:r>
    </w:p>
    <w:p w14:paraId="2A5B76CE" w14:textId="22703660" w:rsidR="00FE38E9" w:rsidRDefault="009B62A7" w:rsidP="00F82D8A">
      <w:pPr>
        <w:pStyle w:val="Verse"/>
        <w:spacing w:after="240"/>
      </w:pPr>
      <w:r>
        <w:t>My soul longs</w:t>
      </w:r>
      <w:r w:rsidR="00A329CE">
        <w:t xml:space="preserve"> and </w:t>
      </w:r>
      <w:r>
        <w:t>faints for the courts of the Lord</w:t>
      </w:r>
      <w:r w:rsidR="00A329CE">
        <w:t>;</w:t>
      </w:r>
      <w:r>
        <w:t xml:space="preserve"> my heart and my flesh have rejoiced in the living God. </w:t>
      </w:r>
    </w:p>
    <w:p w14:paraId="11E982F9" w14:textId="7BF7547E" w:rsidR="00FE38E9" w:rsidRDefault="009B62A7" w:rsidP="00F82D8A">
      <w:pPr>
        <w:pStyle w:val="Verse"/>
        <w:spacing w:after="240"/>
      </w:pPr>
      <w:r>
        <w:t>For the sparrow has found a home, the turtledove a nest for herself where she will lay her young</w:t>
      </w:r>
      <w:r w:rsidR="00A329CE">
        <w:t>: E</w:t>
      </w:r>
      <w:r>
        <w:t xml:space="preserve">ven thine altars, O Lord of hosts, my King and my God. </w:t>
      </w:r>
    </w:p>
    <w:p w14:paraId="46523E88" w14:textId="77777777" w:rsidR="00FE38E9" w:rsidRDefault="009B62A7" w:rsidP="00F82D8A">
      <w:pPr>
        <w:pStyle w:val="Verse"/>
        <w:spacing w:after="240"/>
      </w:pPr>
      <w:r>
        <w:t xml:space="preserve">Blessed are those who dwell in thy house; they shall praise thee unto ages of ages. </w:t>
      </w:r>
      <w:r w:rsidR="00FA3250">
        <w:t xml:space="preserve"> </w:t>
      </w:r>
      <w:proofErr w:type="spellStart"/>
      <w:r w:rsidR="00425D62">
        <w:rPr>
          <w:i/>
        </w:rPr>
        <w:t>Diapsalma</w:t>
      </w:r>
      <w:proofErr w:type="spellEnd"/>
      <w:r>
        <w:t xml:space="preserve"> </w:t>
      </w:r>
    </w:p>
    <w:p w14:paraId="5C35CA76" w14:textId="727600FD" w:rsidR="00FE38E9" w:rsidRDefault="0096473E" w:rsidP="00F82D8A">
      <w:pPr>
        <w:pStyle w:val="Verse"/>
        <w:spacing w:after="240"/>
      </w:pPr>
      <w:r>
        <w:t>B</w:t>
      </w:r>
      <w:r w:rsidR="009B62A7">
        <w:t>lessed is the man</w:t>
      </w:r>
      <w:r w:rsidR="00A329CE">
        <w:t xml:space="preserve"> </w:t>
      </w:r>
      <w:r w:rsidR="009B62A7">
        <w:t xml:space="preserve">whose help </w:t>
      </w:r>
      <w:r>
        <w:t>is</w:t>
      </w:r>
      <w:r w:rsidR="009B62A7">
        <w:t xml:space="preserve"> from thee, </w:t>
      </w:r>
      <w:r>
        <w:t>O Lord. He has established ascents in his heart.</w:t>
      </w:r>
    </w:p>
    <w:p w14:paraId="5D3D9CB7" w14:textId="1FAFB235" w:rsidR="0096473E" w:rsidRDefault="009B62A7" w:rsidP="00F82D8A">
      <w:pPr>
        <w:pStyle w:val="Verse"/>
        <w:spacing w:after="240"/>
      </w:pPr>
      <w:r>
        <w:t>In the</w:t>
      </w:r>
      <w:r w:rsidRPr="00A329CE">
        <w:rPr>
          <w:color w:val="FF0000"/>
        </w:rPr>
        <w:t xml:space="preserve"> </w:t>
      </w:r>
      <w:r>
        <w:t xml:space="preserve">valley of weeping, </w:t>
      </w:r>
      <w:r w:rsidR="0096473E">
        <w:t>in</w:t>
      </w:r>
      <w:r>
        <w:t xml:space="preserve"> the place </w:t>
      </w:r>
      <w:r w:rsidR="0096473E">
        <w:t>which he</w:t>
      </w:r>
      <w:r>
        <w:t xml:space="preserve"> </w:t>
      </w:r>
      <w:r w:rsidR="0096473E">
        <w:t>appointed.</w:t>
      </w:r>
    </w:p>
    <w:p w14:paraId="53BAF261" w14:textId="77777777" w:rsidR="0096473E" w:rsidRDefault="0096473E" w:rsidP="0096473E">
      <w:pPr>
        <w:pStyle w:val="Verse"/>
        <w:spacing w:after="240"/>
      </w:pPr>
      <w:r>
        <w:t>F</w:t>
      </w:r>
      <w:r w:rsidR="009B62A7">
        <w:t>or</w:t>
      </w:r>
      <w:r>
        <w:t xml:space="preserve"> there</w:t>
      </w:r>
      <w:r w:rsidR="009B62A7">
        <w:t xml:space="preserve"> the lawgiver </w:t>
      </w:r>
      <w:r>
        <w:t>will</w:t>
      </w:r>
      <w:r w:rsidR="009B62A7">
        <w:t xml:space="preserve"> bestow blessings</w:t>
      </w:r>
      <w:r>
        <w:t>.</w:t>
      </w:r>
    </w:p>
    <w:p w14:paraId="508AAAE4" w14:textId="586E242C" w:rsidR="00FE38E9" w:rsidRDefault="0096473E" w:rsidP="0096473E">
      <w:pPr>
        <w:pStyle w:val="Verse"/>
        <w:spacing w:after="240"/>
      </w:pPr>
      <w:r>
        <w:t>T</w:t>
      </w:r>
      <w:r w:rsidR="009B62A7">
        <w:t xml:space="preserve">hey </w:t>
      </w:r>
      <w:r>
        <w:t>will</w:t>
      </w:r>
      <w:r w:rsidR="009B62A7">
        <w:t xml:space="preserve"> go from strength to strength</w:t>
      </w:r>
      <w:r>
        <w:t>. T</w:t>
      </w:r>
      <w:r w:rsidR="009B62A7">
        <w:t xml:space="preserve">he God of gods shall be seen appearing in </w:t>
      </w:r>
      <w:r w:rsidR="008C004B">
        <w:t>Sion</w:t>
      </w:r>
      <w:r w:rsidR="009B62A7">
        <w:t xml:space="preserve">. </w:t>
      </w:r>
    </w:p>
    <w:p w14:paraId="72CAC2C5" w14:textId="72A2D832" w:rsidR="00FE38E9" w:rsidRDefault="009B62A7" w:rsidP="00F82D8A">
      <w:pPr>
        <w:pStyle w:val="Verse"/>
        <w:spacing w:after="240"/>
      </w:pPr>
      <w:r>
        <w:t>O Lord God of hosts, hear my prayer</w:t>
      </w:r>
      <w:r w:rsidR="0096473E">
        <w:t>;</w:t>
      </w:r>
      <w:r>
        <w:t xml:space="preserve"> give ear, O God of Jacob! </w:t>
      </w:r>
      <w:r w:rsidR="00FA3250">
        <w:t xml:space="preserve"> </w:t>
      </w:r>
      <w:proofErr w:type="spellStart"/>
      <w:r w:rsidR="00425D62">
        <w:rPr>
          <w:i/>
        </w:rPr>
        <w:t>Diapsalma</w:t>
      </w:r>
      <w:proofErr w:type="spellEnd"/>
      <w:r>
        <w:t xml:space="preserve"> </w:t>
      </w:r>
    </w:p>
    <w:p w14:paraId="679EE684" w14:textId="48A2310E" w:rsidR="00FE38E9" w:rsidRPr="0096473E" w:rsidRDefault="0096473E" w:rsidP="00F82D8A">
      <w:pPr>
        <w:pStyle w:val="Verse"/>
        <w:spacing w:after="240"/>
        <w:rPr>
          <w:color w:val="000000" w:themeColor="text1"/>
        </w:rPr>
      </w:pPr>
      <w:r>
        <w:t xml:space="preserve">Behold, </w:t>
      </w:r>
      <w:r w:rsidR="009B62A7">
        <w:t xml:space="preserve">O God our protector, </w:t>
      </w:r>
      <w:r>
        <w:t>and l</w:t>
      </w:r>
      <w:r w:rsidR="009B62A7">
        <w:t>ook on the face of th</w:t>
      </w:r>
      <w:r>
        <w:t>ine anointed</w:t>
      </w:r>
      <w:r w:rsidR="009B62A7">
        <w:t xml:space="preserve">. </w:t>
      </w:r>
    </w:p>
    <w:p w14:paraId="55FE45F8" w14:textId="31A02480" w:rsidR="00FE38E9" w:rsidRPr="0096473E" w:rsidRDefault="009B62A7" w:rsidP="00F82D8A">
      <w:pPr>
        <w:pStyle w:val="Verse"/>
        <w:spacing w:after="240"/>
        <w:rPr>
          <w:color w:val="000000" w:themeColor="text1"/>
        </w:rPr>
      </w:pPr>
      <w:r w:rsidRPr="0096473E">
        <w:rPr>
          <w:color w:val="000000" w:themeColor="text1"/>
        </w:rPr>
        <w:t>For one day in thy courts is better than thousand</w:t>
      </w:r>
      <w:r w:rsidR="0096473E" w:rsidRPr="0096473E">
        <w:rPr>
          <w:color w:val="000000" w:themeColor="text1"/>
        </w:rPr>
        <w:t>s</w:t>
      </w:r>
      <w:r w:rsidRPr="0096473E">
        <w:rPr>
          <w:color w:val="000000" w:themeColor="text1"/>
        </w:rPr>
        <w:t xml:space="preserve"> elsewhere, I would rather be laid low in the house of my God than dwell in the tents of </w:t>
      </w:r>
      <w:r w:rsidR="0096473E" w:rsidRPr="0096473E">
        <w:rPr>
          <w:color w:val="000000" w:themeColor="text1"/>
        </w:rPr>
        <w:t>sinners</w:t>
      </w:r>
      <w:r w:rsidRPr="0096473E">
        <w:rPr>
          <w:color w:val="000000" w:themeColor="text1"/>
        </w:rPr>
        <w:t xml:space="preserve">. </w:t>
      </w:r>
    </w:p>
    <w:p w14:paraId="16CF2A24" w14:textId="77947523" w:rsidR="00FE38E9" w:rsidRPr="0096473E" w:rsidRDefault="009B62A7" w:rsidP="00F82D8A">
      <w:pPr>
        <w:pStyle w:val="Verse"/>
        <w:spacing w:after="240"/>
        <w:rPr>
          <w:color w:val="000000" w:themeColor="text1"/>
        </w:rPr>
      </w:pPr>
      <w:r w:rsidRPr="0096473E">
        <w:rPr>
          <w:color w:val="000000" w:themeColor="text1"/>
        </w:rPr>
        <w:t>For the Lord loves mercy and truth</w:t>
      </w:r>
      <w:r w:rsidR="0096473E" w:rsidRPr="0096473E">
        <w:rPr>
          <w:color w:val="000000" w:themeColor="text1"/>
        </w:rPr>
        <w:t>;</w:t>
      </w:r>
      <w:r w:rsidRPr="0096473E">
        <w:rPr>
          <w:color w:val="000000" w:themeColor="text1"/>
        </w:rPr>
        <w:t xml:space="preserve"> God will </w:t>
      </w:r>
      <w:r w:rsidR="0096473E" w:rsidRPr="0096473E">
        <w:rPr>
          <w:color w:val="000000" w:themeColor="text1"/>
        </w:rPr>
        <w:t>give</w:t>
      </w:r>
      <w:r w:rsidRPr="0096473E">
        <w:rPr>
          <w:color w:val="000000" w:themeColor="text1"/>
        </w:rPr>
        <w:t xml:space="preserve"> grace and glory</w:t>
      </w:r>
      <w:r w:rsidR="0096473E" w:rsidRPr="0096473E">
        <w:rPr>
          <w:color w:val="000000" w:themeColor="text1"/>
        </w:rPr>
        <w:t>. T</w:t>
      </w:r>
      <w:r w:rsidRPr="0096473E">
        <w:rPr>
          <w:color w:val="000000" w:themeColor="text1"/>
        </w:rPr>
        <w:t xml:space="preserve">he Lord will </w:t>
      </w:r>
      <w:r w:rsidR="0096473E" w:rsidRPr="0096473E">
        <w:rPr>
          <w:color w:val="000000" w:themeColor="text1"/>
        </w:rPr>
        <w:t>not</w:t>
      </w:r>
      <w:r w:rsidRPr="0096473E">
        <w:rPr>
          <w:color w:val="000000" w:themeColor="text1"/>
        </w:rPr>
        <w:t xml:space="preserve"> </w:t>
      </w:r>
      <w:r w:rsidR="0096473E" w:rsidRPr="0096473E">
        <w:rPr>
          <w:color w:val="000000" w:themeColor="text1"/>
        </w:rPr>
        <w:t>withhold</w:t>
      </w:r>
      <w:r w:rsidRPr="0096473E">
        <w:rPr>
          <w:color w:val="000000" w:themeColor="text1"/>
        </w:rPr>
        <w:t xml:space="preserve"> good things </w:t>
      </w:r>
      <w:r w:rsidR="0096473E" w:rsidRPr="0096473E">
        <w:rPr>
          <w:color w:val="000000" w:themeColor="text1"/>
        </w:rPr>
        <w:t>from</w:t>
      </w:r>
      <w:r w:rsidRPr="0096473E">
        <w:rPr>
          <w:color w:val="000000" w:themeColor="text1"/>
        </w:rPr>
        <w:t xml:space="preserve"> those who walk in innocence. </w:t>
      </w:r>
    </w:p>
    <w:p w14:paraId="249061E6" w14:textId="54910925" w:rsidR="00237B9C" w:rsidRDefault="009B62A7" w:rsidP="00F82D8A">
      <w:pPr>
        <w:pStyle w:val="Verse"/>
        <w:spacing w:after="240"/>
      </w:pPr>
      <w:r w:rsidRPr="0096473E">
        <w:rPr>
          <w:color w:val="000000" w:themeColor="text1"/>
        </w:rPr>
        <w:t>O Lord of hosts, blessed is the man who</w:t>
      </w:r>
      <w:r>
        <w:t xml:space="preserve"> hope</w:t>
      </w:r>
      <w:r w:rsidR="0096473E">
        <w:t>s</w:t>
      </w:r>
      <w:r>
        <w:t xml:space="preserve"> in thee. </w:t>
      </w:r>
    </w:p>
    <w:p w14:paraId="52087E95" w14:textId="77777777" w:rsidR="009B62A7" w:rsidRDefault="00FE38E9" w:rsidP="00FA3250">
      <w:pPr>
        <w:pStyle w:val="Heading3"/>
        <w:spacing w:after="240"/>
      </w:pPr>
      <w:r>
        <w:t>Psalm</w:t>
      </w:r>
      <w:r w:rsidR="009B62A7">
        <w:t xml:space="preserve"> 84</w:t>
      </w:r>
    </w:p>
    <w:p w14:paraId="2AED05A7" w14:textId="77777777" w:rsidR="009B62A7" w:rsidRDefault="009B62A7" w:rsidP="00161212">
      <w:pPr>
        <w:pStyle w:val="Rubric"/>
      </w:pPr>
      <w:r>
        <w:t xml:space="preserve">For the end of the struggle, a psalm to the sons of </w:t>
      </w:r>
      <w:proofErr w:type="spellStart"/>
      <w:r>
        <w:t>Korah</w:t>
      </w:r>
      <w:proofErr w:type="spellEnd"/>
      <w:r>
        <w:t xml:space="preserve"> </w:t>
      </w:r>
    </w:p>
    <w:p w14:paraId="61FEA43E" w14:textId="250E27DC" w:rsidR="00FE38E9" w:rsidRDefault="003B6F1B" w:rsidP="00F82D8A">
      <w:pPr>
        <w:pStyle w:val="Verse"/>
        <w:spacing w:after="240"/>
      </w:pPr>
      <w:r>
        <w:t>O Lord, t</w:t>
      </w:r>
      <w:r w:rsidR="009B62A7">
        <w:t>hou hast been gracious to thy land</w:t>
      </w:r>
      <w:r>
        <w:t>;</w:t>
      </w:r>
      <w:r w:rsidR="009B62A7">
        <w:t xml:space="preserve"> thou hast </w:t>
      </w:r>
      <w:r>
        <w:t>turned</w:t>
      </w:r>
      <w:r w:rsidR="009B62A7">
        <w:t xml:space="preserve"> back the captivity of Jacob. </w:t>
      </w:r>
    </w:p>
    <w:p w14:paraId="00EFD0CB" w14:textId="3B11D85E" w:rsidR="00FE38E9" w:rsidRDefault="003B6F1B" w:rsidP="00F82D8A">
      <w:pPr>
        <w:pStyle w:val="Verse"/>
        <w:spacing w:after="240"/>
      </w:pPr>
      <w:r w:rsidRPr="001C139C">
        <w:rPr>
          <w:rFonts w:ascii="TimesNewRomanPSMT" w:hAnsi="TimesNewRomanPSMT"/>
          <w:color w:val="2D1107"/>
        </w:rPr>
        <w:t>Thou hast forgiven thy people their transgressions; thou has covered all their sins</w:t>
      </w:r>
      <w:r w:rsidR="009B62A7">
        <w:t xml:space="preserve">. </w:t>
      </w:r>
      <w:r w:rsidR="00FA3250">
        <w:t xml:space="preserve"> </w:t>
      </w:r>
      <w:proofErr w:type="spellStart"/>
      <w:r w:rsidR="00425D62">
        <w:rPr>
          <w:i/>
        </w:rPr>
        <w:t>Diapsalma</w:t>
      </w:r>
      <w:proofErr w:type="spellEnd"/>
      <w:r w:rsidR="009B62A7">
        <w:t xml:space="preserve"> </w:t>
      </w:r>
    </w:p>
    <w:p w14:paraId="0B29AF4D" w14:textId="69C537E9" w:rsidR="00FE38E9" w:rsidRDefault="003B6F1B" w:rsidP="00F82D8A">
      <w:pPr>
        <w:pStyle w:val="Verse"/>
        <w:spacing w:after="240"/>
      </w:pPr>
      <w:r w:rsidRPr="001C139C">
        <w:rPr>
          <w:rFonts w:ascii="TimesNewRomanPSMT" w:hAnsi="TimesNewRomanPSMT"/>
          <w:color w:val="2D1107"/>
        </w:rPr>
        <w:t>Thou has caused all thy wrath to cease: thou hast turned from thy fierce anger</w:t>
      </w:r>
      <w:r w:rsidR="009B62A7">
        <w:t xml:space="preserve">. </w:t>
      </w:r>
    </w:p>
    <w:p w14:paraId="5936CF40" w14:textId="6970A0F0" w:rsidR="00FE38E9" w:rsidRDefault="00DC621C" w:rsidP="00F82D8A">
      <w:pPr>
        <w:pStyle w:val="Verse"/>
        <w:spacing w:after="240"/>
      </w:pPr>
      <w:r w:rsidRPr="001C139C">
        <w:rPr>
          <w:rFonts w:ascii="TimesNewRomanPSMT" w:hAnsi="TimesNewRomanPSMT"/>
          <w:color w:val="2D1107"/>
        </w:rPr>
        <w:t xml:space="preserve">Turn us, </w:t>
      </w:r>
      <w:r>
        <w:rPr>
          <w:rFonts w:ascii="TimesNewRomanPSMT" w:hAnsi="TimesNewRomanPSMT"/>
          <w:color w:val="2D1107"/>
        </w:rPr>
        <w:t xml:space="preserve">back </w:t>
      </w:r>
      <w:r w:rsidRPr="001C139C">
        <w:rPr>
          <w:rFonts w:ascii="TimesNewRomanPSMT" w:hAnsi="TimesNewRomanPSMT"/>
          <w:color w:val="2D1107"/>
        </w:rPr>
        <w:t>O God of our salvation, and turn th</w:t>
      </w:r>
      <w:r>
        <w:rPr>
          <w:rFonts w:ascii="TimesNewRomanPSMT" w:hAnsi="TimesNewRomanPSMT"/>
          <w:color w:val="2D1107"/>
        </w:rPr>
        <w:t>ine</w:t>
      </w:r>
      <w:r w:rsidRPr="001C139C">
        <w:rPr>
          <w:rFonts w:ascii="TimesNewRomanPSMT" w:hAnsi="TimesNewRomanPSMT"/>
          <w:color w:val="2D1107"/>
        </w:rPr>
        <w:t xml:space="preserve"> anger away from us</w:t>
      </w:r>
      <w:r w:rsidR="009B62A7">
        <w:t xml:space="preserve">. </w:t>
      </w:r>
    </w:p>
    <w:p w14:paraId="4DB0FE39" w14:textId="1A15B9B9" w:rsidR="00DC621C" w:rsidRDefault="00DC621C" w:rsidP="00DC621C">
      <w:pPr>
        <w:pStyle w:val="Verse"/>
        <w:spacing w:after="240"/>
      </w:pPr>
      <w:r w:rsidRPr="00DC621C">
        <w:t xml:space="preserve">Wilt </w:t>
      </w:r>
      <w:r>
        <w:t>t</w:t>
      </w:r>
      <w:r w:rsidRPr="00DC621C">
        <w:t>hou be angry with us for ever</w:t>
      </w:r>
      <w:r>
        <w:t>? O</w:t>
      </w:r>
      <w:r w:rsidRPr="00DC621C">
        <w:t xml:space="preserve">r wilt </w:t>
      </w:r>
      <w:r>
        <w:t>t</w:t>
      </w:r>
      <w:r w:rsidRPr="00DC621C">
        <w:t xml:space="preserve">hou </w:t>
      </w:r>
      <w:r>
        <w:t>continue t</w:t>
      </w:r>
      <w:r w:rsidRPr="00DC621C">
        <w:t>hy wrath from generation to generation</w:t>
      </w:r>
      <w:r w:rsidR="009B62A7">
        <w:t>?</w:t>
      </w:r>
    </w:p>
    <w:p w14:paraId="6A98AB97" w14:textId="1E841F49" w:rsidR="00DC621C" w:rsidRDefault="00DC621C" w:rsidP="00DC621C">
      <w:pPr>
        <w:pStyle w:val="Verse"/>
        <w:spacing w:after="240"/>
      </w:pPr>
      <w:r w:rsidRPr="00DC621C">
        <w:t>O God, thou wilt turn and quicken us; and thy people shall rejoice in thee.</w:t>
      </w:r>
    </w:p>
    <w:p w14:paraId="094C7EFC" w14:textId="395806EC" w:rsidR="00DC621C" w:rsidRPr="00DC621C" w:rsidRDefault="00DC621C" w:rsidP="00DC621C">
      <w:pPr>
        <w:pStyle w:val="Verse"/>
        <w:spacing w:after="240"/>
      </w:pPr>
      <w:r w:rsidRPr="00DC621C">
        <w:t>Sh</w:t>
      </w:r>
      <w:r>
        <w:t>o</w:t>
      </w:r>
      <w:r w:rsidRPr="00DC621C">
        <w:t xml:space="preserve">w us thy mercy, O Lord, and grant us thy salvation. </w:t>
      </w:r>
    </w:p>
    <w:p w14:paraId="144572C4" w14:textId="77777777" w:rsidR="00DC621C" w:rsidRDefault="00DC621C" w:rsidP="00F82D8A">
      <w:pPr>
        <w:pStyle w:val="Verse"/>
        <w:spacing w:after="240"/>
        <w:rPr>
          <w:rFonts w:ascii="TimesNewRomanPSMT" w:hAnsi="TimesNewRomanPSMT" w:hint="eastAsia"/>
          <w:color w:val="2D1107"/>
        </w:rPr>
      </w:pPr>
      <w:r w:rsidRPr="001C139C">
        <w:rPr>
          <w:rFonts w:ascii="TimesNewRomanPSMT" w:hAnsi="TimesNewRomanPSMT"/>
          <w:color w:val="2D1107"/>
        </w:rPr>
        <w:t>I will hear what the Lord God will say concerning me: for he shall speak peace to his people, and to his saints, and to those that turn their heart toward him.</w:t>
      </w:r>
    </w:p>
    <w:p w14:paraId="48C03001" w14:textId="77856A8E" w:rsidR="00FE38E9" w:rsidRDefault="00DC621C" w:rsidP="00DC621C">
      <w:pPr>
        <w:pStyle w:val="Verse"/>
        <w:spacing w:after="240"/>
      </w:pPr>
      <w:r w:rsidRPr="00DC621C">
        <w:t>His salvation is nigh to th</w:t>
      </w:r>
      <w:r>
        <w:t xml:space="preserve">ose who </w:t>
      </w:r>
      <w:r w:rsidRPr="00DC621C">
        <w:t>fear Him, that glory may dwell in our land</w:t>
      </w:r>
      <w:r w:rsidR="009B62A7">
        <w:t xml:space="preserve">. </w:t>
      </w:r>
    </w:p>
    <w:p w14:paraId="0FFE8376" w14:textId="77777777" w:rsidR="00FE38E9" w:rsidRDefault="009B62A7" w:rsidP="00F82D8A">
      <w:pPr>
        <w:pStyle w:val="Verse"/>
        <w:spacing w:after="240"/>
      </w:pPr>
      <w:r>
        <w:t xml:space="preserve">Mercy and truth have met together, righteousness and peace have kissed each other. </w:t>
      </w:r>
    </w:p>
    <w:p w14:paraId="32060B54" w14:textId="6BE6E6FD" w:rsidR="00FE38E9" w:rsidRDefault="009B62A7" w:rsidP="00F82D8A">
      <w:pPr>
        <w:pStyle w:val="Verse"/>
        <w:spacing w:after="240"/>
      </w:pPr>
      <w:r>
        <w:t xml:space="preserve">Truth has </w:t>
      </w:r>
      <w:r w:rsidR="00DC621C">
        <w:t>sprung out of t</w:t>
      </w:r>
      <w:r>
        <w:t>he earth,</w:t>
      </w:r>
      <w:r w:rsidR="00DC621C">
        <w:t xml:space="preserve"> and</w:t>
      </w:r>
      <w:r>
        <w:t xml:space="preserve"> righteousness has </w:t>
      </w:r>
      <w:r w:rsidR="00DC621C">
        <w:t xml:space="preserve">looked down </w:t>
      </w:r>
      <w:r>
        <w:t xml:space="preserve">from heaven. </w:t>
      </w:r>
    </w:p>
    <w:p w14:paraId="2CED579B" w14:textId="6C9C5764" w:rsidR="00FE38E9" w:rsidRDefault="009B62A7" w:rsidP="00F82D8A">
      <w:pPr>
        <w:pStyle w:val="Verse"/>
        <w:spacing w:after="240"/>
      </w:pPr>
      <w:r>
        <w:t>For the Lord shall give goodness</w:t>
      </w:r>
      <w:r w:rsidR="00DC621C">
        <w:t>;</w:t>
      </w:r>
      <w:r>
        <w:t xml:space="preserve"> our land shall yield its fruit. </w:t>
      </w:r>
    </w:p>
    <w:p w14:paraId="284690BA" w14:textId="2D8D8D49" w:rsidR="009B62A7" w:rsidRDefault="00DC621C" w:rsidP="00F82D8A">
      <w:pPr>
        <w:pStyle w:val="Verse"/>
        <w:spacing w:after="240"/>
      </w:pPr>
      <w:r w:rsidRPr="001C139C">
        <w:rPr>
          <w:rFonts w:ascii="TimesNewRomanPSMT" w:hAnsi="TimesNewRomanPSMT"/>
          <w:color w:val="2D1107"/>
        </w:rPr>
        <w:t>Righteousness shall go before him; and shall set his steps in the way</w:t>
      </w:r>
      <w:r w:rsidR="009B62A7">
        <w:t xml:space="preserve">. </w:t>
      </w:r>
    </w:p>
    <w:p w14:paraId="362B0AFC" w14:textId="77777777" w:rsidR="00B50629" w:rsidRDefault="00B50629" w:rsidP="0037394E">
      <w:pPr>
        <w:pStyle w:val="Rubric"/>
      </w:pPr>
      <w:r>
        <w:t>Glory. Both now. Alleluia.</w:t>
      </w:r>
    </w:p>
    <w:p w14:paraId="2C51301A"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Twelve</w:t>
      </w:r>
    </w:p>
    <w:p w14:paraId="41AF2505" w14:textId="77777777" w:rsidR="009131F8" w:rsidRPr="009131F8" w:rsidRDefault="009131F8" w:rsidP="009131F8">
      <w:pPr>
        <w:pStyle w:val="Heading2"/>
        <w:spacing w:after="240"/>
      </w:pPr>
      <w:r w:rsidRPr="009131F8">
        <w:t>First Stasis</w:t>
      </w:r>
    </w:p>
    <w:p w14:paraId="772C06E8" w14:textId="77777777" w:rsidR="009B62A7" w:rsidRDefault="00FE38E9" w:rsidP="00FA3250">
      <w:pPr>
        <w:pStyle w:val="Heading3"/>
        <w:spacing w:after="240"/>
      </w:pPr>
      <w:r>
        <w:t>Psalm</w:t>
      </w:r>
      <w:r w:rsidR="009B62A7">
        <w:t xml:space="preserve"> 85</w:t>
      </w:r>
    </w:p>
    <w:p w14:paraId="6F11E72B" w14:textId="77777777" w:rsidR="009B62A7" w:rsidRDefault="009B62A7" w:rsidP="00161212">
      <w:pPr>
        <w:pStyle w:val="Rubric"/>
      </w:pPr>
      <w:r>
        <w:t xml:space="preserve">A prayer of David </w:t>
      </w:r>
    </w:p>
    <w:p w14:paraId="3C3D6569" w14:textId="77777777" w:rsidR="00561C75" w:rsidRDefault="00561C75" w:rsidP="00F82D8A">
      <w:pPr>
        <w:pStyle w:val="Verse"/>
        <w:spacing w:after="240"/>
      </w:pPr>
      <w:r w:rsidRPr="00561C75">
        <w:t>O Lord, incline thine ear, and hearken to me; for I am poor and needy.</w:t>
      </w:r>
    </w:p>
    <w:p w14:paraId="15ED06D2" w14:textId="3F9E700C" w:rsidR="00FE38E9" w:rsidRDefault="00561C75" w:rsidP="00F82D8A">
      <w:pPr>
        <w:pStyle w:val="Verse"/>
        <w:spacing w:after="240"/>
      </w:pPr>
      <w:r w:rsidRPr="00561C75">
        <w:t>Preserve my soul, for I am holy; save thy servant, O God, who hopes in thee</w:t>
      </w:r>
      <w:r w:rsidR="009B62A7">
        <w:t xml:space="preserve">. </w:t>
      </w:r>
    </w:p>
    <w:p w14:paraId="412B6946" w14:textId="4C2F5C06" w:rsidR="00FE38E9" w:rsidRDefault="009B62A7" w:rsidP="00F82D8A">
      <w:pPr>
        <w:pStyle w:val="Verse"/>
        <w:spacing w:after="240"/>
      </w:pPr>
      <w:r>
        <w:t>Have mercy on me, O Lord, f</w:t>
      </w:r>
      <w:r w:rsidR="00561C75" w:rsidRPr="001C139C">
        <w:rPr>
          <w:rFonts w:ascii="TimesNewRomanPSMT" w:hAnsi="TimesNewRomanPSMT"/>
          <w:color w:val="2D1107"/>
        </w:rPr>
        <w:t>or to thee I cry</w:t>
      </w:r>
      <w:r w:rsidR="00561C75">
        <w:rPr>
          <w:rFonts w:ascii="TimesNewRomanPSMT" w:hAnsi="TimesNewRomanPSMT"/>
          <w:color w:val="2D1107"/>
        </w:rPr>
        <w:t xml:space="preserve"> out</w:t>
      </w:r>
      <w:r w:rsidR="00561C75" w:rsidRPr="001C139C">
        <w:rPr>
          <w:rFonts w:ascii="TimesNewRomanPSMT" w:hAnsi="TimesNewRomanPSMT"/>
          <w:color w:val="2D1107"/>
        </w:rPr>
        <w:t xml:space="preserve"> all the day</w:t>
      </w:r>
      <w:r w:rsidR="00561C75">
        <w:rPr>
          <w:rFonts w:ascii="TimesNewRomanPSMT" w:hAnsi="TimesNewRomanPSMT"/>
          <w:color w:val="2D1107"/>
        </w:rPr>
        <w:t xml:space="preserve"> long</w:t>
      </w:r>
      <w:r>
        <w:t xml:space="preserve">. </w:t>
      </w:r>
    </w:p>
    <w:p w14:paraId="39728B1B" w14:textId="79AF7267" w:rsidR="00FE38E9" w:rsidRDefault="009B62A7" w:rsidP="00F82D8A">
      <w:pPr>
        <w:pStyle w:val="Verse"/>
        <w:spacing w:after="240"/>
      </w:pPr>
      <w:r>
        <w:t>Gladden</w:t>
      </w:r>
      <w:r w:rsidR="00793146">
        <w:t xml:space="preserve"> the soul of</w:t>
      </w:r>
      <w:r>
        <w:t xml:space="preserve"> thy servant, </w:t>
      </w:r>
      <w:r w:rsidR="00561C75">
        <w:t xml:space="preserve">for to thee, </w:t>
      </w:r>
      <w:r>
        <w:t>O Lord</w:t>
      </w:r>
      <w:r w:rsidR="00561C75">
        <w:t xml:space="preserve">, </w:t>
      </w:r>
      <w:r>
        <w:t>have</w:t>
      </w:r>
      <w:r w:rsidR="00561C75">
        <w:t xml:space="preserve"> I</w:t>
      </w:r>
      <w:r>
        <w:t xml:space="preserve"> lifted</w:t>
      </w:r>
      <w:r w:rsidR="00561C75">
        <w:t xml:space="preserve"> up</w:t>
      </w:r>
      <w:r>
        <w:t xml:space="preserve"> my soul. </w:t>
      </w:r>
    </w:p>
    <w:p w14:paraId="50CC9BB5" w14:textId="2B631E60" w:rsidR="00561C75" w:rsidRDefault="009B62A7" w:rsidP="00561C75">
      <w:pPr>
        <w:pStyle w:val="Verse"/>
        <w:spacing w:after="240"/>
      </w:pPr>
      <w:r>
        <w:t>For thou, O Lord, art good</w:t>
      </w:r>
      <w:r w:rsidR="00561C75">
        <w:t xml:space="preserve"> and gentle</w:t>
      </w:r>
      <w:r>
        <w:t>,</w:t>
      </w:r>
      <w:r w:rsidR="00561C75">
        <w:t xml:space="preserve"> a</w:t>
      </w:r>
      <w:r w:rsidR="00561C75" w:rsidRPr="001C139C">
        <w:rPr>
          <w:rFonts w:ascii="TimesNewRomanPSMT" w:hAnsi="TimesNewRomanPSMT"/>
          <w:color w:val="2D1107"/>
        </w:rPr>
        <w:t xml:space="preserve">nd </w:t>
      </w:r>
      <w:r w:rsidR="00561C75">
        <w:rPr>
          <w:rFonts w:ascii="TimesNewRomanPSMT" w:hAnsi="TimesNewRomanPSMT"/>
          <w:color w:val="2D1107"/>
        </w:rPr>
        <w:t>rich</w:t>
      </w:r>
      <w:r w:rsidR="00561C75" w:rsidRPr="001C139C">
        <w:rPr>
          <w:rFonts w:ascii="TimesNewRomanPSMT" w:hAnsi="TimesNewRomanPSMT"/>
          <w:color w:val="2D1107"/>
        </w:rPr>
        <w:t xml:space="preserve"> in mercy to all </w:t>
      </w:r>
      <w:r w:rsidR="00561C75">
        <w:rPr>
          <w:rFonts w:ascii="TimesNewRomanPSMT" w:hAnsi="TimesNewRomanPSMT"/>
          <w:color w:val="2D1107"/>
        </w:rPr>
        <w:t xml:space="preserve">who </w:t>
      </w:r>
      <w:r w:rsidR="00561C75" w:rsidRPr="001C139C">
        <w:rPr>
          <w:rFonts w:ascii="TimesNewRomanPSMT" w:hAnsi="TimesNewRomanPSMT"/>
          <w:color w:val="2D1107"/>
        </w:rPr>
        <w:t>call on thee</w:t>
      </w:r>
    </w:p>
    <w:p w14:paraId="5167F666" w14:textId="4DA1E73B" w:rsidR="00FE38E9" w:rsidRDefault="009B62A7" w:rsidP="00F82D8A">
      <w:pPr>
        <w:pStyle w:val="Verse"/>
        <w:spacing w:after="240"/>
      </w:pPr>
      <w:r>
        <w:t>Give ear</w:t>
      </w:r>
      <w:r w:rsidR="00561C75">
        <w:t xml:space="preserve"> </w:t>
      </w:r>
      <w:r>
        <w:t>to my prayer</w:t>
      </w:r>
      <w:r w:rsidR="00561C75">
        <w:t>, O Lord</w:t>
      </w:r>
      <w:r>
        <w:t xml:space="preserve">, </w:t>
      </w:r>
      <w:r w:rsidR="00561C75">
        <w:t xml:space="preserve">and attend to </w:t>
      </w:r>
      <w:r>
        <w:t xml:space="preserve">the voice of my supplication. </w:t>
      </w:r>
    </w:p>
    <w:p w14:paraId="1C64992C" w14:textId="5A6ACCCF" w:rsidR="00FE38E9" w:rsidRDefault="009B62A7" w:rsidP="00F82D8A">
      <w:pPr>
        <w:pStyle w:val="Verse"/>
        <w:spacing w:after="240"/>
      </w:pPr>
      <w:r>
        <w:t xml:space="preserve">In the day of my </w:t>
      </w:r>
      <w:r w:rsidR="00561C75">
        <w:t>trouble</w:t>
      </w:r>
      <w:r>
        <w:t xml:space="preserve"> I cried out to thee, for thou </w:t>
      </w:r>
      <w:r w:rsidR="00561C75">
        <w:t>hast heard me</w:t>
      </w:r>
      <w:r>
        <w:t xml:space="preserve">. </w:t>
      </w:r>
    </w:p>
    <w:p w14:paraId="5A54F8F6" w14:textId="7ED3AAB1" w:rsidR="00FE38E9" w:rsidRDefault="00956FEC" w:rsidP="00F82D8A">
      <w:pPr>
        <w:pStyle w:val="Verse"/>
        <w:spacing w:after="240"/>
      </w:pPr>
      <w:r w:rsidRPr="001C139C">
        <w:rPr>
          <w:rFonts w:ascii="TimesNewRomanPSMT" w:hAnsi="TimesNewRomanPSMT"/>
          <w:color w:val="2D1107"/>
        </w:rPr>
        <w:t xml:space="preserve">There is none like </w:t>
      </w:r>
      <w:r w:rsidRPr="00956FEC">
        <w:rPr>
          <w:rFonts w:ascii="TimesNewRomanPSMT" w:hAnsi="TimesNewRomanPSMT"/>
          <w:color w:val="2D1107"/>
        </w:rPr>
        <w:t>to thee, O Lord, among the gods</w:t>
      </w:r>
      <w:r>
        <w:rPr>
          <w:rFonts w:ascii="TimesNewRomanPSMT" w:hAnsi="TimesNewRomanPSMT"/>
          <w:color w:val="2D1107"/>
        </w:rPr>
        <w:t>,</w:t>
      </w:r>
      <w:r w:rsidRPr="00956FEC">
        <w:rPr>
          <w:rFonts w:ascii="TimesNewRomanPSMT" w:hAnsi="TimesNewRomanPSMT"/>
          <w:color w:val="2D1107"/>
        </w:rPr>
        <w:t xml:space="preserve"> and there are no </w:t>
      </w:r>
      <w:r w:rsidRPr="00956FEC">
        <w:rPr>
          <w:rFonts w:ascii="TimesNewRomanPS" w:hAnsi="TimesNewRomanPS"/>
          <w:color w:val="2D1107"/>
        </w:rPr>
        <w:t xml:space="preserve">works </w:t>
      </w:r>
      <w:r w:rsidRPr="00956FEC">
        <w:rPr>
          <w:rFonts w:ascii="TimesNewRomanPSMT" w:hAnsi="TimesNewRomanPSMT"/>
          <w:color w:val="2D1107"/>
        </w:rPr>
        <w:t>like to</w:t>
      </w:r>
      <w:r w:rsidRPr="001C139C">
        <w:rPr>
          <w:rFonts w:ascii="TimesNewRomanPSMT" w:hAnsi="TimesNewRomanPSMT"/>
          <w:color w:val="2D1107"/>
        </w:rPr>
        <w:t xml:space="preserve"> thy works</w:t>
      </w:r>
      <w:r w:rsidR="009B62A7">
        <w:t xml:space="preserve">. </w:t>
      </w:r>
    </w:p>
    <w:p w14:paraId="68BD4E06" w14:textId="77777777" w:rsidR="00956FEC" w:rsidRDefault="00956FEC" w:rsidP="00F82D8A">
      <w:pPr>
        <w:pStyle w:val="Verse"/>
        <w:spacing w:after="240"/>
        <w:rPr>
          <w:rFonts w:ascii="TimesNewRomanPSMT" w:hAnsi="TimesNewRomanPSMT" w:hint="eastAsia"/>
          <w:color w:val="2D1107"/>
        </w:rPr>
      </w:pPr>
      <w:r w:rsidRPr="001C139C">
        <w:rPr>
          <w:rFonts w:ascii="TimesNewRomanPSMT" w:hAnsi="TimesNewRomanPSMT"/>
          <w:color w:val="2D1107"/>
        </w:rPr>
        <w:t>All nations whom thou hast made shall come, and shall worship before thee, O Lord; and shall glorify thy name.</w:t>
      </w:r>
    </w:p>
    <w:p w14:paraId="0E2B29C6" w14:textId="5D08E21F" w:rsidR="00FE38E9" w:rsidRDefault="00956FEC" w:rsidP="00F82D8A">
      <w:pPr>
        <w:pStyle w:val="Verse"/>
        <w:spacing w:after="240"/>
      </w:pPr>
      <w:r w:rsidRPr="001C139C">
        <w:rPr>
          <w:rFonts w:ascii="TimesNewRomanPSMT" w:hAnsi="TimesNewRomanPSMT"/>
          <w:color w:val="2D1107"/>
        </w:rPr>
        <w:t xml:space="preserve">For thou art great and </w:t>
      </w:r>
      <w:proofErr w:type="spellStart"/>
      <w:r w:rsidRPr="001C139C">
        <w:rPr>
          <w:rFonts w:ascii="TimesNewRomanPSMT" w:hAnsi="TimesNewRomanPSMT"/>
          <w:color w:val="2D1107"/>
        </w:rPr>
        <w:t>doest</w:t>
      </w:r>
      <w:proofErr w:type="spellEnd"/>
      <w:r w:rsidRPr="001C139C">
        <w:rPr>
          <w:rFonts w:ascii="TimesNewRomanPSMT" w:hAnsi="TimesNewRomanPSMT"/>
          <w:color w:val="2D1107"/>
        </w:rPr>
        <w:t xml:space="preserve"> wonders</w:t>
      </w:r>
      <w:r w:rsidR="0016626F">
        <w:t>;</w:t>
      </w:r>
      <w:r w:rsidR="009B62A7">
        <w:t xml:space="preserve"> thou alone art God. </w:t>
      </w:r>
    </w:p>
    <w:p w14:paraId="401D58EE" w14:textId="77777777" w:rsidR="0016626F" w:rsidRDefault="0016626F" w:rsidP="00F82D8A">
      <w:pPr>
        <w:pStyle w:val="Verse"/>
        <w:spacing w:after="240"/>
        <w:rPr>
          <w:rFonts w:ascii="TimesNewRomanPSMT" w:hAnsi="TimesNewRomanPSMT" w:hint="eastAsia"/>
          <w:color w:val="2D1107"/>
        </w:rPr>
      </w:pPr>
      <w:r w:rsidRPr="001C139C">
        <w:rPr>
          <w:rFonts w:ascii="TimesNewRomanPSMT" w:hAnsi="TimesNewRomanPSMT"/>
          <w:color w:val="2D1107"/>
        </w:rPr>
        <w:t>Guide me, O Lord, in thy way, and I will walk in thy truth: let my heart rejoice, that I may fear thy name.</w:t>
      </w:r>
    </w:p>
    <w:p w14:paraId="572222B2" w14:textId="1335893E" w:rsidR="00FE38E9" w:rsidRDefault="0016626F" w:rsidP="00F82D8A">
      <w:pPr>
        <w:pStyle w:val="Verse"/>
        <w:spacing w:after="240"/>
      </w:pPr>
      <w:r w:rsidRPr="001C139C">
        <w:rPr>
          <w:rFonts w:ascii="TimesNewRomanPSMT" w:hAnsi="TimesNewRomanPSMT"/>
          <w:color w:val="2D1107"/>
        </w:rPr>
        <w:t>I will give thanks</w:t>
      </w:r>
      <w:r>
        <w:rPr>
          <w:rFonts w:ascii="TimesNewRomanPSMT" w:hAnsi="TimesNewRomanPSMT"/>
          <w:color w:val="2D1107"/>
        </w:rPr>
        <w:t xml:space="preserve"> to thee</w:t>
      </w:r>
      <w:r w:rsidRPr="001C139C">
        <w:rPr>
          <w:rFonts w:ascii="TimesNewRomanPSMT" w:hAnsi="TimesNewRomanPSMT"/>
          <w:color w:val="2D1107"/>
        </w:rPr>
        <w:t>, O Lord my God, with all my heart; and I will glorify thy name for ever.</w:t>
      </w:r>
      <w:r w:rsidR="009B62A7">
        <w:t xml:space="preserve">, </w:t>
      </w:r>
    </w:p>
    <w:p w14:paraId="32AC722E" w14:textId="613BBDBC" w:rsidR="0016626F" w:rsidRDefault="0016626F"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For thy mercy is great toward me; and thou hast delivered my soul from the </w:t>
      </w:r>
      <w:r>
        <w:rPr>
          <w:rFonts w:ascii="TimesNewRomanPSMT" w:hAnsi="TimesNewRomanPSMT"/>
          <w:color w:val="2D1107"/>
        </w:rPr>
        <w:t>depths of</w:t>
      </w:r>
      <w:r w:rsidRPr="001C139C">
        <w:rPr>
          <w:rFonts w:ascii="TimesNewRomanPSMT" w:hAnsi="TimesNewRomanPSMT"/>
          <w:color w:val="2D1107"/>
        </w:rPr>
        <w:t xml:space="preserve"> </w:t>
      </w:r>
      <w:r>
        <w:rPr>
          <w:rFonts w:ascii="TimesNewRomanPSMT" w:hAnsi="TimesNewRomanPSMT"/>
          <w:color w:val="2D1107"/>
        </w:rPr>
        <w:t>Hades.</w:t>
      </w:r>
    </w:p>
    <w:p w14:paraId="3B5A6EB4" w14:textId="77777777" w:rsidR="0016626F" w:rsidRDefault="0016626F"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O God, </w:t>
      </w:r>
      <w:r w:rsidRPr="0016626F">
        <w:rPr>
          <w:rFonts w:ascii="TimesNewRomanPSMT" w:hAnsi="TimesNewRomanPSMT"/>
          <w:color w:val="2D1107"/>
        </w:rPr>
        <w:t xml:space="preserve">transgressors have risen up against me, and an assembly of violent </w:t>
      </w:r>
      <w:r w:rsidRPr="0016626F">
        <w:rPr>
          <w:rFonts w:ascii="TimesNewRomanPS" w:hAnsi="TimesNewRomanPS"/>
          <w:color w:val="2D1107"/>
        </w:rPr>
        <w:t xml:space="preserve">men </w:t>
      </w:r>
      <w:r w:rsidRPr="0016626F">
        <w:rPr>
          <w:rFonts w:ascii="TimesNewRomanPSMT" w:hAnsi="TimesNewRomanPSMT"/>
          <w:color w:val="2D1107"/>
        </w:rPr>
        <w:t>have sought my life; and have not set thee before them</w:t>
      </w:r>
      <w:r w:rsidRPr="001C139C">
        <w:rPr>
          <w:rFonts w:ascii="TimesNewRomanPSMT" w:hAnsi="TimesNewRomanPSMT"/>
          <w:color w:val="2D1107"/>
        </w:rPr>
        <w:t>.</w:t>
      </w:r>
    </w:p>
    <w:p w14:paraId="0B030E95" w14:textId="77777777" w:rsidR="0016626F" w:rsidRDefault="0016626F" w:rsidP="00F82D8A">
      <w:pPr>
        <w:pStyle w:val="Verse"/>
        <w:spacing w:after="240"/>
        <w:rPr>
          <w:rFonts w:ascii="TimesNewRomanPSMT" w:hAnsi="TimesNewRomanPSMT" w:hint="eastAsia"/>
          <w:color w:val="2D1107"/>
        </w:rPr>
      </w:pPr>
      <w:r w:rsidRPr="001C139C">
        <w:rPr>
          <w:rFonts w:ascii="TimesNewRomanPSMT" w:hAnsi="TimesNewRomanPSMT"/>
          <w:color w:val="2D1107"/>
        </w:rPr>
        <w:t>But thou, O Lord God, art compassionate and merciful, long-suffering, and abundant in mercy and true.</w:t>
      </w:r>
    </w:p>
    <w:p w14:paraId="4C7F0686" w14:textId="301DBB91" w:rsidR="00FE38E9" w:rsidRDefault="0016626F" w:rsidP="00F82D8A">
      <w:pPr>
        <w:pStyle w:val="Verse"/>
        <w:spacing w:after="240"/>
      </w:pPr>
      <w:r w:rsidRPr="001C139C">
        <w:rPr>
          <w:rFonts w:ascii="TimesNewRomanPSMT" w:hAnsi="TimesNewRomanPSMT"/>
          <w:color w:val="2D1107"/>
        </w:rPr>
        <w:t>Look on me, and have mercy on me: give thy strength to thy servant, and save the son of thine handmaid.</w:t>
      </w:r>
      <w:r w:rsidR="009B62A7">
        <w:t xml:space="preserve">. </w:t>
      </w:r>
    </w:p>
    <w:p w14:paraId="402A2DE7" w14:textId="60BAF43E" w:rsidR="00237B9C" w:rsidRDefault="009B62A7" w:rsidP="00F82D8A">
      <w:pPr>
        <w:pStyle w:val="Verse"/>
        <w:spacing w:after="240"/>
      </w:pPr>
      <w:r>
        <w:t xml:space="preserve">Work in me a sign for good and let them that hate me see it and be </w:t>
      </w:r>
      <w:r w:rsidR="0016626F">
        <w:t>put to shame;</w:t>
      </w:r>
      <w:r>
        <w:t xml:space="preserve"> for thou, O Lord, hast helped me and comforted me. </w:t>
      </w:r>
    </w:p>
    <w:p w14:paraId="2D2FCDFC" w14:textId="77777777" w:rsidR="009B62A7" w:rsidRDefault="00FE38E9" w:rsidP="00FA3250">
      <w:pPr>
        <w:pStyle w:val="Heading3"/>
        <w:spacing w:after="240"/>
      </w:pPr>
      <w:r>
        <w:t>Psalm</w:t>
      </w:r>
      <w:r w:rsidR="009B62A7">
        <w:t xml:space="preserve"> 86</w:t>
      </w:r>
    </w:p>
    <w:p w14:paraId="1DFE18F0" w14:textId="77777777" w:rsidR="009B62A7" w:rsidRDefault="009B62A7" w:rsidP="00161212">
      <w:pPr>
        <w:pStyle w:val="Rubric"/>
      </w:pPr>
      <w:r>
        <w:t xml:space="preserve">A </w:t>
      </w:r>
      <w:proofErr w:type="spellStart"/>
      <w:r>
        <w:t>psalmic</w:t>
      </w:r>
      <w:proofErr w:type="spellEnd"/>
      <w:r>
        <w:t xml:space="preserve"> ode to the sons of </w:t>
      </w:r>
      <w:proofErr w:type="spellStart"/>
      <w:r>
        <w:t>Korah</w:t>
      </w:r>
      <w:proofErr w:type="spellEnd"/>
      <w:r>
        <w:t xml:space="preserve"> </w:t>
      </w:r>
    </w:p>
    <w:p w14:paraId="380F613E" w14:textId="77777777" w:rsidR="00FE38E9" w:rsidRDefault="009B62A7" w:rsidP="00F82D8A">
      <w:pPr>
        <w:pStyle w:val="Verse"/>
        <w:spacing w:after="240"/>
      </w:pPr>
      <w:r>
        <w:t xml:space="preserve">His foundations are on the holy mountains. </w:t>
      </w:r>
    </w:p>
    <w:p w14:paraId="411247E3" w14:textId="587CD40D" w:rsidR="00FE38E9" w:rsidRDefault="009B62A7" w:rsidP="00F82D8A">
      <w:pPr>
        <w:pStyle w:val="Verse"/>
        <w:spacing w:after="240"/>
      </w:pPr>
      <w:r>
        <w:t xml:space="preserve">The Lord loves the gates of </w:t>
      </w:r>
      <w:r w:rsidR="008C004B">
        <w:t>Sion</w:t>
      </w:r>
      <w:r>
        <w:t xml:space="preserve"> more than all the </w:t>
      </w:r>
      <w:r w:rsidR="00E31CC3">
        <w:t>tabernacles</w:t>
      </w:r>
      <w:r>
        <w:t xml:space="preserve"> of Jacob. </w:t>
      </w:r>
    </w:p>
    <w:p w14:paraId="755CAA6D" w14:textId="1DCBB0A0" w:rsidR="00FE38E9" w:rsidRDefault="009B62A7" w:rsidP="00F82D8A">
      <w:pPr>
        <w:pStyle w:val="Verse"/>
        <w:spacing w:after="240"/>
      </w:pPr>
      <w:r>
        <w:t>Glorious things</w:t>
      </w:r>
      <w:r w:rsidR="00E31CC3">
        <w:t xml:space="preserve"> are</w:t>
      </w:r>
      <w:r>
        <w:t xml:space="preserve"> been spoken of thee</w:t>
      </w:r>
      <w:r w:rsidR="00E31CC3">
        <w:t>, O city of God</w:t>
      </w:r>
      <w:r>
        <w:t xml:space="preserve">. </w:t>
      </w:r>
      <w:r w:rsidR="00FA3250">
        <w:t xml:space="preserve"> </w:t>
      </w:r>
      <w:proofErr w:type="spellStart"/>
      <w:r w:rsidR="00425D62">
        <w:rPr>
          <w:i/>
        </w:rPr>
        <w:t>Diapsalma</w:t>
      </w:r>
      <w:proofErr w:type="spellEnd"/>
      <w:r>
        <w:t xml:space="preserve"> </w:t>
      </w:r>
    </w:p>
    <w:p w14:paraId="7F030510" w14:textId="405F3C12" w:rsidR="00FE38E9" w:rsidRDefault="00E31CC3" w:rsidP="00F82D8A">
      <w:pPr>
        <w:pStyle w:val="Verse"/>
        <w:spacing w:after="240"/>
      </w:pPr>
      <w:r w:rsidRPr="001C139C">
        <w:rPr>
          <w:rFonts w:ascii="TimesNewRomanPSMT" w:hAnsi="TimesNewRomanPSMT"/>
          <w:color w:val="2D1107"/>
        </w:rPr>
        <w:t>I will make mention of Ra</w:t>
      </w:r>
      <w:r>
        <w:rPr>
          <w:rFonts w:ascii="TimesNewRomanPSMT" w:hAnsi="TimesNewRomanPSMT"/>
          <w:color w:val="2D1107"/>
        </w:rPr>
        <w:t>h</w:t>
      </w:r>
      <w:r w:rsidRPr="001C139C">
        <w:rPr>
          <w:rFonts w:ascii="TimesNewRomanPSMT" w:hAnsi="TimesNewRomanPSMT"/>
          <w:color w:val="2D1107"/>
        </w:rPr>
        <w:t xml:space="preserve">ab and Babylon to </w:t>
      </w:r>
      <w:r>
        <w:rPr>
          <w:rFonts w:ascii="TimesNewRomanPSMT" w:hAnsi="TimesNewRomanPSMT"/>
          <w:color w:val="2D1107"/>
        </w:rPr>
        <w:t>those who</w:t>
      </w:r>
      <w:r w:rsidRPr="001C139C">
        <w:rPr>
          <w:rFonts w:ascii="TimesNewRomanPSMT" w:hAnsi="TimesNewRomanPSMT"/>
          <w:color w:val="2D1107"/>
        </w:rPr>
        <w:t xml:space="preserve"> know me</w:t>
      </w:r>
      <w:r>
        <w:rPr>
          <w:rFonts w:ascii="TimesNewRomanPSMT" w:hAnsi="TimesNewRomanPSMT"/>
          <w:color w:val="2D1107"/>
        </w:rPr>
        <w:t>;</w:t>
      </w:r>
      <w:r w:rsidRPr="001C139C">
        <w:rPr>
          <w:rFonts w:ascii="TimesNewRomanPSMT" w:hAnsi="TimesNewRomanPSMT"/>
          <w:color w:val="2D1107"/>
        </w:rPr>
        <w:t xml:space="preserve"> </w:t>
      </w:r>
      <w:r>
        <w:rPr>
          <w:rFonts w:ascii="TimesNewRomanPSMT" w:hAnsi="TimesNewRomanPSMT"/>
          <w:color w:val="2D1107"/>
        </w:rPr>
        <w:t xml:space="preserve">and </w:t>
      </w:r>
      <w:r w:rsidRPr="001C139C">
        <w:rPr>
          <w:rFonts w:ascii="TimesNewRomanPSMT" w:hAnsi="TimesNewRomanPSMT"/>
          <w:color w:val="2D1107"/>
        </w:rPr>
        <w:t xml:space="preserve">behold the Philistines, and </w:t>
      </w:r>
      <w:proofErr w:type="spellStart"/>
      <w:r w:rsidRPr="001C139C">
        <w:rPr>
          <w:rFonts w:ascii="TimesNewRomanPSMT" w:hAnsi="TimesNewRomanPSMT"/>
          <w:color w:val="2D1107"/>
        </w:rPr>
        <w:t>Tyre</w:t>
      </w:r>
      <w:proofErr w:type="spellEnd"/>
      <w:r w:rsidRPr="001C139C">
        <w:rPr>
          <w:rFonts w:ascii="TimesNewRomanPSMT" w:hAnsi="TimesNewRomanPSMT"/>
          <w:color w:val="2D1107"/>
        </w:rPr>
        <w:t>, and the people of the Ethiopians: these were born there</w:t>
      </w:r>
      <w:r w:rsidR="009B62A7">
        <w:t xml:space="preserve">. </w:t>
      </w:r>
    </w:p>
    <w:p w14:paraId="51F97AAE" w14:textId="77777777" w:rsidR="00E31CC3" w:rsidRDefault="00E31CC3" w:rsidP="00E31CC3">
      <w:pPr>
        <w:pStyle w:val="Verse"/>
        <w:spacing w:after="240"/>
      </w:pPr>
      <w:r w:rsidRPr="001C139C">
        <w:rPr>
          <w:rFonts w:ascii="TimesNewRomanPSMT" w:hAnsi="TimesNewRomanPSMT"/>
          <w:color w:val="2D1107"/>
        </w:rPr>
        <w:t xml:space="preserve">A man </w:t>
      </w:r>
      <w:r w:rsidRPr="00E31CC3">
        <w:rPr>
          <w:rFonts w:ascii="TimesNewRomanPSMT" w:hAnsi="TimesNewRomanPSMT"/>
          <w:color w:val="2D1107"/>
        </w:rPr>
        <w:t xml:space="preserve">shall say, Sion </w:t>
      </w:r>
      <w:r w:rsidRPr="00E31CC3">
        <w:rPr>
          <w:rFonts w:ascii="TimesNewRomanPS" w:hAnsi="TimesNewRomanPS"/>
          <w:color w:val="2D1107"/>
        </w:rPr>
        <w:t xml:space="preserve">is my </w:t>
      </w:r>
      <w:r w:rsidRPr="00E31CC3">
        <w:rPr>
          <w:rFonts w:ascii="TimesNewRomanPSMT" w:hAnsi="TimesNewRomanPSMT"/>
          <w:color w:val="2D1107"/>
        </w:rPr>
        <w:t xml:space="preserve">mother; and </w:t>
      </w:r>
      <w:r w:rsidRPr="00E31CC3">
        <w:rPr>
          <w:rFonts w:ascii="TimesNewRomanPS" w:hAnsi="TimesNewRomanPS"/>
          <w:color w:val="2D1107"/>
        </w:rPr>
        <w:t xml:space="preserve">such </w:t>
      </w:r>
      <w:r w:rsidRPr="00E31CC3">
        <w:rPr>
          <w:rFonts w:ascii="TimesNewRomanPSMT" w:hAnsi="TimesNewRomanPSMT"/>
          <w:color w:val="2D1107"/>
        </w:rPr>
        <w:t>a man was born in her; and</w:t>
      </w:r>
      <w:r w:rsidRPr="001C139C">
        <w:rPr>
          <w:rFonts w:ascii="TimesNewRomanPSMT" w:hAnsi="TimesNewRomanPSMT"/>
          <w:color w:val="2D1107"/>
        </w:rPr>
        <w:t xml:space="preserve"> the </w:t>
      </w:r>
      <w:r>
        <w:rPr>
          <w:rFonts w:ascii="TimesNewRomanPSMT" w:hAnsi="TimesNewRomanPSMT"/>
          <w:color w:val="2D1107"/>
        </w:rPr>
        <w:t xml:space="preserve">Most </w:t>
      </w:r>
      <w:r w:rsidRPr="001C139C">
        <w:rPr>
          <w:rFonts w:ascii="TimesNewRomanPSMT" w:hAnsi="TimesNewRomanPSMT"/>
          <w:color w:val="2D1107"/>
        </w:rPr>
        <w:t xml:space="preserve">High himself has </w:t>
      </w:r>
      <w:r>
        <w:rPr>
          <w:rFonts w:ascii="TimesNewRomanPSMT" w:hAnsi="TimesNewRomanPSMT"/>
          <w:color w:val="2D1107"/>
        </w:rPr>
        <w:t xml:space="preserve">laid her </w:t>
      </w:r>
      <w:r w:rsidRPr="001C139C">
        <w:rPr>
          <w:rFonts w:ascii="TimesNewRomanPSMT" w:hAnsi="TimesNewRomanPSMT"/>
          <w:color w:val="2D1107"/>
        </w:rPr>
        <w:t>found</w:t>
      </w:r>
      <w:r>
        <w:rPr>
          <w:rFonts w:ascii="TimesNewRomanPSMT" w:hAnsi="TimesNewRomanPSMT"/>
          <w:color w:val="2D1107"/>
        </w:rPr>
        <w:t>ations</w:t>
      </w:r>
      <w:r w:rsidR="009B62A7">
        <w:t>.</w:t>
      </w:r>
    </w:p>
    <w:p w14:paraId="6A070D1C" w14:textId="78E58601" w:rsidR="00FE38E9" w:rsidRPr="00E31CC3" w:rsidRDefault="00E31CC3" w:rsidP="00E31CC3">
      <w:pPr>
        <w:pStyle w:val="Verse"/>
        <w:spacing w:after="240"/>
        <w:rPr>
          <w:rFonts w:eastAsia="Arial"/>
          <w:szCs w:val="28"/>
        </w:rPr>
      </w:pPr>
      <w:r w:rsidRPr="001C139C">
        <w:rPr>
          <w:rFonts w:ascii="TimesNewRomanPSMT" w:hAnsi="TimesNewRomanPSMT"/>
          <w:color w:val="2D1107"/>
        </w:rPr>
        <w:t xml:space="preserve">The Lord shall </w:t>
      </w:r>
      <w:r w:rsidRPr="00E31CC3">
        <w:rPr>
          <w:rFonts w:ascii="TimesNewRomanPSMT" w:hAnsi="TimesNewRomanPSMT"/>
          <w:color w:val="2D1107"/>
        </w:rPr>
        <w:t xml:space="preserve">recount </w:t>
      </w:r>
      <w:r w:rsidRPr="00E31CC3">
        <w:rPr>
          <w:rFonts w:ascii="TimesNewRomanPS" w:hAnsi="TimesNewRomanPS"/>
          <w:color w:val="2D1107"/>
        </w:rPr>
        <w:t xml:space="preserve">it </w:t>
      </w:r>
      <w:r w:rsidRPr="00E31CC3">
        <w:rPr>
          <w:rFonts w:ascii="TimesNewRomanPSMT" w:hAnsi="TimesNewRomanPSMT"/>
          <w:color w:val="2D1107"/>
        </w:rPr>
        <w:t>in</w:t>
      </w:r>
      <w:r w:rsidRPr="001C139C">
        <w:rPr>
          <w:rFonts w:ascii="TimesNewRomanPSMT" w:hAnsi="TimesNewRomanPSMT"/>
          <w:color w:val="2D1107"/>
        </w:rPr>
        <w:t xml:space="preserve"> the writing</w:t>
      </w:r>
      <w:r>
        <w:rPr>
          <w:rFonts w:ascii="TimesNewRomanPSMT" w:hAnsi="TimesNewRomanPSMT"/>
          <w:color w:val="2D1107"/>
        </w:rPr>
        <w:t>s</w:t>
      </w:r>
      <w:r w:rsidRPr="001C139C">
        <w:rPr>
          <w:rFonts w:ascii="TimesNewRomanPSMT" w:hAnsi="TimesNewRomanPSMT"/>
          <w:color w:val="2D1107"/>
        </w:rPr>
        <w:t xml:space="preserve"> of the people, and of these princes that were born in her</w:t>
      </w:r>
      <w:r w:rsidR="009B62A7">
        <w:t xml:space="preserve">. </w:t>
      </w:r>
      <w:r w:rsidR="00FA3250">
        <w:t xml:space="preserve"> </w:t>
      </w:r>
      <w:proofErr w:type="spellStart"/>
      <w:r w:rsidR="00425D62">
        <w:rPr>
          <w:i/>
        </w:rPr>
        <w:t>Diapsalma</w:t>
      </w:r>
      <w:proofErr w:type="spellEnd"/>
      <w:r w:rsidR="009B62A7">
        <w:t xml:space="preserve"> </w:t>
      </w:r>
    </w:p>
    <w:p w14:paraId="2B8ED1AD" w14:textId="0E9D20E3" w:rsidR="00237B9C" w:rsidRDefault="009B62A7" w:rsidP="00F82D8A">
      <w:pPr>
        <w:pStyle w:val="Verse"/>
        <w:spacing w:after="240"/>
      </w:pPr>
      <w:r>
        <w:t>How joy</w:t>
      </w:r>
      <w:r w:rsidR="00E31CC3">
        <w:t>ful</w:t>
      </w:r>
      <w:r>
        <w:t xml:space="preserve"> are all those who have their </w:t>
      </w:r>
      <w:r w:rsidR="00E31CC3">
        <w:t>habitation</w:t>
      </w:r>
      <w:r>
        <w:t xml:space="preserve"> in thee. </w:t>
      </w:r>
    </w:p>
    <w:p w14:paraId="210E9FE8" w14:textId="77777777" w:rsidR="009B62A7" w:rsidRDefault="00FE38E9" w:rsidP="00FA3250">
      <w:pPr>
        <w:pStyle w:val="Heading3"/>
        <w:spacing w:after="240"/>
      </w:pPr>
      <w:r>
        <w:t>Psalm</w:t>
      </w:r>
      <w:r w:rsidR="009B62A7">
        <w:t xml:space="preserve"> 87</w:t>
      </w:r>
    </w:p>
    <w:p w14:paraId="49195AC0" w14:textId="77777777" w:rsidR="009B62A7" w:rsidRDefault="009B62A7" w:rsidP="00161212">
      <w:pPr>
        <w:pStyle w:val="Rubric"/>
      </w:pPr>
      <w:r>
        <w:t xml:space="preserve">A </w:t>
      </w:r>
      <w:proofErr w:type="spellStart"/>
      <w:r>
        <w:t>psalmic</w:t>
      </w:r>
      <w:proofErr w:type="spellEnd"/>
      <w:r>
        <w:t xml:space="preserve"> ode to the sons of </w:t>
      </w:r>
      <w:proofErr w:type="spellStart"/>
      <w:r>
        <w:t>Korah</w:t>
      </w:r>
      <w:proofErr w:type="spellEnd"/>
      <w:r>
        <w:t xml:space="preserve"> for the end of the struggle, to be sung responsively on the harp, concerning instruction to Ethan the Israelite </w:t>
      </w:r>
    </w:p>
    <w:p w14:paraId="6CBB5EED" w14:textId="77777777" w:rsidR="00FE38E9" w:rsidRDefault="009B62A7" w:rsidP="00F82D8A">
      <w:pPr>
        <w:pStyle w:val="Verse"/>
        <w:spacing w:after="240"/>
      </w:pPr>
      <w:r>
        <w:t xml:space="preserve">O Lord, God of my salvation, I have cried out day and night before thee. </w:t>
      </w:r>
    </w:p>
    <w:p w14:paraId="6B358881" w14:textId="4B674DBF" w:rsidR="00FE38E9" w:rsidRDefault="009B62A7" w:rsidP="00F82D8A">
      <w:pPr>
        <w:pStyle w:val="Verse"/>
        <w:spacing w:after="240"/>
      </w:pPr>
      <w:r>
        <w:t>Let my prayer come before thee</w:t>
      </w:r>
      <w:r w:rsidR="003E5A83">
        <w:t>, O Lord</w:t>
      </w:r>
      <w:r>
        <w:t>; incline thine ear</w:t>
      </w:r>
      <w:r w:rsidR="003E5A83">
        <w:t xml:space="preserve"> </w:t>
      </w:r>
      <w:r>
        <w:t>to my supplication</w:t>
      </w:r>
      <w:r w:rsidR="003E5A83">
        <w:t>.</w:t>
      </w:r>
      <w:r>
        <w:t xml:space="preserve"> </w:t>
      </w:r>
    </w:p>
    <w:p w14:paraId="7FC2B7F8" w14:textId="27B7536A" w:rsidR="00FE38E9" w:rsidRDefault="009B62A7" w:rsidP="00F82D8A">
      <w:pPr>
        <w:pStyle w:val="Verse"/>
        <w:spacing w:after="240"/>
      </w:pPr>
      <w:r>
        <w:t xml:space="preserve">For my soul was filled with troubles and my life </w:t>
      </w:r>
      <w:r w:rsidR="003E5A83">
        <w:t>has drawn nigh</w:t>
      </w:r>
      <w:r>
        <w:t xml:space="preserve"> to Hades. </w:t>
      </w:r>
    </w:p>
    <w:p w14:paraId="6EF50EBA" w14:textId="77777777" w:rsidR="003E5A83" w:rsidRDefault="009B62A7" w:rsidP="003E5A83">
      <w:pPr>
        <w:pStyle w:val="Verse"/>
        <w:spacing w:after="240"/>
        <w:rPr>
          <w:rFonts w:ascii="TimesNewRomanPSMT" w:hAnsi="TimesNewRomanPSMT" w:hint="eastAsia"/>
          <w:color w:val="2D1107"/>
        </w:rPr>
      </w:pPr>
      <w:r>
        <w:t>I am counted among those who go down to the pit</w:t>
      </w:r>
      <w:r w:rsidR="003E5A83">
        <w:t>;</w:t>
      </w:r>
      <w:r w:rsidR="003E5A83" w:rsidRPr="001C139C">
        <w:rPr>
          <w:rFonts w:ascii="TimesNewRomanPSMT" w:hAnsi="TimesNewRomanPSMT"/>
          <w:color w:val="2D1107"/>
        </w:rPr>
        <w:t xml:space="preserve"> I became as a man without help</w:t>
      </w:r>
      <w:r w:rsidR="003E5A83">
        <w:rPr>
          <w:rFonts w:ascii="TimesNewRomanPSMT" w:hAnsi="TimesNewRomanPSMT"/>
          <w:color w:val="2D1107"/>
        </w:rPr>
        <w:t>, f</w:t>
      </w:r>
      <w:r w:rsidR="003E5A83" w:rsidRPr="001C139C">
        <w:rPr>
          <w:rFonts w:ascii="TimesNewRomanPSMT" w:hAnsi="TimesNewRomanPSMT"/>
          <w:color w:val="2D1107"/>
        </w:rPr>
        <w:t>ree among the dead,</w:t>
      </w:r>
    </w:p>
    <w:p w14:paraId="054E4B9B" w14:textId="4722E035" w:rsidR="00FE38E9" w:rsidRPr="003E5A83" w:rsidRDefault="003E5A83" w:rsidP="003E5A83">
      <w:pPr>
        <w:pStyle w:val="Verse"/>
        <w:spacing w:after="240"/>
        <w:rPr>
          <w:rFonts w:ascii="TimesNewRomanPSMT" w:hAnsi="TimesNewRomanPSMT" w:hint="eastAsia"/>
          <w:color w:val="2D1107"/>
        </w:rPr>
      </w:pPr>
      <w:r>
        <w:t>A</w:t>
      </w:r>
      <w:r w:rsidRPr="001C139C">
        <w:rPr>
          <w:rFonts w:ascii="TimesNewRomanPSMT" w:hAnsi="TimesNewRomanPSMT"/>
          <w:color w:val="2D1107"/>
        </w:rPr>
        <w:t xml:space="preserve">s the slain ones cast out, who sleep in the tomb; whom thou </w:t>
      </w:r>
      <w:proofErr w:type="spellStart"/>
      <w:r w:rsidRPr="001C139C">
        <w:rPr>
          <w:rFonts w:ascii="TimesNewRomanPSMT" w:hAnsi="TimesNewRomanPSMT"/>
          <w:color w:val="2D1107"/>
        </w:rPr>
        <w:t>rememberest</w:t>
      </w:r>
      <w:proofErr w:type="spellEnd"/>
      <w:r w:rsidRPr="001C139C">
        <w:rPr>
          <w:rFonts w:ascii="TimesNewRomanPSMT" w:hAnsi="TimesNewRomanPSMT"/>
          <w:color w:val="2D1107"/>
        </w:rPr>
        <w:t xml:space="preserve"> no more; and they are </w:t>
      </w:r>
      <w:r>
        <w:rPr>
          <w:rFonts w:ascii="TimesNewRomanPSMT" w:hAnsi="TimesNewRomanPSMT"/>
          <w:color w:val="2D1107"/>
        </w:rPr>
        <w:t>cut off</w:t>
      </w:r>
      <w:r w:rsidRPr="001C139C">
        <w:rPr>
          <w:rFonts w:ascii="TimesNewRomanPSMT" w:hAnsi="TimesNewRomanPSMT"/>
          <w:color w:val="2D1107"/>
        </w:rPr>
        <w:t xml:space="preserve"> from thy hand.</w:t>
      </w:r>
      <w:r w:rsidR="009B62A7">
        <w:t xml:space="preserve"> </w:t>
      </w:r>
    </w:p>
    <w:p w14:paraId="27B730FB" w14:textId="31A15137" w:rsidR="00FE38E9" w:rsidRDefault="009B62A7" w:rsidP="00F82D8A">
      <w:pPr>
        <w:pStyle w:val="Verse"/>
        <w:spacing w:after="240"/>
      </w:pPr>
      <w:r>
        <w:t xml:space="preserve">They have laid me in the lowest pit, in dark places, in </w:t>
      </w:r>
      <w:r w:rsidR="00793146">
        <w:t xml:space="preserve">the shadow of </w:t>
      </w:r>
      <w:r>
        <w:t xml:space="preserve">death. </w:t>
      </w:r>
    </w:p>
    <w:p w14:paraId="39DEE573" w14:textId="0FDA80ED" w:rsidR="00FE38E9" w:rsidRDefault="00194DAB" w:rsidP="00F82D8A">
      <w:pPr>
        <w:pStyle w:val="Verse"/>
        <w:spacing w:after="240"/>
      </w:pPr>
      <w:r w:rsidRPr="00A5427E">
        <w:rPr>
          <w:rFonts w:eastAsia="Arial"/>
          <w:szCs w:val="28"/>
        </w:rPr>
        <w:t>Thy wrath presse</w:t>
      </w:r>
      <w:r>
        <w:rPr>
          <w:rFonts w:eastAsia="Arial"/>
          <w:szCs w:val="28"/>
        </w:rPr>
        <w:t>s</w:t>
      </w:r>
      <w:r w:rsidRPr="00A5427E">
        <w:rPr>
          <w:rFonts w:eastAsia="Arial"/>
          <w:szCs w:val="28"/>
        </w:rPr>
        <w:t xml:space="preserve"> hard upon me, and </w:t>
      </w:r>
      <w:r>
        <w:rPr>
          <w:rFonts w:eastAsia="Arial"/>
          <w:szCs w:val="28"/>
        </w:rPr>
        <w:t>t</w:t>
      </w:r>
      <w:r w:rsidRPr="00A5427E">
        <w:rPr>
          <w:rFonts w:eastAsia="Arial"/>
          <w:szCs w:val="28"/>
        </w:rPr>
        <w:t xml:space="preserve">hou hast brought all </w:t>
      </w:r>
      <w:r>
        <w:rPr>
          <w:rFonts w:eastAsia="Arial"/>
          <w:szCs w:val="28"/>
        </w:rPr>
        <w:t>t</w:t>
      </w:r>
      <w:r w:rsidRPr="00A5427E">
        <w:rPr>
          <w:rFonts w:eastAsia="Arial"/>
          <w:szCs w:val="28"/>
        </w:rPr>
        <w:t>hy waves upon me</w:t>
      </w:r>
      <w:r w:rsidR="009B62A7">
        <w:t xml:space="preserve">. </w:t>
      </w:r>
      <w:r w:rsidR="00FA3250">
        <w:t xml:space="preserve"> </w:t>
      </w:r>
      <w:proofErr w:type="spellStart"/>
      <w:r w:rsidR="00425D62">
        <w:rPr>
          <w:i/>
        </w:rPr>
        <w:t>Diapsalma</w:t>
      </w:r>
      <w:proofErr w:type="spellEnd"/>
      <w:r w:rsidR="009B62A7">
        <w:t xml:space="preserve"> </w:t>
      </w:r>
    </w:p>
    <w:p w14:paraId="37154591" w14:textId="4B991E48" w:rsidR="00FE38E9" w:rsidRDefault="009B62A7" w:rsidP="00F82D8A">
      <w:pPr>
        <w:pStyle w:val="Verse"/>
        <w:spacing w:after="240"/>
      </w:pPr>
      <w:r>
        <w:t xml:space="preserve">My friends thou hast taken </w:t>
      </w:r>
      <w:r w:rsidR="00194DAB">
        <w:t xml:space="preserve">far </w:t>
      </w:r>
      <w:r>
        <w:t xml:space="preserve">from me, I </w:t>
      </w:r>
      <w:r w:rsidR="00194DAB">
        <w:t xml:space="preserve">have become </w:t>
      </w:r>
      <w:r w:rsidR="00793146">
        <w:t>an abomination</w:t>
      </w:r>
      <w:r>
        <w:t xml:space="preserve"> to them</w:t>
      </w:r>
      <w:r w:rsidR="00793146">
        <w:t xml:space="preserve">. I was </w:t>
      </w:r>
      <w:r>
        <w:t xml:space="preserve">betrayed, </w:t>
      </w:r>
      <w:r w:rsidR="00793146">
        <w:t>and</w:t>
      </w:r>
      <w:r>
        <w:t xml:space="preserve"> could not escape. </w:t>
      </w:r>
    </w:p>
    <w:p w14:paraId="461AAEE1" w14:textId="0B525619" w:rsidR="00FE38E9" w:rsidRDefault="009B62A7" w:rsidP="00F82D8A">
      <w:pPr>
        <w:pStyle w:val="Verse"/>
        <w:spacing w:after="240"/>
      </w:pPr>
      <w:r>
        <w:t>My eye</w:t>
      </w:r>
      <w:r w:rsidR="00194DAB">
        <w:t>s have</w:t>
      </w:r>
      <w:r>
        <w:t xml:space="preserve"> </w:t>
      </w:r>
      <w:r w:rsidR="00793146">
        <w:t>gr</w:t>
      </w:r>
      <w:r w:rsidR="00194DAB">
        <w:t>own</w:t>
      </w:r>
      <w:r w:rsidR="00793146">
        <w:t xml:space="preserve"> weak from</w:t>
      </w:r>
      <w:r>
        <w:t xml:space="preserve"> poverty, O Lord</w:t>
      </w:r>
      <w:r w:rsidR="00793146">
        <w:t>;</w:t>
      </w:r>
      <w:r>
        <w:t xml:space="preserve"> all</w:t>
      </w:r>
      <w:r w:rsidR="00194DAB">
        <w:t xml:space="preserve"> the</w:t>
      </w:r>
      <w:r>
        <w:t xml:space="preserve"> day I cried out to thee, I stretched out my hands</w:t>
      </w:r>
      <w:r w:rsidR="00194DAB">
        <w:t xml:space="preserve"> to thee</w:t>
      </w:r>
      <w:r>
        <w:t xml:space="preserve">. </w:t>
      </w:r>
    </w:p>
    <w:p w14:paraId="08B3DA77" w14:textId="6F31E318" w:rsidR="00FE38E9" w:rsidRDefault="009B62A7" w:rsidP="00F82D8A">
      <w:pPr>
        <w:pStyle w:val="Verse"/>
        <w:spacing w:after="240"/>
      </w:pPr>
      <w:r>
        <w:t xml:space="preserve">Wilt thou work </w:t>
      </w:r>
      <w:r w:rsidR="00793146">
        <w:t>wonders</w:t>
      </w:r>
      <w:r>
        <w:t xml:space="preserve"> for the dead? Can physicians </w:t>
      </w:r>
      <w:r w:rsidR="00793146">
        <w:t>raise</w:t>
      </w:r>
      <w:r>
        <w:t xml:space="preserve"> them</w:t>
      </w:r>
      <w:r w:rsidR="00793146">
        <w:t xml:space="preserve"> up</w:t>
      </w:r>
      <w:r>
        <w:t xml:space="preserve"> t</w:t>
      </w:r>
      <w:r w:rsidR="00194DAB">
        <w:t>hat they may praise thee</w:t>
      </w:r>
      <w:r>
        <w:t xml:space="preserve">? </w:t>
      </w:r>
      <w:r w:rsidR="00FA3250">
        <w:t xml:space="preserve"> </w:t>
      </w:r>
      <w:proofErr w:type="spellStart"/>
      <w:r w:rsidR="00425D62">
        <w:rPr>
          <w:i/>
        </w:rPr>
        <w:t>Diapsalma</w:t>
      </w:r>
      <w:proofErr w:type="spellEnd"/>
      <w:r>
        <w:t xml:space="preserve"> </w:t>
      </w:r>
    </w:p>
    <w:p w14:paraId="67935DD0" w14:textId="11DBE2D8" w:rsidR="00194DAB" w:rsidRDefault="00194DAB"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Shall any one declare thy mercy in the tomb? </w:t>
      </w:r>
      <w:r>
        <w:rPr>
          <w:rFonts w:ascii="TimesNewRomanPSMT" w:hAnsi="TimesNewRomanPSMT"/>
          <w:color w:val="2D1107"/>
        </w:rPr>
        <w:t>A</w:t>
      </w:r>
      <w:r w:rsidRPr="001C139C">
        <w:rPr>
          <w:rFonts w:ascii="TimesNewRomanPSMT" w:hAnsi="TimesNewRomanPSMT"/>
          <w:color w:val="2D1107"/>
        </w:rPr>
        <w:t>nd thy truth in destruction?</w:t>
      </w:r>
    </w:p>
    <w:p w14:paraId="51FF2124" w14:textId="77777777" w:rsidR="00194DAB" w:rsidRDefault="009B62A7" w:rsidP="00194DAB">
      <w:pPr>
        <w:pStyle w:val="Verse"/>
        <w:spacing w:after="240"/>
      </w:pPr>
      <w:r>
        <w:t>Shall thy wonders be known in the dark</w:t>
      </w:r>
      <w:r w:rsidR="00194DAB">
        <w:t>? And t</w:t>
      </w:r>
      <w:r>
        <w:t xml:space="preserve">hy righteousness in </w:t>
      </w:r>
      <w:r w:rsidR="00793146">
        <w:t>the</w:t>
      </w:r>
      <w:r>
        <w:t xml:space="preserve"> land</w:t>
      </w:r>
      <w:r w:rsidR="00793146">
        <w:t xml:space="preserve"> of forgetfulness</w:t>
      </w:r>
      <w:r>
        <w:t>?</w:t>
      </w:r>
    </w:p>
    <w:p w14:paraId="23B6B4AA" w14:textId="7F469640" w:rsidR="00FE38E9" w:rsidRPr="00194DAB" w:rsidRDefault="00194DAB" w:rsidP="00194DAB">
      <w:pPr>
        <w:pStyle w:val="Verse"/>
        <w:spacing w:after="240"/>
      </w:pPr>
      <w:r w:rsidRPr="00A5427E">
        <w:rPr>
          <w:rFonts w:eastAsia="Arial"/>
          <w:szCs w:val="28"/>
        </w:rPr>
        <w:t xml:space="preserve">But unto </w:t>
      </w:r>
      <w:r>
        <w:rPr>
          <w:rFonts w:eastAsia="Arial"/>
          <w:szCs w:val="28"/>
        </w:rPr>
        <w:t>t</w:t>
      </w:r>
      <w:r w:rsidRPr="00A5427E">
        <w:rPr>
          <w:rFonts w:eastAsia="Arial"/>
          <w:szCs w:val="28"/>
        </w:rPr>
        <w:t xml:space="preserve">hee have I cried, O Lord, and in the morning shall my prayer </w:t>
      </w:r>
      <w:r w:rsidR="00B34573">
        <w:t>come before</w:t>
      </w:r>
      <w:r w:rsidR="009B62A7">
        <w:t xml:space="preserve"> thee. </w:t>
      </w:r>
    </w:p>
    <w:p w14:paraId="305AEAA4" w14:textId="77777777" w:rsidR="00194DAB" w:rsidRPr="00194DAB" w:rsidRDefault="00194DAB" w:rsidP="00F82D8A">
      <w:pPr>
        <w:pStyle w:val="Verse"/>
        <w:spacing w:after="240"/>
        <w:rPr>
          <w:rFonts w:ascii="TimesNewRomanPSMT" w:hAnsi="TimesNewRomanPSMT" w:hint="eastAsia"/>
          <w:color w:val="2D1107"/>
        </w:rPr>
      </w:pPr>
      <w:r>
        <w:rPr>
          <w:rFonts w:ascii="TimesNewRomanPSMT" w:hAnsi="TimesNewRomanPSMT"/>
          <w:color w:val="2D1107"/>
        </w:rPr>
        <w:t>Why</w:t>
      </w:r>
      <w:r w:rsidRPr="001C139C">
        <w:rPr>
          <w:rFonts w:ascii="TimesNewRomanPSMT" w:hAnsi="TimesNewRomanPSMT"/>
          <w:color w:val="2D1107"/>
        </w:rPr>
        <w:t xml:space="preserve">, O Lord, </w:t>
      </w:r>
      <w:r w:rsidRPr="00194DAB">
        <w:rPr>
          <w:rFonts w:ascii="TimesNewRomanPSMT" w:hAnsi="TimesNewRomanPSMT"/>
          <w:color w:val="2D1107"/>
        </w:rPr>
        <w:t xml:space="preserve">dost thou reject my prayer, </w:t>
      </w:r>
      <w:r w:rsidRPr="00194DAB">
        <w:rPr>
          <w:rFonts w:ascii="TimesNewRomanPS" w:hAnsi="TimesNewRomanPS"/>
          <w:color w:val="2D1107"/>
        </w:rPr>
        <w:t xml:space="preserve">and </w:t>
      </w:r>
      <w:r w:rsidRPr="00194DAB">
        <w:rPr>
          <w:rFonts w:ascii="TimesNewRomanPSMT" w:hAnsi="TimesNewRomanPSMT"/>
          <w:color w:val="2D1107"/>
        </w:rPr>
        <w:t>turn thy face away from me?</w:t>
      </w:r>
    </w:p>
    <w:p w14:paraId="5FE4AF55" w14:textId="42F0F103" w:rsidR="00FE38E9" w:rsidRDefault="00194DAB" w:rsidP="00F82D8A">
      <w:pPr>
        <w:pStyle w:val="Verse"/>
        <w:spacing w:after="240"/>
      </w:pPr>
      <w:r w:rsidRPr="00194DAB">
        <w:rPr>
          <w:rFonts w:ascii="TimesNewRomanPSMT" w:hAnsi="TimesNewRomanPSMT"/>
          <w:color w:val="2D1107"/>
        </w:rPr>
        <w:t>I am poor and in troubles from my youth; and having been exalted, I was brought low</w:t>
      </w:r>
      <w:r w:rsidRPr="001C139C">
        <w:rPr>
          <w:rFonts w:ascii="TimesNewRomanPSMT" w:hAnsi="TimesNewRomanPSMT"/>
          <w:color w:val="2D1107"/>
        </w:rPr>
        <w:t xml:space="preserve"> and into despair</w:t>
      </w:r>
      <w:r w:rsidR="009B62A7">
        <w:t xml:space="preserve">. </w:t>
      </w:r>
    </w:p>
    <w:p w14:paraId="63273CD3" w14:textId="50DEB0B6" w:rsidR="00FE38E9" w:rsidRDefault="00D87309" w:rsidP="00F82D8A">
      <w:pPr>
        <w:pStyle w:val="Verse"/>
        <w:spacing w:after="240"/>
      </w:pPr>
      <w:r w:rsidRPr="001C139C">
        <w:rPr>
          <w:rFonts w:ascii="TimesNewRomanPSMT" w:hAnsi="TimesNewRomanPSMT"/>
          <w:color w:val="2D1107"/>
        </w:rPr>
        <w:t xml:space="preserve">Thy wrath has passed over me; and thy terrors have </w:t>
      </w:r>
      <w:r>
        <w:rPr>
          <w:rFonts w:ascii="TimesNewRomanPSMT" w:hAnsi="TimesNewRomanPSMT"/>
          <w:color w:val="2D1107"/>
        </w:rPr>
        <w:t xml:space="preserve">troubled </w:t>
      </w:r>
      <w:r w:rsidRPr="001C139C">
        <w:rPr>
          <w:rFonts w:ascii="TimesNewRomanPSMT" w:hAnsi="TimesNewRomanPSMT"/>
          <w:color w:val="2D1107"/>
        </w:rPr>
        <w:t>me</w:t>
      </w:r>
      <w:r w:rsidR="009B62A7">
        <w:t xml:space="preserve">, </w:t>
      </w:r>
    </w:p>
    <w:p w14:paraId="5B83A056" w14:textId="77777777" w:rsidR="00D87309" w:rsidRDefault="00D87309" w:rsidP="00D87309">
      <w:pPr>
        <w:pStyle w:val="Verse"/>
        <w:spacing w:after="240"/>
      </w:pPr>
      <w:r w:rsidRPr="001C139C">
        <w:rPr>
          <w:rFonts w:ascii="TimesNewRomanPSMT" w:hAnsi="TimesNewRomanPSMT"/>
          <w:color w:val="2D1107"/>
        </w:rPr>
        <w:t xml:space="preserve">They </w:t>
      </w:r>
      <w:r>
        <w:rPr>
          <w:rFonts w:ascii="TimesNewRomanPSMT" w:hAnsi="TimesNewRomanPSMT"/>
          <w:color w:val="2D1107"/>
        </w:rPr>
        <w:t>came about</w:t>
      </w:r>
      <w:r w:rsidRPr="001C139C">
        <w:rPr>
          <w:rFonts w:ascii="TimesNewRomanPSMT" w:hAnsi="TimesNewRomanPSMT"/>
          <w:color w:val="2D1107"/>
        </w:rPr>
        <w:t xml:space="preserve"> me like water; all the day they </w:t>
      </w:r>
      <w:r>
        <w:rPr>
          <w:rFonts w:ascii="TimesNewRomanPSMT" w:hAnsi="TimesNewRomanPSMT"/>
          <w:color w:val="2D1107"/>
        </w:rPr>
        <w:t>compassed me about</w:t>
      </w:r>
      <w:r w:rsidRPr="001C139C">
        <w:rPr>
          <w:rFonts w:ascii="TimesNewRomanPSMT" w:hAnsi="TimesNewRomanPSMT"/>
          <w:color w:val="2D1107"/>
        </w:rPr>
        <w:t xml:space="preserve"> together</w:t>
      </w:r>
      <w:r w:rsidR="009B62A7">
        <w:t>.</w:t>
      </w:r>
    </w:p>
    <w:p w14:paraId="29CCA077" w14:textId="63AAEB64" w:rsidR="009B62A7" w:rsidRPr="00D87309" w:rsidRDefault="009B62A7" w:rsidP="00D87309">
      <w:pPr>
        <w:pStyle w:val="Verse"/>
        <w:spacing w:after="240"/>
        <w:rPr>
          <w:szCs w:val="28"/>
        </w:rPr>
      </w:pPr>
      <w:r>
        <w:t xml:space="preserve">Thou hast taken loved ones and friends far from me, </w:t>
      </w:r>
      <w:r w:rsidR="00D87309" w:rsidRPr="00A5427E">
        <w:rPr>
          <w:rFonts w:eastAsia="Arial"/>
          <w:szCs w:val="28"/>
        </w:rPr>
        <w:t>and mine acquaintance</w:t>
      </w:r>
      <w:r w:rsidR="00D87309">
        <w:rPr>
          <w:rFonts w:eastAsia="Arial"/>
          <w:szCs w:val="28"/>
        </w:rPr>
        <w:t>s</w:t>
      </w:r>
      <w:r w:rsidR="00D87309" w:rsidRPr="00A5427E">
        <w:rPr>
          <w:rFonts w:eastAsia="Arial"/>
          <w:szCs w:val="28"/>
        </w:rPr>
        <w:t>, because of my misery</w:t>
      </w:r>
      <w:r>
        <w:t xml:space="preserve">. </w:t>
      </w:r>
    </w:p>
    <w:p w14:paraId="2A34AFE7" w14:textId="77777777" w:rsidR="00B50629" w:rsidRDefault="00B50629" w:rsidP="0037394E">
      <w:pPr>
        <w:pStyle w:val="Rubric"/>
      </w:pPr>
      <w:r>
        <w:t>Glory. Both now. Alleluia.</w:t>
      </w:r>
    </w:p>
    <w:p w14:paraId="424CED03" w14:textId="77777777" w:rsidR="00237B9C" w:rsidRDefault="00B50629" w:rsidP="00B50629">
      <w:pPr>
        <w:pStyle w:val="Heading2"/>
        <w:spacing w:after="240"/>
      </w:pPr>
      <w:r>
        <w:t>Second Stasis</w:t>
      </w:r>
    </w:p>
    <w:p w14:paraId="1C2D597E" w14:textId="77777777" w:rsidR="009B62A7" w:rsidRDefault="00FE38E9" w:rsidP="00FA3250">
      <w:pPr>
        <w:pStyle w:val="Heading3"/>
        <w:spacing w:after="240"/>
      </w:pPr>
      <w:r>
        <w:t>Psalm</w:t>
      </w:r>
      <w:r w:rsidR="009B62A7">
        <w:t xml:space="preserve"> 88</w:t>
      </w:r>
    </w:p>
    <w:p w14:paraId="12CF029B" w14:textId="77777777" w:rsidR="009B62A7" w:rsidRDefault="009B62A7" w:rsidP="00161212">
      <w:pPr>
        <w:pStyle w:val="Rubric"/>
      </w:pPr>
      <w:r>
        <w:t xml:space="preserve">Instruction to Ethan the Israelite </w:t>
      </w:r>
    </w:p>
    <w:p w14:paraId="2AA3A0E4" w14:textId="0C284139" w:rsidR="00FE38E9" w:rsidRDefault="009B62A7" w:rsidP="00F82D8A">
      <w:pPr>
        <w:pStyle w:val="Verse"/>
        <w:spacing w:after="240"/>
      </w:pPr>
      <w:r>
        <w:t xml:space="preserve">I will sing </w:t>
      </w:r>
      <w:r w:rsidR="007954E6">
        <w:t xml:space="preserve">of </w:t>
      </w:r>
      <w:r>
        <w:t>thy mercies</w:t>
      </w:r>
      <w:r w:rsidR="007954E6">
        <w:t>, O Lord,</w:t>
      </w:r>
      <w:r>
        <w:t xml:space="preserve"> forever</w:t>
      </w:r>
      <w:r w:rsidR="007954E6">
        <w:t>;</w:t>
      </w:r>
      <w:r>
        <w:t xml:space="preserve"> with my mouth </w:t>
      </w:r>
      <w:r w:rsidR="00B13BF8">
        <w:t xml:space="preserve">make known </w:t>
      </w:r>
      <w:r>
        <w:t xml:space="preserve">thy truth from generation to generation. </w:t>
      </w:r>
    </w:p>
    <w:p w14:paraId="62602796" w14:textId="2EA4996F" w:rsidR="00FE38E9" w:rsidRDefault="009B62A7" w:rsidP="00F82D8A">
      <w:pPr>
        <w:pStyle w:val="Verse"/>
        <w:spacing w:after="240"/>
      </w:pPr>
      <w:r>
        <w:t xml:space="preserve">For thou </w:t>
      </w:r>
      <w:r w:rsidR="00B13BF8">
        <w:t>hast said,</w:t>
      </w:r>
      <w:r>
        <w:t xml:space="preserve"> Mercy shall be </w:t>
      </w:r>
      <w:r w:rsidR="00B13BF8">
        <w:t>built up</w:t>
      </w:r>
      <w:r>
        <w:t xml:space="preserve"> forever; thy truth shall be established in the heavens. </w:t>
      </w:r>
    </w:p>
    <w:p w14:paraId="1DDBA0C0" w14:textId="43911BDD" w:rsidR="00FE38E9" w:rsidRDefault="009B62A7" w:rsidP="00F82D8A">
      <w:pPr>
        <w:pStyle w:val="Verse"/>
        <w:spacing w:after="240"/>
      </w:pPr>
      <w:r>
        <w:t>I have made a covenant with my chosen</w:t>
      </w:r>
      <w:r w:rsidR="00B13BF8">
        <w:t xml:space="preserve"> ones</w:t>
      </w:r>
      <w:r>
        <w:t>, I have sworn to David</w:t>
      </w:r>
      <w:r w:rsidR="00B13BF8">
        <w:t xml:space="preserve"> my servant</w:t>
      </w:r>
      <w:r>
        <w:t xml:space="preserve">: </w:t>
      </w:r>
    </w:p>
    <w:p w14:paraId="0DB2B7E0" w14:textId="60A91C47" w:rsidR="00FE38E9" w:rsidRDefault="00B13BF8" w:rsidP="00F82D8A">
      <w:pPr>
        <w:pStyle w:val="Verse"/>
        <w:spacing w:after="240"/>
      </w:pPr>
      <w:r w:rsidRPr="001C139C">
        <w:rPr>
          <w:rFonts w:ascii="TimesNewRomanPSMT" w:hAnsi="TimesNewRomanPSMT"/>
          <w:color w:val="2D1107"/>
        </w:rPr>
        <w:t>I will establish thy seed for ever, and build up thy throne to all generations</w:t>
      </w:r>
      <w:r w:rsidR="009B62A7">
        <w:t xml:space="preserve">. </w:t>
      </w:r>
      <w:r w:rsidR="00FA3250">
        <w:t xml:space="preserve"> </w:t>
      </w:r>
      <w:proofErr w:type="spellStart"/>
      <w:r w:rsidR="00425D62">
        <w:rPr>
          <w:i/>
        </w:rPr>
        <w:t>Diapsalma</w:t>
      </w:r>
      <w:proofErr w:type="spellEnd"/>
      <w:r w:rsidR="009B62A7">
        <w:t xml:space="preserve"> </w:t>
      </w:r>
    </w:p>
    <w:p w14:paraId="1C44C2DA" w14:textId="77777777" w:rsidR="00FE38E9" w:rsidRDefault="009B62A7" w:rsidP="00F82D8A">
      <w:pPr>
        <w:pStyle w:val="Verse"/>
        <w:spacing w:after="240"/>
      </w:pPr>
      <w:r>
        <w:t xml:space="preserve">The heavens shall confess thy wonders and thy truth, O Lord, in the assembly of the saints. </w:t>
      </w:r>
    </w:p>
    <w:p w14:paraId="0C52FDC2" w14:textId="77777777" w:rsidR="00B13BF8" w:rsidRDefault="00B13BF8" w:rsidP="00F82D8A">
      <w:pPr>
        <w:pStyle w:val="Verse"/>
        <w:spacing w:after="240"/>
        <w:rPr>
          <w:rFonts w:ascii="TimesNewRomanPSMT" w:hAnsi="TimesNewRomanPSMT" w:hint="eastAsia"/>
          <w:color w:val="2D1107"/>
        </w:rPr>
      </w:pPr>
      <w:r w:rsidRPr="001C139C">
        <w:rPr>
          <w:rFonts w:ascii="TimesNewRomanPSMT" w:hAnsi="TimesNewRomanPSMT"/>
          <w:color w:val="2D1107"/>
        </w:rPr>
        <w:t>The heavens shall declare thy wonders, O Lord; and thy truth in the assembly of the saints.</w:t>
      </w:r>
    </w:p>
    <w:p w14:paraId="6A19ACAA" w14:textId="66DDAE20" w:rsidR="00FE38E9" w:rsidRDefault="00B13BF8" w:rsidP="00F82D8A">
      <w:pPr>
        <w:pStyle w:val="Verse"/>
        <w:spacing w:after="240"/>
      </w:pPr>
      <w:r w:rsidRPr="001C139C">
        <w:rPr>
          <w:rFonts w:ascii="TimesNewRomanPSMT" w:hAnsi="TimesNewRomanPSMT"/>
          <w:color w:val="2D1107"/>
        </w:rPr>
        <w:t>For who in the heavens shall be compared to the Lord? and who shall be likened to the Lord among the sons of God?</w:t>
      </w:r>
      <w:r w:rsidR="009B62A7">
        <w:t xml:space="preserve"> </w:t>
      </w:r>
    </w:p>
    <w:p w14:paraId="7601D2F7" w14:textId="3C4B0ED8" w:rsidR="00FE38E9" w:rsidRDefault="00B13BF8" w:rsidP="00F82D8A">
      <w:pPr>
        <w:pStyle w:val="Verse"/>
        <w:spacing w:after="240"/>
      </w:pPr>
      <w:r w:rsidRPr="001C139C">
        <w:rPr>
          <w:rFonts w:ascii="TimesNewRomanPSMT" w:hAnsi="TimesNewRomanPSMT"/>
          <w:color w:val="2D1107"/>
        </w:rPr>
        <w:t>God is glorified in the council of the saints; great and terrible toward all that are round about him</w:t>
      </w:r>
      <w:r w:rsidR="009B62A7">
        <w:t xml:space="preserve">. </w:t>
      </w:r>
    </w:p>
    <w:p w14:paraId="78F9E07E" w14:textId="06DDE72B" w:rsidR="00B13BF8" w:rsidRDefault="009B62A7" w:rsidP="00B13BF8">
      <w:pPr>
        <w:pStyle w:val="Verse"/>
        <w:spacing w:after="240"/>
        <w:rPr>
          <w:rFonts w:ascii="TimesNewRomanPSMT" w:hAnsi="TimesNewRomanPSMT" w:hint="eastAsia"/>
          <w:color w:val="2D1107"/>
        </w:rPr>
      </w:pPr>
      <w:r>
        <w:t xml:space="preserve">Thou </w:t>
      </w:r>
      <w:proofErr w:type="spellStart"/>
      <w:r>
        <w:t>rulest</w:t>
      </w:r>
      <w:proofErr w:type="spellEnd"/>
      <w:r>
        <w:t xml:space="preserve"> over the </w:t>
      </w:r>
      <w:r w:rsidR="00B13BF8">
        <w:t>might</w:t>
      </w:r>
      <w:r w:rsidR="002F38BB">
        <w:t xml:space="preserve"> of the sea</w:t>
      </w:r>
      <w:r>
        <w:t>,</w:t>
      </w:r>
      <w:r w:rsidR="00B13BF8" w:rsidRPr="001C139C">
        <w:rPr>
          <w:rFonts w:ascii="TimesNewRomanPSMT" w:hAnsi="TimesNewRomanPSMT"/>
          <w:color w:val="2D1107"/>
        </w:rPr>
        <w:t xml:space="preserve"> and thou calmest the tumult of its waves.</w:t>
      </w:r>
    </w:p>
    <w:p w14:paraId="41F2BB78" w14:textId="13DF7875" w:rsidR="00B13BF8" w:rsidRDefault="00B13BF8" w:rsidP="00B13BF8">
      <w:pPr>
        <w:pStyle w:val="Verse"/>
        <w:spacing w:after="240"/>
        <w:rPr>
          <w:rFonts w:ascii="TimesNewRomanPSMT" w:hAnsi="TimesNewRomanPSMT" w:hint="eastAsia"/>
          <w:color w:val="2D1107"/>
        </w:rPr>
      </w:pPr>
      <w:r w:rsidRPr="001C139C">
        <w:rPr>
          <w:rFonts w:ascii="TimesNewRomanPSMT" w:hAnsi="TimesNewRomanPSMT"/>
          <w:color w:val="2D1107"/>
        </w:rPr>
        <w:t xml:space="preserve">Thou has </w:t>
      </w:r>
      <w:r>
        <w:rPr>
          <w:rFonts w:ascii="TimesNewRomanPSMT" w:hAnsi="TimesNewRomanPSMT"/>
          <w:color w:val="2D1107"/>
        </w:rPr>
        <w:t>humbled</w:t>
      </w:r>
      <w:r w:rsidRPr="001C139C">
        <w:rPr>
          <w:rFonts w:ascii="TimesNewRomanPSMT" w:hAnsi="TimesNewRomanPSMT"/>
          <w:color w:val="2D1107"/>
        </w:rPr>
        <w:t xml:space="preserve"> the proud as one that is slain; and </w:t>
      </w:r>
      <w:r>
        <w:rPr>
          <w:rFonts w:ascii="TimesNewRomanPSMT" w:hAnsi="TimesNewRomanPSMT"/>
          <w:color w:val="2D1107"/>
        </w:rPr>
        <w:t>t</w:t>
      </w:r>
      <w:r w:rsidRPr="001C139C">
        <w:rPr>
          <w:rFonts w:ascii="TimesNewRomanPSMT" w:hAnsi="TimesNewRomanPSMT"/>
          <w:color w:val="2D1107"/>
        </w:rPr>
        <w:t>hou has scattered thine enemies</w:t>
      </w:r>
      <w:r>
        <w:rPr>
          <w:rFonts w:ascii="TimesNewRomanPSMT" w:hAnsi="TimesNewRomanPSMT"/>
          <w:color w:val="2D1107"/>
        </w:rPr>
        <w:t xml:space="preserve"> with thy mighty arm.</w:t>
      </w:r>
      <w:r w:rsidRPr="001C139C">
        <w:rPr>
          <w:rFonts w:ascii="TimesNewRomanPSMT" w:hAnsi="TimesNewRomanPSMT"/>
          <w:color w:val="2D1107"/>
        </w:rPr>
        <w:t>.</w:t>
      </w:r>
    </w:p>
    <w:p w14:paraId="69EDCA95" w14:textId="4AD85E93" w:rsidR="00FE38E9" w:rsidRDefault="00B13BF8" w:rsidP="00B13BF8">
      <w:pPr>
        <w:pStyle w:val="Verse"/>
        <w:spacing w:after="240"/>
      </w:pPr>
      <w:r>
        <w:rPr>
          <w:rFonts w:ascii="TimesNewRomanPSMT" w:hAnsi="TimesNewRomanPSMT"/>
          <w:color w:val="2D1107"/>
        </w:rPr>
        <w:t>Thine are the</w:t>
      </w:r>
      <w:r w:rsidRPr="001C139C">
        <w:rPr>
          <w:rFonts w:ascii="TimesNewRomanPSMT" w:hAnsi="TimesNewRomanPSMT"/>
          <w:color w:val="2D1107"/>
        </w:rPr>
        <w:t xml:space="preserve"> heavens, and </w:t>
      </w:r>
      <w:r>
        <w:rPr>
          <w:rFonts w:ascii="TimesNewRomanPSMT" w:hAnsi="TimesNewRomanPSMT"/>
          <w:color w:val="2D1107"/>
        </w:rPr>
        <w:t xml:space="preserve">thine is </w:t>
      </w:r>
      <w:r w:rsidRPr="001C139C">
        <w:rPr>
          <w:rFonts w:ascii="TimesNewRomanPSMT" w:hAnsi="TimesNewRomanPSMT"/>
          <w:color w:val="2D1107"/>
        </w:rPr>
        <w:t>the earth</w:t>
      </w:r>
      <w:r>
        <w:rPr>
          <w:rFonts w:ascii="TimesNewRomanPSMT" w:hAnsi="TimesNewRomanPSMT"/>
          <w:color w:val="2D1107"/>
        </w:rPr>
        <w:t>;</w:t>
      </w:r>
      <w:r w:rsidRPr="001C139C">
        <w:rPr>
          <w:rFonts w:ascii="TimesNewRomanPSMT" w:hAnsi="TimesNewRomanPSMT"/>
          <w:color w:val="2D1107"/>
        </w:rPr>
        <w:t xml:space="preserve"> thou hast founded the world, and </w:t>
      </w:r>
      <w:r>
        <w:rPr>
          <w:rFonts w:ascii="TimesNewRomanPSMT" w:hAnsi="TimesNewRomanPSMT"/>
          <w:color w:val="2D1107"/>
        </w:rPr>
        <w:t xml:space="preserve">its </w:t>
      </w:r>
      <w:r w:rsidRPr="001C139C">
        <w:rPr>
          <w:rFonts w:ascii="TimesNewRomanPSMT" w:hAnsi="TimesNewRomanPSMT"/>
          <w:color w:val="2D1107"/>
        </w:rPr>
        <w:t>fullness</w:t>
      </w:r>
      <w:r w:rsidR="002F38BB">
        <w:t>.</w:t>
      </w:r>
    </w:p>
    <w:p w14:paraId="62819F1A" w14:textId="3D5BAA7B" w:rsidR="00FE38E9" w:rsidRDefault="009B62A7" w:rsidP="00F82D8A">
      <w:pPr>
        <w:pStyle w:val="Verse"/>
        <w:spacing w:after="240"/>
      </w:pPr>
      <w:r>
        <w:t xml:space="preserve">Thou hast created the north and the </w:t>
      </w:r>
      <w:r w:rsidR="00101785">
        <w:t>west</w:t>
      </w:r>
      <w:r>
        <w:t xml:space="preserve">, Tabor and Hermon shall </w:t>
      </w:r>
      <w:r w:rsidR="00101785">
        <w:t>rejoice</w:t>
      </w:r>
      <w:r>
        <w:t xml:space="preserve"> in thy name. </w:t>
      </w:r>
    </w:p>
    <w:p w14:paraId="21C194A5" w14:textId="507B97EF" w:rsidR="00FE38E9" w:rsidRDefault="009B62A7" w:rsidP="00F82D8A">
      <w:pPr>
        <w:pStyle w:val="Verse"/>
        <w:spacing w:after="240"/>
      </w:pPr>
      <w:r>
        <w:t xml:space="preserve">Thine is the </w:t>
      </w:r>
      <w:r w:rsidR="00101785">
        <w:t xml:space="preserve">mighty </w:t>
      </w:r>
      <w:r>
        <w:t>arm, let thy hand be strengthened,</w:t>
      </w:r>
      <w:r w:rsidR="00101785">
        <w:t xml:space="preserve"> let</w:t>
      </w:r>
      <w:r>
        <w:t xml:space="preserve"> thy right hand be </w:t>
      </w:r>
      <w:r w:rsidR="00101785">
        <w:t>exalted</w:t>
      </w:r>
      <w:r>
        <w:t xml:space="preserve">. </w:t>
      </w:r>
    </w:p>
    <w:p w14:paraId="1A703C82" w14:textId="64B8011B" w:rsidR="00FE38E9" w:rsidRDefault="009B62A7" w:rsidP="00F82D8A">
      <w:pPr>
        <w:pStyle w:val="Verse"/>
        <w:spacing w:after="240"/>
      </w:pPr>
      <w:r>
        <w:t xml:space="preserve">Righteousness and judgment are the foundation of thy throne, mercy and truth shall go before thy face. </w:t>
      </w:r>
    </w:p>
    <w:p w14:paraId="5ECE1467" w14:textId="3FABB803" w:rsidR="00FE38E9" w:rsidRDefault="009B62A7" w:rsidP="00F82D8A">
      <w:pPr>
        <w:pStyle w:val="Verse"/>
        <w:spacing w:after="240"/>
      </w:pPr>
      <w:r>
        <w:t>Blessed</w:t>
      </w:r>
      <w:r w:rsidR="00C11244">
        <w:t xml:space="preserve"> is</w:t>
      </w:r>
      <w:r>
        <w:t xml:space="preserve"> the people who know the joyful sound</w:t>
      </w:r>
      <w:r w:rsidR="00C11244">
        <w:t>;</w:t>
      </w:r>
      <w:r>
        <w:t xml:space="preserve"> they shall walk, O Lord, in the light of thy countenance, </w:t>
      </w:r>
    </w:p>
    <w:p w14:paraId="22F190B5" w14:textId="172FC5E4" w:rsidR="00FE38E9" w:rsidRDefault="009B62A7" w:rsidP="00F82D8A">
      <w:pPr>
        <w:pStyle w:val="Verse"/>
        <w:spacing w:after="240"/>
      </w:pPr>
      <w:r>
        <w:t xml:space="preserve">And </w:t>
      </w:r>
      <w:r w:rsidR="00C11244">
        <w:t xml:space="preserve">in thy name shall </w:t>
      </w:r>
      <w:r>
        <w:t xml:space="preserve">they </w:t>
      </w:r>
      <w:r w:rsidR="00C11244">
        <w:t xml:space="preserve">rejoice all the </w:t>
      </w:r>
      <w:r>
        <w:t xml:space="preserve">day long, and in thy righteousness shall they be exalted. </w:t>
      </w:r>
    </w:p>
    <w:p w14:paraId="5F7DF6C8" w14:textId="77777777" w:rsidR="00C11244" w:rsidRDefault="00C11244" w:rsidP="00F82D8A">
      <w:pPr>
        <w:pStyle w:val="Verse"/>
        <w:spacing w:after="240"/>
        <w:rPr>
          <w:rFonts w:ascii="TimesNewRomanPSMT" w:hAnsi="TimesNewRomanPSMT" w:hint="eastAsia"/>
          <w:color w:val="2D1107"/>
        </w:rPr>
      </w:pPr>
      <w:r w:rsidRPr="001C139C">
        <w:rPr>
          <w:rFonts w:ascii="TimesNewRomanPSMT" w:hAnsi="TimesNewRomanPSMT"/>
          <w:color w:val="2D1107"/>
        </w:rPr>
        <w:t>For thou art the boast of their strength; and in thy good pleasure shall our horn be exalted,</w:t>
      </w:r>
    </w:p>
    <w:p w14:paraId="19AB36AB" w14:textId="48C8C5A4" w:rsidR="00FE38E9" w:rsidRDefault="00C11244" w:rsidP="00F82D8A">
      <w:pPr>
        <w:pStyle w:val="Verse"/>
        <w:spacing w:after="240"/>
      </w:pPr>
      <w:r w:rsidRPr="00C11244">
        <w:rPr>
          <w:rFonts w:ascii="TimesNewRomanPSMT" w:hAnsi="TimesNewRomanPSMT"/>
          <w:color w:val="2D1107"/>
        </w:rPr>
        <w:t xml:space="preserve">For </w:t>
      </w:r>
      <w:r w:rsidRPr="00C11244">
        <w:rPr>
          <w:rFonts w:ascii="TimesNewRomanPS" w:hAnsi="TimesNewRomanPS"/>
          <w:color w:val="2D1107"/>
        </w:rPr>
        <w:t xml:space="preserve">our </w:t>
      </w:r>
      <w:r w:rsidRPr="00C11244">
        <w:rPr>
          <w:rFonts w:ascii="TimesNewRomanPSMT" w:hAnsi="TimesNewRomanPSMT"/>
          <w:color w:val="2D1107"/>
        </w:rPr>
        <w:t>help is from the</w:t>
      </w:r>
      <w:r w:rsidRPr="001C139C">
        <w:rPr>
          <w:rFonts w:ascii="TimesNewRomanPSMT" w:hAnsi="TimesNewRomanPSMT"/>
          <w:color w:val="2D1107"/>
        </w:rPr>
        <w:t xml:space="preserve"> Lord; and </w:t>
      </w:r>
      <w:r>
        <w:rPr>
          <w:rFonts w:ascii="TimesNewRomanPSMT" w:hAnsi="TimesNewRomanPSMT"/>
          <w:color w:val="2D1107"/>
        </w:rPr>
        <w:t>from</w:t>
      </w:r>
      <w:r w:rsidRPr="001C139C">
        <w:rPr>
          <w:rFonts w:ascii="TimesNewRomanPSMT" w:hAnsi="TimesNewRomanPSMT"/>
          <w:color w:val="2D1107"/>
        </w:rPr>
        <w:t xml:space="preserve"> the Holy One of Israel, our king</w:t>
      </w:r>
      <w:r w:rsidR="009B62A7">
        <w:t xml:space="preserve">. </w:t>
      </w:r>
    </w:p>
    <w:p w14:paraId="32B595EC" w14:textId="78BDD5C6" w:rsidR="00712848" w:rsidRPr="00712848" w:rsidRDefault="00C11244" w:rsidP="00F82D8A">
      <w:pPr>
        <w:pStyle w:val="Verse"/>
        <w:spacing w:after="240"/>
      </w:pPr>
      <w:r>
        <w:t xml:space="preserve">Then </w:t>
      </w:r>
      <w:r w:rsidR="009B62A7">
        <w:t xml:space="preserve">thou didst speak </w:t>
      </w:r>
      <w:r w:rsidRPr="001C139C">
        <w:rPr>
          <w:rFonts w:ascii="TimesNewRomanPSMT" w:hAnsi="TimesNewRomanPSMT"/>
          <w:color w:val="2D1107"/>
        </w:rPr>
        <w:t>in</w:t>
      </w:r>
      <w:r>
        <w:rPr>
          <w:rFonts w:ascii="TimesNewRomanPSMT" w:hAnsi="TimesNewRomanPSMT"/>
          <w:color w:val="2D1107"/>
        </w:rPr>
        <w:t xml:space="preserve"> a</w:t>
      </w:r>
      <w:r w:rsidRPr="001C139C">
        <w:rPr>
          <w:rFonts w:ascii="TimesNewRomanPSMT" w:hAnsi="TimesNewRomanPSMT"/>
          <w:color w:val="2D1107"/>
        </w:rPr>
        <w:t xml:space="preserve"> vision to thy childre</w:t>
      </w:r>
      <w:r>
        <w:rPr>
          <w:rFonts w:ascii="TimesNewRomanPSMT" w:hAnsi="TimesNewRomanPSMT"/>
          <w:color w:val="2D1107"/>
        </w:rPr>
        <w:t>n</w:t>
      </w:r>
      <w:r w:rsidR="009B62A7">
        <w:t>, saying: I have bestowed help upon one who is mighty</w:t>
      </w:r>
      <w:r w:rsidR="00712848">
        <w:t xml:space="preserve">; I have </w:t>
      </w:r>
      <w:r w:rsidR="00712848" w:rsidRPr="00712848">
        <w:t>exalted one chosen out of my people.</w:t>
      </w:r>
    </w:p>
    <w:p w14:paraId="2470BC45" w14:textId="77777777" w:rsidR="00712848" w:rsidRDefault="00712848" w:rsidP="00F82D8A">
      <w:pPr>
        <w:pStyle w:val="Verse"/>
        <w:spacing w:after="240"/>
        <w:rPr>
          <w:rFonts w:ascii="TimesNewRomanPSMT" w:hAnsi="TimesNewRomanPSMT" w:hint="eastAsia"/>
          <w:color w:val="2D1107"/>
        </w:rPr>
      </w:pPr>
      <w:r w:rsidRPr="00712848">
        <w:rPr>
          <w:rFonts w:ascii="TimesNewRomanPSMT" w:hAnsi="TimesNewRomanPSMT"/>
          <w:color w:val="2D1107"/>
        </w:rPr>
        <w:t xml:space="preserve">I have found David my servant; </w:t>
      </w:r>
      <w:r>
        <w:rPr>
          <w:rFonts w:ascii="TimesNewRomanPSMT" w:hAnsi="TimesNewRomanPSMT"/>
          <w:color w:val="2D1107"/>
        </w:rPr>
        <w:t xml:space="preserve">with my holy oil </w:t>
      </w:r>
      <w:r w:rsidRPr="00712848">
        <w:rPr>
          <w:rFonts w:ascii="TimesNewRomanPSMT" w:hAnsi="TimesNewRomanPSMT"/>
          <w:color w:val="2D1107"/>
        </w:rPr>
        <w:t xml:space="preserve">have </w:t>
      </w:r>
      <w:r>
        <w:rPr>
          <w:rFonts w:ascii="TimesNewRomanPSMT" w:hAnsi="TimesNewRomanPSMT"/>
          <w:color w:val="2D1107"/>
        </w:rPr>
        <w:t xml:space="preserve">I </w:t>
      </w:r>
      <w:r w:rsidRPr="00712848">
        <w:rPr>
          <w:rFonts w:ascii="TimesNewRomanPSMT" w:hAnsi="TimesNewRomanPSMT"/>
          <w:color w:val="2D1107"/>
        </w:rPr>
        <w:t>anointed him</w:t>
      </w:r>
      <w:r w:rsidRPr="001C139C">
        <w:rPr>
          <w:rFonts w:ascii="TimesNewRomanPSMT" w:hAnsi="TimesNewRomanPSMT"/>
          <w:color w:val="2D1107"/>
        </w:rPr>
        <w:t>.</w:t>
      </w:r>
    </w:p>
    <w:p w14:paraId="39C6CAB7" w14:textId="4AFE9052" w:rsidR="00712848" w:rsidRDefault="00712848" w:rsidP="00712848">
      <w:pPr>
        <w:pStyle w:val="Verse"/>
        <w:spacing w:after="240"/>
        <w:rPr>
          <w:rFonts w:ascii="TimesNewRomanPSMT" w:hAnsi="TimesNewRomanPSMT" w:hint="eastAsia"/>
          <w:color w:val="2D1107"/>
        </w:rPr>
      </w:pPr>
      <w:r w:rsidRPr="001C139C">
        <w:rPr>
          <w:rFonts w:ascii="TimesNewRomanPSMT" w:hAnsi="TimesNewRomanPSMT"/>
          <w:color w:val="2D1107"/>
        </w:rPr>
        <w:t>For my hand shall support him</w:t>
      </w:r>
      <w:r>
        <w:rPr>
          <w:rFonts w:ascii="TimesNewRomanPSMT" w:hAnsi="TimesNewRomanPSMT"/>
          <w:color w:val="2D1107"/>
        </w:rPr>
        <w:t>,</w:t>
      </w:r>
      <w:r w:rsidRPr="001C139C">
        <w:rPr>
          <w:rFonts w:ascii="TimesNewRomanPSMT" w:hAnsi="TimesNewRomanPSMT"/>
          <w:color w:val="2D1107"/>
        </w:rPr>
        <w:t xml:space="preserve"> and m</w:t>
      </w:r>
      <w:r>
        <w:rPr>
          <w:rFonts w:ascii="TimesNewRomanPSMT" w:hAnsi="TimesNewRomanPSMT"/>
          <w:color w:val="2D1107"/>
        </w:rPr>
        <w:t>y</w:t>
      </w:r>
      <w:r w:rsidRPr="001C139C">
        <w:rPr>
          <w:rFonts w:ascii="TimesNewRomanPSMT" w:hAnsi="TimesNewRomanPSMT"/>
          <w:color w:val="2D1107"/>
        </w:rPr>
        <w:t xml:space="preserve"> arm shall strengthen him</w:t>
      </w:r>
      <w:r>
        <w:rPr>
          <w:rFonts w:ascii="TimesNewRomanPSMT" w:hAnsi="TimesNewRomanPSMT"/>
          <w:color w:val="2D1107"/>
        </w:rPr>
        <w:t>.</w:t>
      </w:r>
    </w:p>
    <w:p w14:paraId="7133FACB" w14:textId="65741265" w:rsidR="00FE38E9" w:rsidRPr="00712848" w:rsidRDefault="00712848" w:rsidP="00712848">
      <w:pPr>
        <w:pStyle w:val="Verse"/>
        <w:spacing w:after="240"/>
        <w:rPr>
          <w:rFonts w:ascii="TimesNewRomanPSMT" w:hAnsi="TimesNewRomanPSMT" w:hint="eastAsia"/>
          <w:color w:val="2D1107"/>
        </w:rPr>
      </w:pPr>
      <w:r w:rsidRPr="001C139C">
        <w:rPr>
          <w:rFonts w:ascii="TimesNewRomanPSMT" w:hAnsi="TimesNewRomanPSMT"/>
          <w:color w:val="2D1107"/>
        </w:rPr>
        <w:t xml:space="preserve">The enemy shall have no advantage against him; and the son of transgression shall not </w:t>
      </w:r>
      <w:r>
        <w:rPr>
          <w:rFonts w:ascii="TimesNewRomanPSMT" w:hAnsi="TimesNewRomanPSMT"/>
          <w:color w:val="2D1107"/>
        </w:rPr>
        <w:t>continue to afflict him</w:t>
      </w:r>
      <w:r w:rsidR="009B62A7">
        <w:t xml:space="preserve">. </w:t>
      </w:r>
    </w:p>
    <w:p w14:paraId="1155B03A" w14:textId="6993E1DC" w:rsidR="00712848" w:rsidRDefault="00712848"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And I will </w:t>
      </w:r>
      <w:r>
        <w:rPr>
          <w:rFonts w:ascii="TimesNewRomanPSMT" w:hAnsi="TimesNewRomanPSMT"/>
          <w:color w:val="2D1107"/>
        </w:rPr>
        <w:t>cut</w:t>
      </w:r>
      <w:r w:rsidRPr="001C139C">
        <w:rPr>
          <w:rFonts w:ascii="TimesNewRomanPSMT" w:hAnsi="TimesNewRomanPSMT"/>
          <w:color w:val="2D1107"/>
        </w:rPr>
        <w:t xml:space="preserve"> down his foes before him, and</w:t>
      </w:r>
      <w:r>
        <w:rPr>
          <w:rFonts w:ascii="TimesNewRomanPSMT" w:hAnsi="TimesNewRomanPSMT"/>
          <w:color w:val="2D1107"/>
        </w:rPr>
        <w:t xml:space="preserve"> those who hate him I will </w:t>
      </w:r>
      <w:r w:rsidRPr="001C139C">
        <w:rPr>
          <w:rFonts w:ascii="TimesNewRomanPSMT" w:hAnsi="TimesNewRomanPSMT"/>
          <w:color w:val="2D1107"/>
        </w:rPr>
        <w:t>put to flight.</w:t>
      </w:r>
    </w:p>
    <w:p w14:paraId="337F61EC" w14:textId="7E7F2B4E" w:rsidR="00FE38E9" w:rsidRDefault="00712848" w:rsidP="00F82D8A">
      <w:pPr>
        <w:pStyle w:val="Verse"/>
        <w:spacing w:after="240"/>
      </w:pPr>
      <w:r>
        <w:rPr>
          <w:rFonts w:ascii="TimesNewRomanPSMT" w:hAnsi="TimesNewRomanPSMT"/>
          <w:color w:val="2D1107"/>
        </w:rPr>
        <w:t>And</w:t>
      </w:r>
      <w:r w:rsidRPr="001C139C">
        <w:rPr>
          <w:rFonts w:ascii="TimesNewRomanPSMT" w:hAnsi="TimesNewRomanPSMT"/>
          <w:color w:val="2D1107"/>
        </w:rPr>
        <w:t xml:space="preserve"> my truth and my mercy shall be with him; and in my name shall his horn be exalted</w:t>
      </w:r>
      <w:r w:rsidR="009B62A7">
        <w:t xml:space="preserve">. </w:t>
      </w:r>
    </w:p>
    <w:p w14:paraId="4AF4EC33" w14:textId="31164E00" w:rsidR="00712848" w:rsidRDefault="00712848" w:rsidP="00F82D8A">
      <w:pPr>
        <w:pStyle w:val="Verse"/>
        <w:spacing w:after="240"/>
        <w:rPr>
          <w:rFonts w:ascii="TimesNewRomanPSMT" w:hAnsi="TimesNewRomanPSMT" w:hint="eastAsia"/>
          <w:color w:val="2D1107"/>
        </w:rPr>
      </w:pPr>
      <w:r w:rsidRPr="001C139C">
        <w:rPr>
          <w:rFonts w:ascii="TimesNewRomanPSMT" w:hAnsi="TimesNewRomanPSMT"/>
          <w:color w:val="2D1107"/>
        </w:rPr>
        <w:t>I will set his hand in the sea, and his right hand in the rivers.</w:t>
      </w:r>
    </w:p>
    <w:p w14:paraId="04B15595" w14:textId="07922609" w:rsidR="00712848" w:rsidRDefault="00712848"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He shall call </w:t>
      </w:r>
      <w:r w:rsidRPr="00712848">
        <w:rPr>
          <w:rFonts w:ascii="TimesNewRomanPSMT" w:hAnsi="TimesNewRomanPSMT"/>
          <w:color w:val="2D1107"/>
        </w:rPr>
        <w:t xml:space="preserve">upon me, </w:t>
      </w:r>
      <w:r w:rsidRPr="00712848">
        <w:rPr>
          <w:rFonts w:ascii="TimesNewRomanPS" w:hAnsi="TimesNewRomanPS"/>
          <w:color w:val="2D1107"/>
        </w:rPr>
        <w:t>saying:</w:t>
      </w:r>
      <w:r w:rsidRPr="00712848">
        <w:rPr>
          <w:rFonts w:ascii="TimesNewRomanPSMT" w:hAnsi="TimesNewRomanPSMT"/>
          <w:color w:val="2D1107"/>
        </w:rPr>
        <w:t xml:space="preserve"> Thou art</w:t>
      </w:r>
      <w:r w:rsidRPr="001C139C">
        <w:rPr>
          <w:rFonts w:ascii="TimesNewRomanPSMT" w:hAnsi="TimesNewRomanPSMT"/>
          <w:color w:val="2D1107"/>
        </w:rPr>
        <w:t xml:space="preserve"> my Father, my God, and the helper of my salvation. </w:t>
      </w:r>
    </w:p>
    <w:p w14:paraId="7C739208" w14:textId="3D7F75B4" w:rsidR="00FE38E9" w:rsidRPr="00712848" w:rsidRDefault="009B62A7" w:rsidP="00F82D8A">
      <w:pPr>
        <w:pStyle w:val="Verse"/>
        <w:spacing w:after="240"/>
      </w:pPr>
      <w:r>
        <w:t xml:space="preserve">I shall make him my firstborn, higher than </w:t>
      </w:r>
      <w:r w:rsidR="00712848">
        <w:t xml:space="preserve">the </w:t>
      </w:r>
      <w:r>
        <w:t>kings</w:t>
      </w:r>
      <w:r w:rsidR="00712848">
        <w:t xml:space="preserve"> of the earth</w:t>
      </w:r>
      <w:r>
        <w:t xml:space="preserve">. </w:t>
      </w:r>
    </w:p>
    <w:p w14:paraId="6E204D20" w14:textId="77777777" w:rsidR="00712848" w:rsidRDefault="00712848" w:rsidP="00F82D8A">
      <w:pPr>
        <w:pStyle w:val="Verse"/>
        <w:spacing w:after="240"/>
        <w:rPr>
          <w:rFonts w:ascii="TimesNewRomanPSMT" w:hAnsi="TimesNewRomanPSMT" w:hint="eastAsia"/>
          <w:color w:val="2D1107"/>
        </w:rPr>
      </w:pPr>
      <w:r w:rsidRPr="00712848">
        <w:rPr>
          <w:rFonts w:ascii="TimesNewRomanPSMT" w:hAnsi="TimesNewRomanPSMT"/>
          <w:color w:val="636363"/>
          <w:position w:val="4"/>
          <w:sz w:val="16"/>
          <w:szCs w:val="16"/>
        </w:rPr>
        <w:t xml:space="preserve">28 </w:t>
      </w:r>
      <w:r w:rsidRPr="00712848">
        <w:rPr>
          <w:rFonts w:ascii="TimesNewRomanPSMT" w:hAnsi="TimesNewRomanPSMT"/>
          <w:color w:val="2D1107"/>
        </w:rPr>
        <w:t xml:space="preserve">I will keep my mercy for him for ever, and my covenant </w:t>
      </w:r>
      <w:r w:rsidRPr="00712848">
        <w:rPr>
          <w:rFonts w:ascii="TimesNewRomanPS" w:hAnsi="TimesNewRomanPS"/>
          <w:color w:val="2D1107"/>
        </w:rPr>
        <w:t>shall stand fast with</w:t>
      </w:r>
      <w:r w:rsidRPr="00712848">
        <w:rPr>
          <w:rFonts w:ascii="TimesNewRomanPSMT" w:hAnsi="TimesNewRomanPSMT"/>
          <w:color w:val="2D1107"/>
        </w:rPr>
        <w:t xml:space="preserve"> h</w:t>
      </w:r>
      <w:r w:rsidRPr="001C139C">
        <w:rPr>
          <w:rFonts w:ascii="TimesNewRomanPSMT" w:hAnsi="TimesNewRomanPSMT"/>
          <w:color w:val="2D1107"/>
        </w:rPr>
        <w:t>im.</w:t>
      </w:r>
    </w:p>
    <w:p w14:paraId="006A82E9" w14:textId="7F72B1EA" w:rsidR="00FE38E9" w:rsidRDefault="00712848" w:rsidP="00F82D8A">
      <w:pPr>
        <w:pStyle w:val="Verse"/>
        <w:spacing w:after="240"/>
      </w:pPr>
      <w:r w:rsidRPr="001C139C">
        <w:rPr>
          <w:rFonts w:ascii="TimesNewRomanPSMT" w:hAnsi="TimesNewRomanPSMT"/>
          <w:color w:val="2D1107"/>
        </w:rPr>
        <w:t>And I will establish his seed for ever</w:t>
      </w:r>
      <w:r>
        <w:rPr>
          <w:rFonts w:ascii="TimesNewRomanPSMT" w:hAnsi="TimesNewRomanPSMT"/>
          <w:color w:val="2D1107"/>
        </w:rPr>
        <w:t xml:space="preserve"> a</w:t>
      </w:r>
      <w:r w:rsidRPr="001C139C">
        <w:rPr>
          <w:rFonts w:ascii="TimesNewRomanPSMT" w:hAnsi="TimesNewRomanPSMT"/>
          <w:color w:val="2D1107"/>
        </w:rPr>
        <w:t>nd ever, and his throne as the days of heaven</w:t>
      </w:r>
      <w:r w:rsidR="009B62A7">
        <w:t xml:space="preserve">. </w:t>
      </w:r>
    </w:p>
    <w:p w14:paraId="3D8820D9" w14:textId="77777777" w:rsidR="00712848" w:rsidRDefault="009B62A7" w:rsidP="00712848">
      <w:pPr>
        <w:pStyle w:val="Verse"/>
        <w:spacing w:after="240"/>
      </w:pPr>
      <w:r>
        <w:t xml:space="preserve">If his sons </w:t>
      </w:r>
      <w:r w:rsidR="00712848">
        <w:t>forsake</w:t>
      </w:r>
      <w:r>
        <w:t xml:space="preserve"> my law and walk</w:t>
      </w:r>
      <w:r w:rsidR="00712848">
        <w:t xml:space="preserve"> not</w:t>
      </w:r>
      <w:r>
        <w:t xml:space="preserve"> in my judgments,</w:t>
      </w:r>
    </w:p>
    <w:p w14:paraId="6F148992" w14:textId="143936B3" w:rsidR="00712848" w:rsidRDefault="00712848" w:rsidP="00712848">
      <w:pPr>
        <w:pStyle w:val="Verse"/>
        <w:spacing w:after="240"/>
        <w:rPr>
          <w:rFonts w:eastAsia="Arial"/>
          <w:szCs w:val="28"/>
        </w:rPr>
      </w:pPr>
      <w:r w:rsidRPr="00A5427E">
        <w:rPr>
          <w:rFonts w:eastAsia="Arial"/>
          <w:szCs w:val="28"/>
        </w:rPr>
        <w:t xml:space="preserve">If they profane </w:t>
      </w:r>
      <w:r>
        <w:rPr>
          <w:rFonts w:eastAsia="Arial"/>
          <w:szCs w:val="28"/>
        </w:rPr>
        <w:t>m</w:t>
      </w:r>
      <w:r w:rsidRPr="00A5427E">
        <w:rPr>
          <w:rFonts w:eastAsia="Arial"/>
          <w:szCs w:val="28"/>
        </w:rPr>
        <w:t xml:space="preserve">y statutes, and keep not </w:t>
      </w:r>
      <w:r>
        <w:rPr>
          <w:rFonts w:eastAsia="Arial"/>
          <w:szCs w:val="28"/>
        </w:rPr>
        <w:t>m</w:t>
      </w:r>
      <w:r w:rsidRPr="00A5427E">
        <w:rPr>
          <w:rFonts w:eastAsia="Arial"/>
          <w:szCs w:val="28"/>
        </w:rPr>
        <w:t>y commandments;</w:t>
      </w:r>
    </w:p>
    <w:p w14:paraId="681487E5" w14:textId="77777777" w:rsidR="00712848" w:rsidRDefault="00712848" w:rsidP="00712848">
      <w:pPr>
        <w:pStyle w:val="Verse"/>
        <w:spacing w:after="240"/>
        <w:rPr>
          <w:rFonts w:eastAsia="Arial"/>
          <w:szCs w:val="28"/>
        </w:rPr>
      </w:pPr>
      <w:r w:rsidRPr="00A5427E">
        <w:rPr>
          <w:rFonts w:eastAsia="Arial"/>
          <w:szCs w:val="28"/>
        </w:rPr>
        <w:t>Then will I visit their iniquities with a rod, and their</w:t>
      </w:r>
      <w:r>
        <w:rPr>
          <w:rFonts w:eastAsia="Arial"/>
          <w:szCs w:val="28"/>
        </w:rPr>
        <w:t xml:space="preserve"> sins</w:t>
      </w:r>
      <w:r w:rsidRPr="00A5427E">
        <w:rPr>
          <w:rFonts w:eastAsia="Arial"/>
          <w:szCs w:val="28"/>
        </w:rPr>
        <w:t xml:space="preserve"> with </w:t>
      </w:r>
      <w:r>
        <w:rPr>
          <w:rFonts w:eastAsia="Arial"/>
          <w:szCs w:val="28"/>
        </w:rPr>
        <w:t>scourges</w:t>
      </w:r>
      <w:r w:rsidRPr="00A5427E">
        <w:rPr>
          <w:rFonts w:eastAsia="Arial"/>
          <w:szCs w:val="28"/>
        </w:rPr>
        <w:t>.</w:t>
      </w:r>
    </w:p>
    <w:p w14:paraId="1D55D81C" w14:textId="77777777" w:rsidR="004E4FC2" w:rsidRDefault="00712848" w:rsidP="004E4FC2">
      <w:pPr>
        <w:pStyle w:val="Verse"/>
        <w:spacing w:after="240"/>
        <w:rPr>
          <w:rFonts w:eastAsia="Arial"/>
          <w:szCs w:val="28"/>
        </w:rPr>
      </w:pPr>
      <w:r>
        <w:rPr>
          <w:rFonts w:eastAsia="Arial"/>
          <w:szCs w:val="28"/>
        </w:rPr>
        <w:t>But m</w:t>
      </w:r>
      <w:r w:rsidRPr="00A5427E">
        <w:rPr>
          <w:rFonts w:eastAsia="Arial"/>
          <w:szCs w:val="28"/>
        </w:rPr>
        <w:t xml:space="preserve">y mercy will I not utterly take from them, nor wrong them in </w:t>
      </w:r>
      <w:r>
        <w:rPr>
          <w:rFonts w:eastAsia="Arial"/>
          <w:szCs w:val="28"/>
        </w:rPr>
        <w:t>m</w:t>
      </w:r>
      <w:r w:rsidRPr="00A5427E">
        <w:rPr>
          <w:rFonts w:eastAsia="Arial"/>
          <w:szCs w:val="28"/>
        </w:rPr>
        <w:t>y truth.</w:t>
      </w:r>
    </w:p>
    <w:p w14:paraId="2820CE25" w14:textId="7195D7B9" w:rsidR="00712848" w:rsidRPr="004E4FC2" w:rsidRDefault="00712848" w:rsidP="004E4FC2">
      <w:pPr>
        <w:pStyle w:val="Verse"/>
        <w:spacing w:after="240"/>
      </w:pPr>
      <w:r w:rsidRPr="00A5427E">
        <w:rPr>
          <w:rFonts w:eastAsia="Arial"/>
          <w:szCs w:val="28"/>
        </w:rPr>
        <w:t xml:space="preserve">Neither will I profane </w:t>
      </w:r>
      <w:r w:rsidR="004E4FC2">
        <w:rPr>
          <w:rFonts w:eastAsia="Arial"/>
          <w:szCs w:val="28"/>
        </w:rPr>
        <w:t>m</w:t>
      </w:r>
      <w:r w:rsidRPr="00A5427E">
        <w:rPr>
          <w:rFonts w:eastAsia="Arial"/>
          <w:szCs w:val="28"/>
        </w:rPr>
        <w:t xml:space="preserve">y covenant, nor make void the </w:t>
      </w:r>
      <w:r w:rsidR="004E4FC2">
        <w:rPr>
          <w:rFonts w:eastAsia="Arial"/>
          <w:szCs w:val="28"/>
        </w:rPr>
        <w:t>words</w:t>
      </w:r>
      <w:r w:rsidRPr="00A5427E">
        <w:rPr>
          <w:rFonts w:eastAsia="Arial"/>
          <w:szCs w:val="28"/>
        </w:rPr>
        <w:t xml:space="preserve"> that </w:t>
      </w:r>
      <w:r w:rsidR="004E4FC2">
        <w:rPr>
          <w:rFonts w:eastAsia="Arial"/>
          <w:szCs w:val="28"/>
        </w:rPr>
        <w:t>proceed from m</w:t>
      </w:r>
      <w:r w:rsidRPr="00A5427E">
        <w:rPr>
          <w:rFonts w:eastAsia="Arial"/>
          <w:szCs w:val="28"/>
        </w:rPr>
        <w:t>y lips.</w:t>
      </w:r>
    </w:p>
    <w:p w14:paraId="60070831" w14:textId="77777777" w:rsid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Once have I sworn by my holiness, that I will not lie to David.</w:t>
      </w:r>
    </w:p>
    <w:p w14:paraId="7C3E8512" w14:textId="77777777" w:rsidR="004E4FC2" w:rsidRP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His see</w:t>
      </w:r>
      <w:r>
        <w:rPr>
          <w:rFonts w:ascii="TimesNewRomanPSMT" w:hAnsi="TimesNewRomanPSMT"/>
          <w:color w:val="2D1107"/>
        </w:rPr>
        <w:t>d</w:t>
      </w:r>
      <w:r w:rsidRPr="001C139C">
        <w:rPr>
          <w:rFonts w:ascii="TimesNewRomanPSMT" w:hAnsi="TimesNewRomanPSMT"/>
          <w:color w:val="2D1107"/>
        </w:rPr>
        <w:t xml:space="preserve"> shall endure for ever</w:t>
      </w:r>
      <w:r w:rsidRPr="004E4FC2">
        <w:rPr>
          <w:rFonts w:ascii="TimesNewRomanPSMT" w:hAnsi="TimesNewRomanPSMT"/>
          <w:color w:val="2D1107"/>
        </w:rPr>
        <w:t>, and his throne as the sun before me;</w:t>
      </w:r>
    </w:p>
    <w:p w14:paraId="0B4FF672" w14:textId="7CC5CFE0" w:rsidR="00FE38E9" w:rsidRDefault="004E4FC2" w:rsidP="00F82D8A">
      <w:pPr>
        <w:pStyle w:val="Verse"/>
        <w:spacing w:after="240"/>
      </w:pPr>
      <w:r w:rsidRPr="004E4FC2">
        <w:rPr>
          <w:rFonts w:ascii="TimesNewRomanPSMT" w:hAnsi="TimesNewRomanPSMT"/>
          <w:color w:val="2D1107"/>
        </w:rPr>
        <w:t xml:space="preserve">And as the moon </w:t>
      </w:r>
      <w:r w:rsidRPr="004E4FC2">
        <w:rPr>
          <w:rFonts w:ascii="TimesNewRomanPS" w:hAnsi="TimesNewRomanPS"/>
          <w:color w:val="2D1107"/>
        </w:rPr>
        <w:t xml:space="preserve">that is </w:t>
      </w:r>
      <w:r w:rsidRPr="004E4FC2">
        <w:rPr>
          <w:rFonts w:ascii="TimesNewRomanPSMT" w:hAnsi="TimesNewRomanPSMT"/>
          <w:color w:val="2D1107"/>
        </w:rPr>
        <w:t>established for</w:t>
      </w:r>
      <w:r w:rsidRPr="001C139C">
        <w:rPr>
          <w:rFonts w:ascii="TimesNewRomanPSMT" w:hAnsi="TimesNewRomanPSMT"/>
          <w:color w:val="2D1107"/>
        </w:rPr>
        <w:t xml:space="preserve"> ever, and as </w:t>
      </w:r>
      <w:r>
        <w:rPr>
          <w:rFonts w:ascii="TimesNewRomanPSMT" w:hAnsi="TimesNewRomanPSMT"/>
          <w:color w:val="2D1107"/>
        </w:rPr>
        <w:t>a</w:t>
      </w:r>
      <w:r w:rsidRPr="001C139C">
        <w:rPr>
          <w:rFonts w:ascii="TimesNewRomanPSMT" w:hAnsi="TimesNewRomanPSMT"/>
          <w:color w:val="2D1107"/>
        </w:rPr>
        <w:t xml:space="preserve"> faithful witness in heaven</w:t>
      </w:r>
      <w:r w:rsidR="009B62A7">
        <w:t xml:space="preserve">. </w:t>
      </w:r>
      <w:r w:rsidR="00FA3250">
        <w:t xml:space="preserve"> </w:t>
      </w:r>
      <w:proofErr w:type="spellStart"/>
      <w:r w:rsidR="00425D62">
        <w:rPr>
          <w:i/>
        </w:rPr>
        <w:t>Diapsalma</w:t>
      </w:r>
      <w:proofErr w:type="spellEnd"/>
      <w:r w:rsidR="009B62A7">
        <w:t xml:space="preserve"> </w:t>
      </w:r>
    </w:p>
    <w:p w14:paraId="15AE229F" w14:textId="065CD331" w:rsidR="00FE38E9" w:rsidRDefault="004E4FC2" w:rsidP="00F82D8A">
      <w:pPr>
        <w:pStyle w:val="Verse"/>
        <w:spacing w:after="240"/>
      </w:pPr>
      <w:r>
        <w:t>But t</w:t>
      </w:r>
      <w:r w:rsidR="009B62A7">
        <w:t xml:space="preserve">hou hast cast </w:t>
      </w:r>
      <w:r>
        <w:t>off</w:t>
      </w:r>
      <w:r w:rsidR="009B62A7">
        <w:t xml:space="preserve"> and</w:t>
      </w:r>
      <w:r>
        <w:t xml:space="preserve"> brought to </w:t>
      </w:r>
      <w:proofErr w:type="spellStart"/>
      <w:r>
        <w:t>nought</w:t>
      </w:r>
      <w:proofErr w:type="spellEnd"/>
      <w:r w:rsidR="009B62A7">
        <w:t>, thou hast rejected t</w:t>
      </w:r>
      <w:r>
        <w:t>hine anointed</w:t>
      </w:r>
      <w:r w:rsidR="009B62A7">
        <w:t xml:space="preserve">. </w:t>
      </w:r>
    </w:p>
    <w:p w14:paraId="34D7DFAA" w14:textId="530BC1A7" w:rsid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Thou hast overthrown the covenant of thy servant; thou has</w:t>
      </w:r>
      <w:r>
        <w:rPr>
          <w:rFonts w:ascii="TimesNewRomanPSMT" w:hAnsi="TimesNewRomanPSMT"/>
          <w:color w:val="2D1107"/>
        </w:rPr>
        <w:t>t</w:t>
      </w:r>
      <w:r w:rsidRPr="001C139C">
        <w:rPr>
          <w:rFonts w:ascii="TimesNewRomanPSMT" w:hAnsi="TimesNewRomanPSMT"/>
          <w:color w:val="2D1107"/>
        </w:rPr>
        <w:t xml:space="preserve"> profaned his sanctuary</w:t>
      </w:r>
      <w:r w:rsidRPr="001C139C">
        <w:rPr>
          <w:rFonts w:ascii="TimesNewRomanPS" w:hAnsi="TimesNewRomanPS"/>
          <w:i/>
          <w:iCs/>
          <w:color w:val="2D1107"/>
        </w:rPr>
        <w:t xml:space="preserve"> </w:t>
      </w:r>
      <w:r w:rsidRPr="001C139C">
        <w:rPr>
          <w:rFonts w:ascii="TimesNewRomanPSMT" w:hAnsi="TimesNewRomanPSMT"/>
          <w:color w:val="2D1107"/>
        </w:rPr>
        <w:t>to the ground.</w:t>
      </w:r>
    </w:p>
    <w:p w14:paraId="20170E3F" w14:textId="06EFB356" w:rsidR="004E4FC2" w:rsidRDefault="004E4FC2" w:rsidP="00F82D8A">
      <w:pPr>
        <w:pStyle w:val="Verse"/>
        <w:spacing w:after="240"/>
      </w:pPr>
      <w:r w:rsidRPr="001C139C">
        <w:rPr>
          <w:rFonts w:ascii="TimesNewRomanPSMT" w:hAnsi="TimesNewRomanPSMT"/>
          <w:color w:val="2D1107"/>
        </w:rPr>
        <w:t xml:space="preserve">Thou hast broken down all his </w:t>
      </w:r>
      <w:r>
        <w:rPr>
          <w:rFonts w:ascii="TimesNewRomanPSMT" w:hAnsi="TimesNewRomanPSMT"/>
          <w:color w:val="2D1107"/>
        </w:rPr>
        <w:t>defenses</w:t>
      </w:r>
      <w:r w:rsidRPr="001C139C">
        <w:rPr>
          <w:rFonts w:ascii="TimesNewRomanPSMT" w:hAnsi="TimesNewRomanPSMT"/>
          <w:color w:val="2D1107"/>
        </w:rPr>
        <w:t>; thou hast made his strongholds a terror</w:t>
      </w:r>
      <w:r>
        <w:t>.</w:t>
      </w:r>
    </w:p>
    <w:p w14:paraId="70914943" w14:textId="77777777" w:rsidR="004E4FC2" w:rsidRDefault="009B62A7" w:rsidP="00F82D8A">
      <w:pPr>
        <w:pStyle w:val="Verse"/>
        <w:spacing w:after="240"/>
        <w:rPr>
          <w:rFonts w:ascii="TimesNewRomanPSMT" w:hAnsi="TimesNewRomanPSMT" w:hint="eastAsia"/>
          <w:color w:val="2D1107"/>
        </w:rPr>
      </w:pPr>
      <w:r>
        <w:t xml:space="preserve">All </w:t>
      </w:r>
      <w:r w:rsidR="004E4FC2">
        <w:t>who pass by the way</w:t>
      </w:r>
      <w:r>
        <w:t xml:space="preserve"> have plundered him</w:t>
      </w:r>
      <w:r w:rsidR="004E4FC2">
        <w:t xml:space="preserve">; </w:t>
      </w:r>
      <w:r w:rsidR="004E4FC2" w:rsidRPr="001C139C">
        <w:rPr>
          <w:rFonts w:ascii="TimesNewRomanPSMT" w:hAnsi="TimesNewRomanPSMT"/>
          <w:color w:val="2D1107"/>
        </w:rPr>
        <w:t>he is become a reproach to his neighbors.</w:t>
      </w:r>
    </w:p>
    <w:p w14:paraId="2316810E" w14:textId="77777777" w:rsid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Thou hast exalted the right hand of his enemies; thou hast made all his enemies to rejoice.</w:t>
      </w:r>
    </w:p>
    <w:p w14:paraId="5094E5AA" w14:textId="77777777" w:rsid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Thou hast turned back the help of his sword, and hast not helped him in the battle.</w:t>
      </w:r>
    </w:p>
    <w:p w14:paraId="36A54462" w14:textId="1772FFB0" w:rsidR="004E4FC2" w:rsidRDefault="004E4FC2" w:rsidP="00F82D8A">
      <w:pPr>
        <w:pStyle w:val="Verse"/>
        <w:spacing w:after="240"/>
        <w:rPr>
          <w:rFonts w:ascii="TimesNewRomanPSMT" w:hAnsi="TimesNewRomanPSMT" w:hint="eastAsia"/>
          <w:color w:val="2D1107"/>
        </w:rPr>
      </w:pPr>
      <w:r w:rsidRPr="00A5427E">
        <w:rPr>
          <w:rFonts w:eastAsia="Arial"/>
          <w:szCs w:val="28"/>
        </w:rPr>
        <w:t>Thou hast made an end of his purification</w:t>
      </w:r>
      <w:r>
        <w:rPr>
          <w:rFonts w:ascii="TimesNewRomanPSMT" w:hAnsi="TimesNewRomanPSMT"/>
          <w:color w:val="2D1107"/>
        </w:rPr>
        <w:t xml:space="preserve">; </w:t>
      </w:r>
      <w:r w:rsidRPr="001C139C">
        <w:rPr>
          <w:rFonts w:ascii="TimesNewRomanPSMT" w:hAnsi="TimesNewRomanPSMT"/>
          <w:color w:val="2D1107"/>
        </w:rPr>
        <w:t xml:space="preserve">thou hast </w:t>
      </w:r>
      <w:r>
        <w:rPr>
          <w:rFonts w:ascii="TimesNewRomanPSMT" w:hAnsi="TimesNewRomanPSMT"/>
          <w:color w:val="2D1107"/>
        </w:rPr>
        <w:t>cast</w:t>
      </w:r>
      <w:r w:rsidRPr="001C139C">
        <w:rPr>
          <w:rFonts w:ascii="TimesNewRomanPSMT" w:hAnsi="TimesNewRomanPSMT"/>
          <w:color w:val="2D1107"/>
        </w:rPr>
        <w:t xml:space="preserve"> down his throne to the ground.</w:t>
      </w:r>
    </w:p>
    <w:p w14:paraId="1EBC397F" w14:textId="1D0FAB11" w:rsidR="00FE38E9" w:rsidRDefault="004E4FC2" w:rsidP="00F82D8A">
      <w:pPr>
        <w:pStyle w:val="Verse"/>
        <w:spacing w:after="240"/>
      </w:pPr>
      <w:r w:rsidRPr="001C139C">
        <w:rPr>
          <w:rFonts w:ascii="TimesNewRomanPSMT" w:hAnsi="TimesNewRomanPSMT"/>
          <w:color w:val="2D1107"/>
        </w:rPr>
        <w:t>Thou hast shortened the days of his throne: thou hast poured shame upon him</w:t>
      </w:r>
      <w:r w:rsidR="009B62A7">
        <w:t xml:space="preserve">. </w:t>
      </w:r>
      <w:r w:rsidR="00FA3250">
        <w:t xml:space="preserve"> </w:t>
      </w:r>
      <w:proofErr w:type="spellStart"/>
      <w:r w:rsidR="00425D62">
        <w:rPr>
          <w:i/>
        </w:rPr>
        <w:t>Diapsalma</w:t>
      </w:r>
      <w:proofErr w:type="spellEnd"/>
      <w:r w:rsidR="009B62A7">
        <w:t xml:space="preserve"> </w:t>
      </w:r>
    </w:p>
    <w:p w14:paraId="35F66F57" w14:textId="1FEC5B7E" w:rsidR="00FE38E9" w:rsidRDefault="009B62A7" w:rsidP="00F82D8A">
      <w:pPr>
        <w:pStyle w:val="Verse"/>
        <w:spacing w:after="240"/>
      </w:pPr>
      <w:r>
        <w:t xml:space="preserve">How long, O Lord; wilt thou turn away forever? </w:t>
      </w:r>
      <w:r w:rsidR="004E4FC2">
        <w:t>Sha;; thy wrath burn</w:t>
      </w:r>
      <w:r>
        <w:t xml:space="preserve"> like fire? </w:t>
      </w:r>
    </w:p>
    <w:p w14:paraId="44A57FA2" w14:textId="77777777" w:rsidR="004E4FC2" w:rsidRP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Remember what my </w:t>
      </w:r>
      <w:r>
        <w:rPr>
          <w:rFonts w:ascii="TimesNewRomanPSMT" w:hAnsi="TimesNewRomanPSMT"/>
          <w:color w:val="2D1107"/>
        </w:rPr>
        <w:t>substance</w:t>
      </w:r>
      <w:r w:rsidRPr="001C139C">
        <w:rPr>
          <w:rFonts w:ascii="TimesNewRomanPSMT" w:hAnsi="TimesNewRomanPSMT"/>
          <w:color w:val="2D1107"/>
        </w:rPr>
        <w:t xml:space="preserve"> is: for hast thou created all the sons of men in vain?</w:t>
      </w:r>
    </w:p>
    <w:p w14:paraId="68ECD900" w14:textId="3E1B842E" w:rsidR="00FE38E9" w:rsidRDefault="004E4FC2" w:rsidP="00F82D8A">
      <w:pPr>
        <w:pStyle w:val="Verse"/>
        <w:spacing w:after="240"/>
      </w:pPr>
      <w:r w:rsidRPr="004E4FC2">
        <w:rPr>
          <w:rFonts w:ascii="TimesNewRomanPSMT" w:hAnsi="TimesNewRomanPSMT"/>
          <w:color w:val="2D1107"/>
        </w:rPr>
        <w:t xml:space="preserve">What man is there who shall live, and not see death? Shall </w:t>
      </w:r>
      <w:r w:rsidRPr="004E4FC2">
        <w:rPr>
          <w:rFonts w:ascii="TimesNewRomanPS" w:hAnsi="TimesNewRomanPS"/>
          <w:color w:val="2D1107"/>
        </w:rPr>
        <w:t xml:space="preserve">any one </w:t>
      </w:r>
      <w:r w:rsidRPr="004E4FC2">
        <w:rPr>
          <w:rFonts w:ascii="TimesNewRomanPSMT" w:hAnsi="TimesNewRomanPSMT"/>
          <w:color w:val="2D1107"/>
        </w:rPr>
        <w:t>deliver his soul from the hand of Hades?</w:t>
      </w:r>
      <w:r>
        <w:rPr>
          <w:rFonts w:ascii="TimesNewRomanPSMT" w:hAnsi="TimesNewRomanPSMT"/>
          <w:color w:val="2D1107"/>
        </w:rPr>
        <w:t xml:space="preserve"> </w:t>
      </w:r>
      <w:proofErr w:type="spellStart"/>
      <w:r w:rsidR="00425D62">
        <w:rPr>
          <w:i/>
        </w:rPr>
        <w:t>Diapsalma</w:t>
      </w:r>
      <w:proofErr w:type="spellEnd"/>
      <w:r w:rsidR="009B62A7">
        <w:t xml:space="preserve"> </w:t>
      </w:r>
    </w:p>
    <w:p w14:paraId="76E700FC" w14:textId="65F22D40" w:rsidR="004E4FC2" w:rsidRPr="004E4FC2" w:rsidRDefault="004E4FC2" w:rsidP="00F82D8A">
      <w:pPr>
        <w:pStyle w:val="Verse"/>
        <w:spacing w:after="240"/>
        <w:rPr>
          <w:rFonts w:ascii="TimesNewRomanPSMT" w:hAnsi="TimesNewRomanPSMT" w:hint="eastAsia"/>
          <w:color w:val="2D1107"/>
        </w:rPr>
      </w:pPr>
      <w:r w:rsidRPr="001C139C">
        <w:rPr>
          <w:rFonts w:ascii="TimesNewRomanPSMT" w:hAnsi="TimesNewRomanPSMT"/>
          <w:color w:val="2D1107"/>
        </w:rPr>
        <w:t xml:space="preserve">Where are thine ancient mercies, O Lord, which thou </w:t>
      </w:r>
      <w:r>
        <w:rPr>
          <w:rFonts w:ascii="TimesNewRomanPSMT" w:hAnsi="TimesNewRomanPSMT"/>
          <w:color w:val="2D1107"/>
        </w:rPr>
        <w:t xml:space="preserve">hast </w:t>
      </w:r>
      <w:r w:rsidRPr="004E4FC2">
        <w:rPr>
          <w:rFonts w:ascii="TimesNewRomanPSMT" w:hAnsi="TimesNewRomanPSMT"/>
          <w:color w:val="2D1107"/>
        </w:rPr>
        <w:t>sw</w:t>
      </w:r>
      <w:r>
        <w:rPr>
          <w:rFonts w:ascii="TimesNewRomanPSMT" w:hAnsi="TimesNewRomanPSMT"/>
          <w:color w:val="2D1107"/>
        </w:rPr>
        <w:t>o</w:t>
      </w:r>
      <w:r w:rsidRPr="004E4FC2">
        <w:rPr>
          <w:rFonts w:ascii="TimesNewRomanPSMT" w:hAnsi="TimesNewRomanPSMT"/>
          <w:color w:val="2D1107"/>
        </w:rPr>
        <w:t>r</w:t>
      </w:r>
      <w:r>
        <w:rPr>
          <w:rFonts w:ascii="TimesNewRomanPSMT" w:hAnsi="TimesNewRomanPSMT"/>
          <w:color w:val="2D1107"/>
        </w:rPr>
        <w:t>n</w:t>
      </w:r>
      <w:r w:rsidRPr="004E4FC2">
        <w:rPr>
          <w:rFonts w:ascii="TimesNewRomanPSMT" w:hAnsi="TimesNewRomanPSMT"/>
          <w:color w:val="2D1107"/>
        </w:rPr>
        <w:t xml:space="preserve"> to David in thy truth?</w:t>
      </w:r>
    </w:p>
    <w:p w14:paraId="3DC5AA9F" w14:textId="77777777" w:rsidR="004E4FC2" w:rsidRDefault="004E4FC2" w:rsidP="004E4FC2">
      <w:pPr>
        <w:pStyle w:val="Verse"/>
        <w:spacing w:after="240"/>
      </w:pPr>
      <w:r w:rsidRPr="004E4FC2">
        <w:rPr>
          <w:rFonts w:ascii="TimesNewRomanPSMT" w:hAnsi="TimesNewRomanPSMT"/>
          <w:color w:val="2D1107"/>
        </w:rPr>
        <w:t>Remember, O Lord, the reproach of thy servants, which I have borne in my heart</w:t>
      </w:r>
      <w:r>
        <w:rPr>
          <w:rFonts w:ascii="TimesNewRomanPSMT" w:hAnsi="TimesNewRomanPSMT"/>
          <w:color w:val="2D1107"/>
        </w:rPr>
        <w:t xml:space="preserve"> from </w:t>
      </w:r>
      <w:r w:rsidRPr="004E4FC2">
        <w:rPr>
          <w:rFonts w:ascii="TimesNewRomanPSMT" w:hAnsi="TimesNewRomanPSMT"/>
          <w:color w:val="2D1107"/>
        </w:rPr>
        <w:t>many nations</w:t>
      </w:r>
      <w:r>
        <w:t>,</w:t>
      </w:r>
    </w:p>
    <w:p w14:paraId="7FF400E7" w14:textId="77777777" w:rsidR="004E4FC2" w:rsidRDefault="004E4FC2" w:rsidP="004E4FC2">
      <w:pPr>
        <w:pStyle w:val="Verse"/>
        <w:spacing w:after="240"/>
        <w:rPr>
          <w:rFonts w:ascii="TimesNewRomanPSMT" w:hAnsi="TimesNewRomanPSMT" w:hint="eastAsia"/>
          <w:color w:val="2D1107"/>
        </w:rPr>
      </w:pPr>
      <w:r>
        <w:t>W</w:t>
      </w:r>
      <w:r w:rsidRPr="001C139C">
        <w:rPr>
          <w:rFonts w:ascii="TimesNewRomanPSMT" w:hAnsi="TimesNewRomanPSMT"/>
          <w:color w:val="2D1107"/>
        </w:rPr>
        <w:t>herewith thine enemies have reviled, O Lord: wherewith they have reviled the recompense of thine anointed.</w:t>
      </w:r>
    </w:p>
    <w:p w14:paraId="1D93D507" w14:textId="0344C2DB" w:rsidR="009B62A7" w:rsidRDefault="009B62A7" w:rsidP="004E4FC2">
      <w:pPr>
        <w:pStyle w:val="Verse"/>
        <w:spacing w:after="240"/>
      </w:pPr>
      <w:r>
        <w:t xml:space="preserve">Blessed be the Lord forever. Amen and amen. </w:t>
      </w:r>
    </w:p>
    <w:p w14:paraId="4B604176" w14:textId="77777777" w:rsidR="00B50629" w:rsidRDefault="00B50629" w:rsidP="0037394E">
      <w:pPr>
        <w:pStyle w:val="Rubric"/>
      </w:pPr>
      <w:r>
        <w:t>Glory. Both now. Alleluia.</w:t>
      </w:r>
    </w:p>
    <w:p w14:paraId="46BC367D" w14:textId="77777777" w:rsidR="00237B9C" w:rsidRDefault="004E40D2" w:rsidP="00B50629">
      <w:pPr>
        <w:pStyle w:val="Heading2"/>
        <w:spacing w:after="240"/>
      </w:pPr>
      <w:r>
        <w:t xml:space="preserve">Third </w:t>
      </w:r>
      <w:r w:rsidR="00B50629">
        <w:t>Stasis</w:t>
      </w:r>
    </w:p>
    <w:p w14:paraId="3D834575" w14:textId="77777777" w:rsidR="009B62A7" w:rsidRDefault="00FE38E9" w:rsidP="00FA3250">
      <w:pPr>
        <w:pStyle w:val="Heading3"/>
        <w:spacing w:after="240"/>
      </w:pPr>
      <w:r>
        <w:t>Psalm</w:t>
      </w:r>
      <w:r w:rsidR="009B62A7">
        <w:t xml:space="preserve"> 89</w:t>
      </w:r>
    </w:p>
    <w:p w14:paraId="700C707E" w14:textId="77777777" w:rsidR="009B62A7" w:rsidRDefault="009B62A7" w:rsidP="00161212">
      <w:pPr>
        <w:pStyle w:val="Rubric"/>
      </w:pPr>
      <w:r>
        <w:t xml:space="preserve">A prayer of Moses, Man of God </w:t>
      </w:r>
    </w:p>
    <w:p w14:paraId="0A5076CC" w14:textId="77777777" w:rsidR="001D691C" w:rsidRDefault="009B62A7" w:rsidP="001D691C">
      <w:pPr>
        <w:pStyle w:val="Verse"/>
        <w:spacing w:after="240"/>
      </w:pPr>
      <w:r>
        <w:t>O Lord, thou hast been our refuge, from generation to generation.</w:t>
      </w:r>
    </w:p>
    <w:p w14:paraId="68F75D1F" w14:textId="77F38BC2" w:rsidR="00FE38E9" w:rsidRDefault="001D691C" w:rsidP="001D691C">
      <w:pPr>
        <w:pStyle w:val="Verse"/>
        <w:spacing w:after="240"/>
      </w:pPr>
      <w:r w:rsidRPr="00A5427E">
        <w:rPr>
          <w:rFonts w:eastAsia="Arial"/>
          <w:szCs w:val="28"/>
        </w:rPr>
        <w:t xml:space="preserve">Before the mountains were brought forth, and the earth and the world were formed, from everlasting to everlasting </w:t>
      </w:r>
      <w:r>
        <w:rPr>
          <w:rFonts w:eastAsia="Arial"/>
          <w:szCs w:val="28"/>
        </w:rPr>
        <w:t>t</w:t>
      </w:r>
      <w:r w:rsidRPr="00A5427E">
        <w:rPr>
          <w:rFonts w:eastAsia="Arial"/>
          <w:szCs w:val="28"/>
        </w:rPr>
        <w:t>hou art</w:t>
      </w:r>
      <w:r w:rsidR="009B62A7">
        <w:t xml:space="preserve">. </w:t>
      </w:r>
    </w:p>
    <w:p w14:paraId="74BC549C" w14:textId="36ACF992" w:rsidR="00FE38E9" w:rsidRDefault="001D691C" w:rsidP="00F82D8A">
      <w:pPr>
        <w:pStyle w:val="Verse"/>
        <w:spacing w:after="240"/>
      </w:pPr>
      <w:r w:rsidRPr="001D691C">
        <w:t>Turn not man away unto lowliness</w:t>
      </w:r>
      <w:r>
        <w:t xml:space="preserve">; for thou hast </w:t>
      </w:r>
      <w:r w:rsidRPr="001D691C">
        <w:t xml:space="preserve">said, Return, </w:t>
      </w:r>
      <w:r>
        <w:t>O</w:t>
      </w:r>
      <w:r w:rsidRPr="001D691C">
        <w:t xml:space="preserve"> sons of men</w:t>
      </w:r>
      <w:r w:rsidR="009B62A7">
        <w:t xml:space="preserve">. </w:t>
      </w:r>
    </w:p>
    <w:p w14:paraId="24EF2132" w14:textId="5A13F03F" w:rsidR="001D691C" w:rsidRDefault="001D691C" w:rsidP="00F82D8A">
      <w:pPr>
        <w:pStyle w:val="Verse"/>
        <w:spacing w:after="240"/>
      </w:pPr>
      <w:r w:rsidRPr="001D691C">
        <w:t xml:space="preserve">For a thousand years in </w:t>
      </w:r>
      <w:r>
        <w:t>t</w:t>
      </w:r>
      <w:r w:rsidRPr="001D691C">
        <w:t xml:space="preserve">hy sight, O Lord, are </w:t>
      </w:r>
      <w:r>
        <w:t>as</w:t>
      </w:r>
      <w:r w:rsidRPr="001D691C">
        <w:t xml:space="preserve"> yesterday </w:t>
      </w:r>
      <w:r>
        <w:t>when it is</w:t>
      </w:r>
      <w:r w:rsidRPr="001D691C">
        <w:t xml:space="preserve"> past, and </w:t>
      </w:r>
      <w:r>
        <w:t>as a</w:t>
      </w:r>
      <w:r w:rsidRPr="001D691C">
        <w:t xml:space="preserve"> watch in the night</w:t>
      </w:r>
      <w:r>
        <w:t>.</w:t>
      </w:r>
    </w:p>
    <w:p w14:paraId="5B8AC8C7" w14:textId="455C88FD" w:rsidR="001D691C" w:rsidRDefault="001D691C" w:rsidP="00F82D8A">
      <w:pPr>
        <w:pStyle w:val="Verse"/>
        <w:spacing w:after="240"/>
      </w:pPr>
      <w:r w:rsidRPr="001D691C">
        <w:t>Years shall be vanity to them</w:t>
      </w:r>
      <w:r>
        <w:t>;</w:t>
      </w:r>
      <w:r w:rsidRPr="001D691C">
        <w:t xml:space="preserve"> </w:t>
      </w:r>
      <w:r>
        <w:t>i</w:t>
      </w:r>
      <w:r w:rsidRPr="00A5427E">
        <w:rPr>
          <w:rFonts w:eastAsia="Arial"/>
          <w:szCs w:val="28"/>
        </w:rPr>
        <w:t>n the morning as the grass shall man pass away.</w:t>
      </w:r>
    </w:p>
    <w:p w14:paraId="026825EB" w14:textId="1E25D602" w:rsidR="00FE38E9" w:rsidRPr="001D691C" w:rsidRDefault="001D691C" w:rsidP="001D691C">
      <w:pPr>
        <w:pStyle w:val="Verse"/>
        <w:spacing w:after="240"/>
      </w:pPr>
      <w:r w:rsidRPr="001D691C">
        <w:t>In the morning he shall flourish, and pass away; in the evening he shall fall, and be withered and dry</w:t>
      </w:r>
      <w:r w:rsidR="009B62A7" w:rsidRPr="001D691C">
        <w:t xml:space="preserve">. </w:t>
      </w:r>
    </w:p>
    <w:p w14:paraId="06A66F5F" w14:textId="77777777" w:rsidR="001D691C" w:rsidRPr="001D691C" w:rsidRDefault="001D691C" w:rsidP="00F82D8A">
      <w:pPr>
        <w:pStyle w:val="Verse"/>
        <w:spacing w:after="240"/>
      </w:pPr>
      <w:r w:rsidRPr="001D691C">
        <w:t>For we have perished in thine anger, and in thy wrath we have been troubled.</w:t>
      </w:r>
    </w:p>
    <w:p w14:paraId="7C922C8B" w14:textId="0C76B733" w:rsidR="00FE38E9" w:rsidRDefault="009B62A7" w:rsidP="00F82D8A">
      <w:pPr>
        <w:pStyle w:val="Verse"/>
        <w:spacing w:after="240"/>
      </w:pPr>
      <w:r w:rsidRPr="001D691C">
        <w:t>T</w:t>
      </w:r>
      <w:r>
        <w:t xml:space="preserve">hou hast set our iniquities before thee, our life in the light of thy countenance. </w:t>
      </w:r>
    </w:p>
    <w:p w14:paraId="12218D31" w14:textId="6C5BF161" w:rsidR="001D691C" w:rsidRDefault="001D691C" w:rsidP="001D691C">
      <w:pPr>
        <w:pStyle w:val="Verse"/>
        <w:spacing w:after="240"/>
      </w:pPr>
      <w:r w:rsidRPr="00A5427E">
        <w:rPr>
          <w:rFonts w:eastAsia="Arial"/>
          <w:szCs w:val="28"/>
        </w:rPr>
        <w:t xml:space="preserve">For all our days are spent, and </w:t>
      </w:r>
      <w:r>
        <w:rPr>
          <w:rFonts w:eastAsia="Arial"/>
          <w:szCs w:val="28"/>
        </w:rPr>
        <w:t>we have passed away in</w:t>
      </w:r>
      <w:r w:rsidRPr="00A5427E">
        <w:rPr>
          <w:rFonts w:eastAsia="Arial"/>
          <w:szCs w:val="28"/>
        </w:rPr>
        <w:t xml:space="preserve"> </w:t>
      </w:r>
      <w:r>
        <w:rPr>
          <w:rFonts w:eastAsia="Arial"/>
          <w:szCs w:val="28"/>
        </w:rPr>
        <w:t>thy wrath; o</w:t>
      </w:r>
      <w:r>
        <w:t xml:space="preserve">ur </w:t>
      </w:r>
      <w:r w:rsidR="009B62A7">
        <w:t>years hav</w:t>
      </w:r>
      <w:r>
        <w:t>e</w:t>
      </w:r>
      <w:r w:rsidR="009B62A7">
        <w:t xml:space="preserve"> no more strength than a spider</w:t>
      </w:r>
      <w:r w:rsidR="008635B2">
        <w:t>’</w:t>
      </w:r>
      <w:r w:rsidR="009B62A7">
        <w:t>s web.</w:t>
      </w:r>
    </w:p>
    <w:p w14:paraId="1A7FFA7A" w14:textId="546CC4C4" w:rsidR="00926CB8" w:rsidRDefault="001D691C" w:rsidP="00926CB8">
      <w:pPr>
        <w:pStyle w:val="Verse"/>
        <w:spacing w:after="240"/>
      </w:pPr>
      <w:r w:rsidRPr="001D691C">
        <w:rPr>
          <w:i/>
          <w:iCs/>
        </w:rPr>
        <w:t xml:space="preserve">As for </w:t>
      </w:r>
      <w:r w:rsidRPr="001D691C">
        <w:t xml:space="preserve">the days of our years, in them are seventy years; and if </w:t>
      </w:r>
      <w:r w:rsidRPr="001D691C">
        <w:rPr>
          <w:i/>
          <w:iCs/>
        </w:rPr>
        <w:t xml:space="preserve">men be </w:t>
      </w:r>
      <w:r w:rsidRPr="001D691C">
        <w:t>in strength,</w:t>
      </w:r>
      <w:r w:rsidR="00926CB8">
        <w:t xml:space="preserve"> then</w:t>
      </w:r>
      <w:r w:rsidRPr="001D691C">
        <w:t xml:space="preserve"> eighty years</w:t>
      </w:r>
      <w:r w:rsidR="00926CB8">
        <w:t>. A</w:t>
      </w:r>
      <w:r w:rsidRPr="001D691C">
        <w:t xml:space="preserve">nd the greater part of these is labor and travail, </w:t>
      </w:r>
      <w:r w:rsidR="00926CB8" w:rsidRPr="001D691C">
        <w:t>for weakness overtakes</w:t>
      </w:r>
      <w:r w:rsidR="00926CB8">
        <w:t xml:space="preserve"> </w:t>
      </w:r>
      <w:r w:rsidR="00926CB8" w:rsidRPr="001D691C">
        <w:t>us, and we shall be chastened</w:t>
      </w:r>
      <w:r w:rsidRPr="001D691C">
        <w:t>.</w:t>
      </w:r>
    </w:p>
    <w:p w14:paraId="58300D28" w14:textId="103BA975" w:rsidR="00926CB8" w:rsidRPr="00926CB8" w:rsidRDefault="00926CB8" w:rsidP="00926CB8">
      <w:pPr>
        <w:pStyle w:val="Verse"/>
        <w:spacing w:after="240"/>
      </w:pPr>
      <w:r w:rsidRPr="00926CB8">
        <w:t>Who know</w:t>
      </w:r>
      <w:r>
        <w:t>s</w:t>
      </w:r>
      <w:r w:rsidRPr="00926CB8">
        <w:t xml:space="preserve"> the power of </w:t>
      </w:r>
      <w:r>
        <w:t>t</w:t>
      </w:r>
      <w:r w:rsidRPr="00926CB8">
        <w:t>h</w:t>
      </w:r>
      <w:r>
        <w:t>y</w:t>
      </w:r>
      <w:r w:rsidRPr="00926CB8">
        <w:t xml:space="preserve"> wrath? </w:t>
      </w:r>
      <w:r>
        <w:t>A</w:t>
      </w:r>
      <w:r w:rsidRPr="00926CB8">
        <w:t xml:space="preserve">nd for fear of </w:t>
      </w:r>
      <w:r>
        <w:t>t</w:t>
      </w:r>
      <w:r w:rsidRPr="00926CB8">
        <w:t xml:space="preserve">hee who can recount </w:t>
      </w:r>
      <w:r>
        <w:t>t</w:t>
      </w:r>
      <w:r w:rsidRPr="00926CB8">
        <w:t>hine anger?</w:t>
      </w:r>
    </w:p>
    <w:p w14:paraId="7CCC61FB" w14:textId="1F2F0FEC" w:rsidR="00FE38E9" w:rsidRPr="002A7C9B" w:rsidRDefault="00926CB8" w:rsidP="00926CB8">
      <w:pPr>
        <w:pStyle w:val="Verse"/>
        <w:spacing w:after="240"/>
      </w:pPr>
      <w:r w:rsidRPr="00926CB8">
        <w:t xml:space="preserve">So make </w:t>
      </w:r>
      <w:r w:rsidRPr="002A7C9B">
        <w:t>t</w:t>
      </w:r>
      <w:r w:rsidRPr="00926CB8">
        <w:t>hy right hand known,</w:t>
      </w:r>
      <w:r w:rsidRPr="002A7C9B">
        <w:t xml:space="preserve"> </w:t>
      </w:r>
      <w:r w:rsidR="009B62A7" w:rsidRPr="002A7C9B">
        <w:t xml:space="preserve">that our hearts be held fast in wisdom. </w:t>
      </w:r>
    </w:p>
    <w:p w14:paraId="7C8FB6CB" w14:textId="18F729A5" w:rsidR="00BD5D77" w:rsidRPr="002A7C9B" w:rsidRDefault="00BD5D77" w:rsidP="00F82D8A">
      <w:pPr>
        <w:pStyle w:val="Verse"/>
        <w:spacing w:after="240"/>
      </w:pPr>
      <w:r w:rsidRPr="002A7C9B">
        <w:t>Return, O Lord! How long? And be intreated concerning thy servants</w:t>
      </w:r>
      <w:r w:rsidR="002A7C9B" w:rsidRPr="002A7C9B">
        <w:t>.</w:t>
      </w:r>
    </w:p>
    <w:p w14:paraId="3BA31F2A" w14:textId="69620F02" w:rsidR="00FE38E9" w:rsidRDefault="009B62A7" w:rsidP="00F82D8A">
      <w:pPr>
        <w:pStyle w:val="Verse"/>
        <w:spacing w:after="240"/>
      </w:pPr>
      <w:r w:rsidRPr="002A7C9B">
        <w:t xml:space="preserve">We were filled </w:t>
      </w:r>
      <w:r w:rsidR="002A7C9B">
        <w:t>in the morning with</w:t>
      </w:r>
      <w:r w:rsidRPr="002A7C9B">
        <w:t xml:space="preserve"> thy </w:t>
      </w:r>
      <w:r>
        <w:t>mercy</w:t>
      </w:r>
      <w:r w:rsidR="002A7C9B">
        <w:t>;</w:t>
      </w:r>
      <w:r>
        <w:t xml:space="preserve"> all our days we rejoiced and were glad. </w:t>
      </w:r>
    </w:p>
    <w:p w14:paraId="7BEF50F1" w14:textId="5E2FA316" w:rsidR="00FE38E9" w:rsidRDefault="002A7C9B" w:rsidP="00F82D8A">
      <w:pPr>
        <w:pStyle w:val="Verse"/>
        <w:spacing w:after="240"/>
      </w:pPr>
      <w:r>
        <w:t xml:space="preserve">Let us rejoice in all our days, </w:t>
      </w:r>
      <w:r w:rsidR="009B62A7">
        <w:t xml:space="preserve">for all the days thou </w:t>
      </w:r>
      <w:r>
        <w:t>hast</w:t>
      </w:r>
      <w:r w:rsidR="009B62A7">
        <w:t xml:space="preserve"> humble</w:t>
      </w:r>
      <w:r>
        <w:t>d</w:t>
      </w:r>
      <w:r w:rsidR="009B62A7">
        <w:t xml:space="preserve"> us, for the years </w:t>
      </w:r>
      <w:r>
        <w:t xml:space="preserve">wherein </w:t>
      </w:r>
      <w:r w:rsidR="009B62A7">
        <w:t xml:space="preserve">we </w:t>
      </w:r>
      <w:r>
        <w:t>have seen evils</w:t>
      </w:r>
      <w:r w:rsidR="009B62A7">
        <w:t xml:space="preserve">. </w:t>
      </w:r>
    </w:p>
    <w:p w14:paraId="270120B8" w14:textId="79AB300F" w:rsidR="00FE38E9" w:rsidRDefault="002A7C9B" w:rsidP="00F82D8A">
      <w:pPr>
        <w:pStyle w:val="Verse"/>
        <w:spacing w:after="240"/>
      </w:pPr>
      <w:r>
        <w:t>And look upon</w:t>
      </w:r>
      <w:r w:rsidR="009B62A7">
        <w:t xml:space="preserve"> thy servants and thy works, </w:t>
      </w:r>
      <w:r>
        <w:t xml:space="preserve">and </w:t>
      </w:r>
      <w:r w:rsidR="009B62A7">
        <w:t xml:space="preserve">guide their sons, </w:t>
      </w:r>
    </w:p>
    <w:p w14:paraId="2857D107" w14:textId="283BD07B" w:rsidR="002A7C9B" w:rsidRDefault="009B62A7" w:rsidP="002A7C9B">
      <w:pPr>
        <w:pStyle w:val="Verse"/>
        <w:spacing w:after="240"/>
      </w:pPr>
      <w:r>
        <w:t xml:space="preserve">And let </w:t>
      </w:r>
      <w:r w:rsidR="002F38BB">
        <w:t xml:space="preserve">the </w:t>
      </w:r>
      <w:r w:rsidR="002A7C9B">
        <w:t>brightness</w:t>
      </w:r>
      <w:r w:rsidR="002F38BB">
        <w:t xml:space="preserve"> of </w:t>
      </w:r>
      <w:r w:rsidR="002A7C9B">
        <w:t>the Lord our God</w:t>
      </w:r>
      <w:r w:rsidR="002F38BB">
        <w:t xml:space="preserve"> </w:t>
      </w:r>
      <w:r>
        <w:t>be upon us</w:t>
      </w:r>
      <w:r w:rsidR="002A7C9B">
        <w:t>; and direct for us the works of our hands.</w:t>
      </w:r>
    </w:p>
    <w:p w14:paraId="48AEDD4E" w14:textId="77777777" w:rsidR="009B62A7" w:rsidRDefault="00FE38E9" w:rsidP="002A7C9B">
      <w:pPr>
        <w:pStyle w:val="Heading3"/>
        <w:spacing w:after="240"/>
      </w:pPr>
      <w:r>
        <w:t>Psalm</w:t>
      </w:r>
      <w:r w:rsidR="009B62A7">
        <w:t xml:space="preserve"> 90</w:t>
      </w:r>
    </w:p>
    <w:p w14:paraId="776CCEFA" w14:textId="77777777" w:rsidR="009B62A7" w:rsidRDefault="009B62A7" w:rsidP="00161212">
      <w:pPr>
        <w:pStyle w:val="Rubric"/>
      </w:pPr>
      <w:r>
        <w:t xml:space="preserve">An ode of praise by David, untitled among the Hebrews </w:t>
      </w:r>
    </w:p>
    <w:p w14:paraId="244D3E44" w14:textId="6CF079FB" w:rsidR="00FE38E9" w:rsidRDefault="009B62A7" w:rsidP="00F82D8A">
      <w:pPr>
        <w:pStyle w:val="Verse"/>
        <w:spacing w:after="240"/>
      </w:pPr>
      <w:r>
        <w:t xml:space="preserve">He </w:t>
      </w:r>
      <w:r w:rsidR="00BF3CF7">
        <w:t xml:space="preserve">who dwells </w:t>
      </w:r>
      <w:r>
        <w:t xml:space="preserve">in the help of the Most High shall abide in the shelter of </w:t>
      </w:r>
      <w:r w:rsidR="00BF3CF7">
        <w:t>th</w:t>
      </w:r>
      <w:r w:rsidR="0059606C">
        <w:t>e</w:t>
      </w:r>
      <w:r w:rsidR="00BF3CF7">
        <w:t xml:space="preserve"> God of h</w:t>
      </w:r>
      <w:r>
        <w:t xml:space="preserve">eaven, </w:t>
      </w:r>
    </w:p>
    <w:p w14:paraId="65E9F24A" w14:textId="43B5E4D7" w:rsidR="00BF3CF7" w:rsidRDefault="00BF3CF7" w:rsidP="00F82D8A">
      <w:pPr>
        <w:pStyle w:val="Verse"/>
        <w:spacing w:after="240"/>
      </w:pPr>
      <w:r w:rsidRPr="00BF3CF7">
        <w:t xml:space="preserve">He shall say unto the Lord: Thou art my helper and my refuge. He is my God, and I will hope in </w:t>
      </w:r>
      <w:r w:rsidR="0059606C">
        <w:t>h</w:t>
      </w:r>
      <w:r w:rsidRPr="00BF3CF7">
        <w:t>im</w:t>
      </w:r>
      <w:r w:rsidR="0059606C">
        <w:t>.</w:t>
      </w:r>
      <w:r w:rsidRPr="00BF3CF7">
        <w:t xml:space="preserve"> </w:t>
      </w:r>
    </w:p>
    <w:p w14:paraId="5BC9B4C5" w14:textId="5A68E18B" w:rsidR="00BF3CF7" w:rsidRDefault="00BF3CF7" w:rsidP="00F82D8A">
      <w:pPr>
        <w:pStyle w:val="Verse"/>
        <w:spacing w:after="240"/>
      </w:pPr>
      <w:r w:rsidRPr="009260BA">
        <w:rPr>
          <w:rFonts w:eastAsia="Times New Roman"/>
          <w:color w:val="000000"/>
          <w:sz w:val="27"/>
          <w:szCs w:val="27"/>
        </w:rPr>
        <w:t xml:space="preserve">For </w:t>
      </w:r>
      <w:r w:rsidR="0059606C">
        <w:rPr>
          <w:rFonts w:eastAsia="Times New Roman"/>
          <w:color w:val="000000"/>
          <w:sz w:val="27"/>
          <w:szCs w:val="27"/>
        </w:rPr>
        <w:t>h</w:t>
      </w:r>
      <w:r w:rsidRPr="009260BA">
        <w:rPr>
          <w:rFonts w:eastAsia="Times New Roman"/>
          <w:color w:val="000000"/>
          <w:sz w:val="27"/>
          <w:szCs w:val="27"/>
        </w:rPr>
        <w:t>e shall deliver thee from the snare of the hunters and from every troubling word</w:t>
      </w:r>
      <w:r>
        <w:t>.</w:t>
      </w:r>
    </w:p>
    <w:p w14:paraId="2C5A160E" w14:textId="369D254A" w:rsidR="00BF3CF7" w:rsidRDefault="00BF3CF7" w:rsidP="00F82D8A">
      <w:pPr>
        <w:pStyle w:val="Verse"/>
        <w:spacing w:after="240"/>
      </w:pPr>
      <w:r w:rsidRPr="00BF3CF7">
        <w:t xml:space="preserve">With </w:t>
      </w:r>
      <w:r w:rsidR="0059606C">
        <w:t>h</w:t>
      </w:r>
      <w:r w:rsidRPr="00BF3CF7">
        <w:t xml:space="preserve">is shoulders will </w:t>
      </w:r>
      <w:r w:rsidR="0059606C">
        <w:t>h</w:t>
      </w:r>
      <w:r w:rsidRPr="00BF3CF7">
        <w:t xml:space="preserve">e overshadow thee, and under </w:t>
      </w:r>
      <w:r w:rsidR="0059606C">
        <w:t>h</w:t>
      </w:r>
      <w:r w:rsidRPr="00BF3CF7">
        <w:t>is wings shalt thou have hope</w:t>
      </w:r>
      <w:r>
        <w:t>.</w:t>
      </w:r>
    </w:p>
    <w:p w14:paraId="752B54C8" w14:textId="21C36513" w:rsidR="00BF3CF7" w:rsidRDefault="00BF3CF7" w:rsidP="00F82D8A">
      <w:pPr>
        <w:pStyle w:val="Verse"/>
        <w:spacing w:after="240"/>
      </w:pPr>
      <w:r w:rsidRPr="00BF3CF7">
        <w:t xml:space="preserve">With a shield will </w:t>
      </w:r>
      <w:r w:rsidR="0059606C">
        <w:t>h</w:t>
      </w:r>
      <w:r w:rsidRPr="00BF3CF7">
        <w:t xml:space="preserve">is truth encompass thee; thou shalt not be afraid </w:t>
      </w:r>
      <w:r w:rsidR="0059606C">
        <w:t>of</w:t>
      </w:r>
      <w:r w:rsidRPr="00BF3CF7">
        <w:t xml:space="preserve"> the terror by night, nor </w:t>
      </w:r>
      <w:r w:rsidR="0059606C">
        <w:t>of</w:t>
      </w:r>
      <w:r w:rsidRPr="00BF3CF7">
        <w:t xml:space="preserve"> the arrow that flie</w:t>
      </w:r>
      <w:r>
        <w:t>s</w:t>
      </w:r>
      <w:r w:rsidRPr="00BF3CF7">
        <w:t xml:space="preserve"> by day</w:t>
      </w:r>
      <w:r>
        <w:t>,</w:t>
      </w:r>
    </w:p>
    <w:p w14:paraId="7420DDBA" w14:textId="09438A51" w:rsidR="00FE38E9" w:rsidRDefault="00BF3CF7" w:rsidP="00F82D8A">
      <w:pPr>
        <w:pStyle w:val="Verse"/>
        <w:spacing w:after="240"/>
      </w:pPr>
      <w:r w:rsidRPr="00BF3CF7">
        <w:t>Nor for the thing that walk</w:t>
      </w:r>
      <w:r>
        <w:t>s</w:t>
      </w:r>
      <w:r w:rsidRPr="00BF3CF7">
        <w:t xml:space="preserve"> in darkness, nor for the mishap and demon of noonday</w:t>
      </w:r>
      <w:r w:rsidR="009B62A7">
        <w:t xml:space="preserve">. </w:t>
      </w:r>
    </w:p>
    <w:p w14:paraId="2BE7154B" w14:textId="5B166FA3" w:rsidR="00FE38E9" w:rsidRDefault="009B62A7" w:rsidP="00F82D8A">
      <w:pPr>
        <w:pStyle w:val="Verse"/>
        <w:spacing w:after="240"/>
      </w:pPr>
      <w:r>
        <w:t xml:space="preserve">A thousand shall fall at thy side, </w:t>
      </w:r>
      <w:r w:rsidR="009F176B">
        <w:t xml:space="preserve">and </w:t>
      </w:r>
      <w:r>
        <w:t xml:space="preserve">ten thousand at thy right hand, but it shall not come near thee. </w:t>
      </w:r>
    </w:p>
    <w:p w14:paraId="1A1AB222" w14:textId="77777777" w:rsidR="009F176B" w:rsidRDefault="009F176B" w:rsidP="00F82D8A">
      <w:pPr>
        <w:pStyle w:val="Verse"/>
        <w:spacing w:after="240"/>
      </w:pPr>
      <w:r w:rsidRPr="009F176B">
        <w:t>Only with thine eyes shalt thou behold, and thou shalt see the reward of sinners</w:t>
      </w:r>
      <w:r>
        <w:t>.</w:t>
      </w:r>
    </w:p>
    <w:p w14:paraId="41A712A2" w14:textId="54B6ED38" w:rsidR="00FE38E9" w:rsidRDefault="009B62A7" w:rsidP="00F82D8A">
      <w:pPr>
        <w:pStyle w:val="Verse"/>
        <w:spacing w:after="240"/>
      </w:pPr>
      <w:r>
        <w:t xml:space="preserve">For thou, O Lord, art my hope. </w:t>
      </w:r>
      <w:r w:rsidR="009922FF">
        <w:t>T</w:t>
      </w:r>
      <w:r>
        <w:t xml:space="preserve">hou hast made the Most High thy refuge. </w:t>
      </w:r>
    </w:p>
    <w:p w14:paraId="4182ACA4" w14:textId="02D1CF61" w:rsidR="00FE38E9" w:rsidRDefault="009B62A7" w:rsidP="00F82D8A">
      <w:pPr>
        <w:pStyle w:val="Verse"/>
        <w:spacing w:after="240"/>
      </w:pPr>
      <w:r>
        <w:t xml:space="preserve">No evils shall come </w:t>
      </w:r>
      <w:r w:rsidR="009922FF">
        <w:t>upon</w:t>
      </w:r>
      <w:r>
        <w:t xml:space="preserve"> thee, </w:t>
      </w:r>
      <w:r w:rsidR="009F176B">
        <w:t>and no</w:t>
      </w:r>
      <w:r>
        <w:t xml:space="preserve"> scourge</w:t>
      </w:r>
      <w:r w:rsidR="009F176B">
        <w:t xml:space="preserve"> shall</w:t>
      </w:r>
      <w:r>
        <w:t xml:space="preserve"> draw near thy</w:t>
      </w:r>
      <w:r w:rsidR="009922FF">
        <w:t xml:space="preserve"> dwelling</w:t>
      </w:r>
      <w:r>
        <w:t xml:space="preserve">, </w:t>
      </w:r>
    </w:p>
    <w:p w14:paraId="4D25D69C" w14:textId="28D0A1AF" w:rsidR="00FE38E9" w:rsidRDefault="009B62A7" w:rsidP="00F82D8A">
      <w:pPr>
        <w:pStyle w:val="Verse"/>
        <w:spacing w:after="240"/>
      </w:pPr>
      <w:r>
        <w:t xml:space="preserve">For he shall </w:t>
      </w:r>
      <w:r w:rsidR="009F176B">
        <w:t>give</w:t>
      </w:r>
      <w:r>
        <w:t xml:space="preserve"> his angels</w:t>
      </w:r>
      <w:r w:rsidR="009F176B">
        <w:t xml:space="preserve"> charge</w:t>
      </w:r>
      <w:r>
        <w:t xml:space="preserve"> over thee, to </w:t>
      </w:r>
      <w:r w:rsidR="009F176B">
        <w:t>keep</w:t>
      </w:r>
      <w:r>
        <w:t xml:space="preserve"> thee </w:t>
      </w:r>
      <w:r w:rsidR="009F176B">
        <w:t>in</w:t>
      </w:r>
      <w:r>
        <w:t xml:space="preserve"> all thy ways. </w:t>
      </w:r>
    </w:p>
    <w:p w14:paraId="3FA70001" w14:textId="6DDD489F" w:rsidR="00FE38E9" w:rsidRDefault="00FC1E29" w:rsidP="00F82D8A">
      <w:pPr>
        <w:pStyle w:val="Verse"/>
        <w:spacing w:after="240"/>
      </w:pPr>
      <w:r>
        <w:t>On</w:t>
      </w:r>
      <w:r w:rsidR="009B62A7">
        <w:t xml:space="preserve"> their hands they shall bear thee up, lest</w:t>
      </w:r>
      <w:r w:rsidR="009922FF">
        <w:t xml:space="preserve"> at any time</w:t>
      </w:r>
      <w:r w:rsidR="009B62A7">
        <w:t xml:space="preserve"> thou dash thy foot against a stone. </w:t>
      </w:r>
    </w:p>
    <w:p w14:paraId="04B7FE55" w14:textId="003294E5" w:rsidR="00FE38E9" w:rsidRDefault="009B62A7" w:rsidP="00F82D8A">
      <w:pPr>
        <w:pStyle w:val="Verse"/>
        <w:spacing w:after="240"/>
      </w:pPr>
      <w:r>
        <w:t xml:space="preserve">Thou shalt tread upon </w:t>
      </w:r>
      <w:r w:rsidR="00FC1E29">
        <w:t xml:space="preserve">the </w:t>
      </w:r>
      <w:r>
        <w:t xml:space="preserve">asp and basilisk, thou shalt trample the lion and the dragon. </w:t>
      </w:r>
    </w:p>
    <w:p w14:paraId="21A4BFCC" w14:textId="0EE83288" w:rsidR="00FE38E9" w:rsidRDefault="009B62A7" w:rsidP="00F82D8A">
      <w:pPr>
        <w:pStyle w:val="Verse"/>
        <w:spacing w:after="240"/>
      </w:pPr>
      <w:r>
        <w:t xml:space="preserve">Because he has set his hope </w:t>
      </w:r>
      <w:r w:rsidR="00FC1E29">
        <w:t>on</w:t>
      </w:r>
      <w:r>
        <w:t xml:space="preserve"> me, I will deliver him; and I will shelter him, because he has know</w:t>
      </w:r>
      <w:r w:rsidR="00FC1E29">
        <w:t>n</w:t>
      </w:r>
      <w:r>
        <w:t xml:space="preserve"> my name. </w:t>
      </w:r>
    </w:p>
    <w:p w14:paraId="485EC26F" w14:textId="7F864BAB" w:rsidR="00FE38E9" w:rsidRDefault="009B62A7" w:rsidP="00F82D8A">
      <w:pPr>
        <w:pStyle w:val="Verse"/>
        <w:spacing w:after="240"/>
      </w:pPr>
      <w:r>
        <w:t xml:space="preserve">He shall call </w:t>
      </w:r>
      <w:r w:rsidR="00FC1E29">
        <w:t>on</w:t>
      </w:r>
      <w:r>
        <w:t xml:space="preserve"> me and I </w:t>
      </w:r>
      <w:r w:rsidR="009922FF">
        <w:t>will</w:t>
      </w:r>
      <w:r>
        <w:t xml:space="preserve"> hear</w:t>
      </w:r>
      <w:r w:rsidR="00FC1E29">
        <w:t xml:space="preserve"> him; I am with him </w:t>
      </w:r>
      <w:r>
        <w:t>in affliction,</w:t>
      </w:r>
      <w:r w:rsidR="00FC1E29">
        <w:t xml:space="preserve"> and</w:t>
      </w:r>
      <w:r>
        <w:t xml:space="preserve"> I </w:t>
      </w:r>
      <w:r w:rsidR="009922FF">
        <w:t>will deliver him</w:t>
      </w:r>
      <w:r>
        <w:t xml:space="preserve"> and glorify him</w:t>
      </w:r>
      <w:r w:rsidR="00FC1E29">
        <w:t>,</w:t>
      </w:r>
      <w:r>
        <w:t xml:space="preserve"> </w:t>
      </w:r>
    </w:p>
    <w:p w14:paraId="7656078B" w14:textId="1163A62A" w:rsidR="009B62A7" w:rsidRDefault="009922FF" w:rsidP="00F82D8A">
      <w:pPr>
        <w:pStyle w:val="Verse"/>
        <w:spacing w:after="240"/>
      </w:pPr>
      <w:r w:rsidRPr="009922FF">
        <w:t>I will satisfy him with length of days</w:t>
      </w:r>
      <w:r w:rsidR="009B62A7">
        <w:t xml:space="preserve">, I will show him my salvation. </w:t>
      </w:r>
    </w:p>
    <w:p w14:paraId="5D6C5CED" w14:textId="77777777" w:rsidR="00B50629" w:rsidRDefault="00B50629" w:rsidP="0037394E">
      <w:pPr>
        <w:pStyle w:val="Rubric"/>
      </w:pPr>
      <w:r>
        <w:t>Glory. Both now. Alleluia.</w:t>
      </w:r>
    </w:p>
    <w:p w14:paraId="2135CCA3"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Thirteen</w:t>
      </w:r>
    </w:p>
    <w:p w14:paraId="27F84935" w14:textId="77777777" w:rsidR="009131F8" w:rsidRPr="009131F8" w:rsidRDefault="009131F8" w:rsidP="009131F8">
      <w:pPr>
        <w:pStyle w:val="Heading2"/>
        <w:spacing w:after="240"/>
      </w:pPr>
      <w:r w:rsidRPr="009131F8">
        <w:t>First Stasis</w:t>
      </w:r>
    </w:p>
    <w:p w14:paraId="7B1D2E5F" w14:textId="77777777" w:rsidR="009B62A7" w:rsidRDefault="00FE38E9" w:rsidP="00FA3250">
      <w:pPr>
        <w:pStyle w:val="Heading3"/>
        <w:spacing w:after="240"/>
      </w:pPr>
      <w:r>
        <w:t>Psalm</w:t>
      </w:r>
      <w:r w:rsidR="009B62A7">
        <w:t xml:space="preserve"> 91</w:t>
      </w:r>
    </w:p>
    <w:p w14:paraId="2988F497" w14:textId="77777777" w:rsidR="009B62A7" w:rsidRDefault="009B62A7" w:rsidP="00161212">
      <w:pPr>
        <w:pStyle w:val="Rubric"/>
      </w:pPr>
      <w:r>
        <w:t xml:space="preserve">A </w:t>
      </w:r>
      <w:proofErr w:type="spellStart"/>
      <w:r>
        <w:t>psalmic</w:t>
      </w:r>
      <w:proofErr w:type="spellEnd"/>
      <w:r>
        <w:t xml:space="preserve"> ode for the Sabbath day </w:t>
      </w:r>
    </w:p>
    <w:p w14:paraId="061C04EC" w14:textId="2698D9BA" w:rsidR="00FE38E9" w:rsidRDefault="00B05480" w:rsidP="00F82D8A">
      <w:pPr>
        <w:pStyle w:val="Verse"/>
        <w:spacing w:after="240"/>
      </w:pPr>
      <w:r>
        <w:t>It is</w:t>
      </w:r>
      <w:r w:rsidR="009B62A7">
        <w:t xml:space="preserve"> good to give </w:t>
      </w:r>
      <w:r w:rsidR="007247EA">
        <w:t>thanks</w:t>
      </w:r>
      <w:r w:rsidR="009B62A7">
        <w:t xml:space="preserve"> to the Lord, to sing psalms to thy name, O Most High, </w:t>
      </w:r>
    </w:p>
    <w:p w14:paraId="7BF590D2" w14:textId="43B71E31" w:rsidR="00FE38E9" w:rsidRDefault="009B62A7" w:rsidP="00F82D8A">
      <w:pPr>
        <w:pStyle w:val="Verse"/>
        <w:spacing w:after="240"/>
      </w:pPr>
      <w:r>
        <w:t xml:space="preserve">To proclaim </w:t>
      </w:r>
      <w:r w:rsidR="007247EA">
        <w:t xml:space="preserve">thy mercy </w:t>
      </w:r>
      <w:r w:rsidR="00B05480">
        <w:t>in the</w:t>
      </w:r>
      <w:r>
        <w:t xml:space="preserve"> morning</w:t>
      </w:r>
      <w:r w:rsidR="00B05480">
        <w:t>,</w:t>
      </w:r>
      <w:r>
        <w:t xml:space="preserve"> and thy truth </w:t>
      </w:r>
      <w:r w:rsidR="00B05480">
        <w:t>by</w:t>
      </w:r>
      <w:r>
        <w:t xml:space="preserve"> night </w:t>
      </w:r>
    </w:p>
    <w:p w14:paraId="16C1C63F" w14:textId="5EB6EB16" w:rsidR="00FE38E9" w:rsidRDefault="009B62A7" w:rsidP="00F82D8A">
      <w:pPr>
        <w:pStyle w:val="Verse"/>
        <w:spacing w:after="240"/>
      </w:pPr>
      <w:r>
        <w:t xml:space="preserve">On </w:t>
      </w:r>
      <w:r w:rsidR="007247EA">
        <w:t xml:space="preserve">a psaltery </w:t>
      </w:r>
      <w:r>
        <w:t>of</w:t>
      </w:r>
      <w:r w:rsidR="007247EA">
        <w:t xml:space="preserve"> </w:t>
      </w:r>
      <w:r>
        <w:t xml:space="preserve">ten strings, with a song on the </w:t>
      </w:r>
      <w:r w:rsidR="007247EA">
        <w:t>harp</w:t>
      </w:r>
      <w:r>
        <w:t xml:space="preserve">. </w:t>
      </w:r>
    </w:p>
    <w:p w14:paraId="0479D46D" w14:textId="6087DB80" w:rsidR="00B05480" w:rsidRDefault="00B05480" w:rsidP="00F82D8A">
      <w:pPr>
        <w:pStyle w:val="Verse"/>
        <w:spacing w:after="240"/>
      </w:pPr>
      <w:r w:rsidRPr="009260BA">
        <w:rPr>
          <w:rFonts w:eastAsia="Times New Roman"/>
          <w:color w:val="000000"/>
          <w:sz w:val="27"/>
          <w:szCs w:val="27"/>
        </w:rPr>
        <w:t xml:space="preserve">For </w:t>
      </w:r>
      <w:r>
        <w:rPr>
          <w:rFonts w:eastAsia="Times New Roman"/>
          <w:color w:val="000000"/>
          <w:sz w:val="27"/>
          <w:szCs w:val="27"/>
        </w:rPr>
        <w:t>t</w:t>
      </w:r>
      <w:r w:rsidRPr="009260BA">
        <w:rPr>
          <w:rFonts w:eastAsia="Times New Roman"/>
          <w:color w:val="000000"/>
          <w:sz w:val="27"/>
          <w:szCs w:val="27"/>
        </w:rPr>
        <w:t xml:space="preserve">hou hast </w:t>
      </w:r>
      <w:r>
        <w:rPr>
          <w:rFonts w:eastAsia="Times New Roman"/>
          <w:color w:val="000000"/>
          <w:sz w:val="27"/>
          <w:szCs w:val="27"/>
        </w:rPr>
        <w:t>made</w:t>
      </w:r>
      <w:r w:rsidRPr="009260BA">
        <w:rPr>
          <w:rFonts w:eastAsia="Times New Roman"/>
          <w:color w:val="000000"/>
          <w:sz w:val="27"/>
          <w:szCs w:val="27"/>
        </w:rPr>
        <w:t xml:space="preserve"> me</w:t>
      </w:r>
      <w:r>
        <w:rPr>
          <w:rFonts w:eastAsia="Times New Roman"/>
          <w:color w:val="000000"/>
          <w:sz w:val="27"/>
          <w:szCs w:val="27"/>
        </w:rPr>
        <w:t xml:space="preserve"> glad</w:t>
      </w:r>
      <w:r w:rsidRPr="009260BA">
        <w:rPr>
          <w:rFonts w:eastAsia="Times New Roman"/>
          <w:color w:val="000000"/>
          <w:sz w:val="27"/>
          <w:szCs w:val="27"/>
        </w:rPr>
        <w:t xml:space="preserve"> by </w:t>
      </w:r>
      <w:r>
        <w:rPr>
          <w:rFonts w:eastAsia="Times New Roman"/>
          <w:color w:val="000000"/>
          <w:sz w:val="27"/>
          <w:szCs w:val="27"/>
        </w:rPr>
        <w:t>t</w:t>
      </w:r>
      <w:r w:rsidRPr="009260BA">
        <w:rPr>
          <w:rFonts w:eastAsia="Times New Roman"/>
          <w:color w:val="000000"/>
          <w:sz w:val="27"/>
          <w:szCs w:val="27"/>
        </w:rPr>
        <w:t>hy deeds,</w:t>
      </w:r>
      <w:r w:rsidR="007247EA">
        <w:rPr>
          <w:rFonts w:eastAsia="Times New Roman"/>
          <w:color w:val="000000"/>
          <w:sz w:val="27"/>
          <w:szCs w:val="27"/>
        </w:rPr>
        <w:t xml:space="preserve"> O Lord,</w:t>
      </w:r>
      <w:r w:rsidRPr="009260BA">
        <w:rPr>
          <w:rFonts w:eastAsia="Times New Roman"/>
          <w:color w:val="000000"/>
          <w:sz w:val="27"/>
          <w:szCs w:val="27"/>
        </w:rPr>
        <w:t xml:space="preserve"> and in the works of </w:t>
      </w:r>
      <w:r>
        <w:rPr>
          <w:rFonts w:eastAsia="Times New Roman"/>
          <w:color w:val="000000"/>
          <w:sz w:val="27"/>
          <w:szCs w:val="27"/>
        </w:rPr>
        <w:t>t</w:t>
      </w:r>
      <w:r w:rsidRPr="009260BA">
        <w:rPr>
          <w:rFonts w:eastAsia="Times New Roman"/>
          <w:color w:val="000000"/>
          <w:sz w:val="27"/>
          <w:szCs w:val="27"/>
        </w:rPr>
        <w:t>hy hands will I rejoice</w:t>
      </w:r>
      <w:r>
        <w:t>.</w:t>
      </w:r>
    </w:p>
    <w:p w14:paraId="64C474F4" w14:textId="2A659F22" w:rsidR="00FE38E9" w:rsidRDefault="009B62A7" w:rsidP="00F82D8A">
      <w:pPr>
        <w:pStyle w:val="Verse"/>
        <w:spacing w:after="240"/>
      </w:pPr>
      <w:r>
        <w:t xml:space="preserve">O Lord, how </w:t>
      </w:r>
      <w:r w:rsidR="00B05480">
        <w:t>magnified</w:t>
      </w:r>
      <w:r>
        <w:t xml:space="preserve"> are thy works</w:t>
      </w:r>
      <w:r w:rsidR="00B05480">
        <w:t xml:space="preserve">. </w:t>
      </w:r>
      <w:r w:rsidR="007247EA">
        <w:t>Thy thoughts are very</w:t>
      </w:r>
      <w:r w:rsidR="00B05480">
        <w:t xml:space="preserve"> deep</w:t>
      </w:r>
      <w:r>
        <w:t>.</w:t>
      </w:r>
    </w:p>
    <w:p w14:paraId="5FC799DE" w14:textId="26FBB9D4" w:rsidR="00FE38E9" w:rsidRDefault="001F294E" w:rsidP="00F82D8A">
      <w:pPr>
        <w:pStyle w:val="Verse"/>
        <w:spacing w:after="240"/>
      </w:pPr>
      <w:r w:rsidRPr="001F294E">
        <w:t>A foolish man will not know, and a senseless man will not understand</w:t>
      </w:r>
      <w:r w:rsidR="009B62A7">
        <w:t xml:space="preserve">: </w:t>
      </w:r>
    </w:p>
    <w:p w14:paraId="0766C2B4" w14:textId="2935AA86" w:rsidR="00FE38E9" w:rsidRDefault="001F294E" w:rsidP="001F294E">
      <w:pPr>
        <w:pStyle w:val="Verse"/>
        <w:spacing w:after="240"/>
      </w:pPr>
      <w:r w:rsidRPr="001F294E">
        <w:t>When the sinners spring</w:t>
      </w:r>
      <w:r>
        <w:t xml:space="preserve"> up</w:t>
      </w:r>
      <w:r w:rsidRPr="001F294E">
        <w:t xml:space="preserve"> as the grass, and all the workers of iniquity look down,</w:t>
      </w:r>
      <w:r>
        <w:t xml:space="preserve"> i</w:t>
      </w:r>
      <w:r w:rsidRPr="001F294E">
        <w:t xml:space="preserve">t is that they may be destroyed </w:t>
      </w:r>
      <w:r>
        <w:t>unto ages of ages.</w:t>
      </w:r>
      <w:r w:rsidR="009B62A7">
        <w:t xml:space="preserve"> </w:t>
      </w:r>
    </w:p>
    <w:p w14:paraId="0C4819D5" w14:textId="25B70ABD" w:rsidR="00FE38E9" w:rsidRDefault="009B62A7" w:rsidP="00F82D8A">
      <w:pPr>
        <w:pStyle w:val="Verse"/>
        <w:spacing w:after="240"/>
      </w:pPr>
      <w:r>
        <w:t xml:space="preserve">But thou, </w:t>
      </w:r>
      <w:r w:rsidR="00B05480">
        <w:t xml:space="preserve">O </w:t>
      </w:r>
      <w:r>
        <w:t xml:space="preserve">Lord, art the Most High for </w:t>
      </w:r>
      <w:r w:rsidR="00B05480">
        <w:t>ever</w:t>
      </w:r>
      <w:r>
        <w:t xml:space="preserve">. </w:t>
      </w:r>
    </w:p>
    <w:p w14:paraId="4513BAD3" w14:textId="6EF584EE" w:rsidR="00FE38E9" w:rsidRDefault="009B62A7" w:rsidP="00F82D8A">
      <w:pPr>
        <w:pStyle w:val="Verse"/>
        <w:spacing w:after="240"/>
      </w:pPr>
      <w:r>
        <w:t>For behold, thine enemies shall perish</w:t>
      </w:r>
      <w:r w:rsidR="00B05480">
        <w:t>;</w:t>
      </w:r>
      <w:r w:rsidR="003247A0">
        <w:t xml:space="preserve"> and</w:t>
      </w:r>
      <w:r>
        <w:t xml:space="preserve"> all the workers of iniquity shall be scattered. </w:t>
      </w:r>
    </w:p>
    <w:p w14:paraId="20F2FE35" w14:textId="5BF9882F" w:rsidR="00FE38E9" w:rsidRDefault="009B62A7" w:rsidP="00F82D8A">
      <w:pPr>
        <w:pStyle w:val="Verse"/>
        <w:spacing w:after="240"/>
      </w:pPr>
      <w:r>
        <w:t xml:space="preserve">But my horn shall be exalted like the horn of the unicorn, my old age shall be blessed with rich </w:t>
      </w:r>
      <w:r w:rsidR="00B05480">
        <w:t>oil</w:t>
      </w:r>
      <w:r>
        <w:t xml:space="preserve">. </w:t>
      </w:r>
    </w:p>
    <w:p w14:paraId="250EEAA8" w14:textId="7D637190" w:rsidR="00FE38E9" w:rsidRDefault="009B62A7" w:rsidP="00F82D8A">
      <w:pPr>
        <w:pStyle w:val="Verse"/>
        <w:spacing w:after="240"/>
      </w:pPr>
      <w:r>
        <w:t>My eye has beheld my enemies, my ear shall hear</w:t>
      </w:r>
      <w:r w:rsidR="00B05480">
        <w:t xml:space="preserve"> concerning</w:t>
      </w:r>
      <w:r>
        <w:t xml:space="preserve"> th</w:t>
      </w:r>
      <w:r w:rsidR="00B05480">
        <w:t>e wicked who</w:t>
      </w:r>
      <w:r w:rsidR="001012C4">
        <w:t xml:space="preserve"> </w:t>
      </w:r>
      <w:r>
        <w:t>ris</w:t>
      </w:r>
      <w:r w:rsidR="001012C4">
        <w:t>e up</w:t>
      </w:r>
      <w:r>
        <w:t xml:space="preserve"> against me. </w:t>
      </w:r>
    </w:p>
    <w:p w14:paraId="484CF9BC" w14:textId="724E3FA2" w:rsidR="00FE38E9" w:rsidRDefault="009B62A7" w:rsidP="00F82D8A">
      <w:pPr>
        <w:pStyle w:val="Verse"/>
        <w:spacing w:after="240"/>
      </w:pPr>
      <w:r>
        <w:t xml:space="preserve">The righteous shall flourish like a palm tree, </w:t>
      </w:r>
      <w:r w:rsidR="00B05480" w:rsidRPr="00B05480">
        <w:t>and like a cedar in Lebanon shall he</w:t>
      </w:r>
      <w:r w:rsidR="003247A0">
        <w:t xml:space="preserve"> increase</w:t>
      </w:r>
      <w:r w:rsidR="00B05480">
        <w:t>.</w:t>
      </w:r>
    </w:p>
    <w:p w14:paraId="3B5F52AF" w14:textId="0D4843A5" w:rsidR="00B05480" w:rsidRPr="003247A0" w:rsidRDefault="00B05480" w:rsidP="00F82D8A">
      <w:pPr>
        <w:pStyle w:val="Verse"/>
        <w:spacing w:after="240"/>
      </w:pPr>
      <w:r w:rsidRPr="00B05480">
        <w:t>They that are planted in the house of t</w:t>
      </w:r>
      <w:r w:rsidRPr="003247A0">
        <w:t>he Lord</w:t>
      </w:r>
      <w:r w:rsidR="003247A0" w:rsidRPr="003247A0">
        <w:t xml:space="preserve"> shall flourish</w:t>
      </w:r>
      <w:r w:rsidRPr="003247A0">
        <w:t xml:space="preserve"> in the courts of our God.</w:t>
      </w:r>
    </w:p>
    <w:p w14:paraId="53F45DE4" w14:textId="4B028461" w:rsidR="003247A0" w:rsidRPr="003247A0" w:rsidRDefault="00B05480" w:rsidP="003247A0">
      <w:pPr>
        <w:pStyle w:val="Verse"/>
        <w:spacing w:after="240"/>
      </w:pPr>
      <w:r w:rsidRPr="003247A0">
        <w:t>They shal</w:t>
      </w:r>
      <w:r w:rsidR="003247A0" w:rsidRPr="003247A0">
        <w:t>l st</w:t>
      </w:r>
      <w:r w:rsidRPr="003247A0">
        <w:t xml:space="preserve">ill increase in a ripe old age, and </w:t>
      </w:r>
      <w:r w:rsidR="003247A0" w:rsidRPr="003247A0">
        <w:t>they shall rejoice</w:t>
      </w:r>
      <w:r w:rsidRPr="003247A0">
        <w:t xml:space="preserve"> to proclaim that the Lord </w:t>
      </w:r>
      <w:r w:rsidR="003247A0" w:rsidRPr="003247A0">
        <w:t>my</w:t>
      </w:r>
      <w:r w:rsidRPr="003247A0">
        <w:t xml:space="preserve"> God</w:t>
      </w:r>
      <w:r w:rsidR="003247A0" w:rsidRPr="003247A0">
        <w:t xml:space="preserve"> is upright</w:t>
      </w:r>
      <w:r w:rsidRPr="003247A0">
        <w:t>, and there is no unrighteousness in him.</w:t>
      </w:r>
    </w:p>
    <w:p w14:paraId="5E40555E" w14:textId="77777777" w:rsidR="009B62A7" w:rsidRDefault="00FE38E9" w:rsidP="00FA3250">
      <w:pPr>
        <w:pStyle w:val="Heading3"/>
        <w:spacing w:after="240"/>
      </w:pPr>
      <w:r>
        <w:t>Psalm</w:t>
      </w:r>
      <w:r w:rsidR="009B62A7">
        <w:t xml:space="preserve"> 92</w:t>
      </w:r>
    </w:p>
    <w:p w14:paraId="6517E418" w14:textId="77777777" w:rsidR="009B62A7" w:rsidRDefault="009B62A7" w:rsidP="00161212">
      <w:pPr>
        <w:pStyle w:val="Rubric"/>
      </w:pPr>
      <w:r>
        <w:t xml:space="preserve">For the Sabbath vigil, an ode of praise by David, when the earth was first peopled </w:t>
      </w:r>
    </w:p>
    <w:p w14:paraId="60964A9A" w14:textId="77777777" w:rsidR="001012C4" w:rsidRPr="008434E9" w:rsidRDefault="009B62A7" w:rsidP="00F82D8A">
      <w:pPr>
        <w:pStyle w:val="Verse"/>
        <w:spacing w:after="240"/>
      </w:pPr>
      <w:r>
        <w:t xml:space="preserve">The Lord is King, he is robed in majesty; the Lord </w:t>
      </w:r>
      <w:r w:rsidR="001012C4">
        <w:t>ha</w:t>
      </w:r>
      <w:r>
        <w:t xml:space="preserve">s </w:t>
      </w:r>
      <w:r w:rsidR="001012C4">
        <w:t>clo</w:t>
      </w:r>
      <w:r w:rsidR="001012C4" w:rsidRPr="008434E9">
        <w:t>thed</w:t>
      </w:r>
      <w:r w:rsidRPr="008434E9">
        <w:t xml:space="preserve"> and girded himself</w:t>
      </w:r>
      <w:r w:rsidR="001012C4" w:rsidRPr="008434E9">
        <w:t xml:space="preserve"> with strength</w:t>
      </w:r>
      <w:r w:rsidRPr="008434E9">
        <w:t xml:space="preserve">, </w:t>
      </w:r>
    </w:p>
    <w:p w14:paraId="00B8E6A4" w14:textId="77777777" w:rsidR="00FE38E9" w:rsidRPr="008434E9" w:rsidRDefault="001012C4" w:rsidP="00F82D8A">
      <w:pPr>
        <w:pStyle w:val="Verse"/>
        <w:spacing w:after="240"/>
      </w:pPr>
      <w:r w:rsidRPr="008434E9">
        <w:t xml:space="preserve">Indeed the world is firmly </w:t>
      </w:r>
      <w:r w:rsidR="009B62A7" w:rsidRPr="008434E9">
        <w:t>established</w:t>
      </w:r>
      <w:r w:rsidRPr="008434E9">
        <w:t>,</w:t>
      </w:r>
      <w:r w:rsidR="009B62A7" w:rsidRPr="008434E9">
        <w:t xml:space="preserve"> so that </w:t>
      </w:r>
      <w:r w:rsidRPr="008434E9">
        <w:t>it</w:t>
      </w:r>
      <w:r w:rsidR="009B62A7" w:rsidRPr="008434E9">
        <w:t xml:space="preserve"> shall never be shaken. </w:t>
      </w:r>
    </w:p>
    <w:p w14:paraId="5074DC3F" w14:textId="77777777" w:rsidR="00267F8E" w:rsidRPr="009C5748" w:rsidRDefault="001012C4" w:rsidP="00267F8E">
      <w:pPr>
        <w:pStyle w:val="Verse"/>
        <w:spacing w:after="240"/>
      </w:pPr>
      <w:r w:rsidRPr="008434E9">
        <w:t>T</w:t>
      </w:r>
      <w:r w:rsidR="009B62A7" w:rsidRPr="008434E9">
        <w:t xml:space="preserve">hy throne </w:t>
      </w:r>
      <w:r w:rsidRPr="008434E9">
        <w:t xml:space="preserve">is established from of old; thou art from </w:t>
      </w:r>
      <w:r w:rsidRPr="009C5748">
        <w:t>everlasting</w:t>
      </w:r>
      <w:r w:rsidR="009B62A7" w:rsidRPr="009C5748">
        <w:t xml:space="preserve">. </w:t>
      </w:r>
    </w:p>
    <w:p w14:paraId="2E323F58" w14:textId="1EBFEF3F" w:rsidR="009C5748" w:rsidRPr="009C5748" w:rsidRDefault="009B62A7" w:rsidP="009C5748">
      <w:pPr>
        <w:pStyle w:val="Verse"/>
        <w:spacing w:after="240"/>
      </w:pPr>
      <w:r w:rsidRPr="009C5748">
        <w:t xml:space="preserve">The </w:t>
      </w:r>
      <w:r w:rsidR="001012C4" w:rsidRPr="009C5748">
        <w:t>floods</w:t>
      </w:r>
      <w:r w:rsidRPr="009C5748">
        <w:t xml:space="preserve"> have lifted up,</w:t>
      </w:r>
      <w:r w:rsidR="001012C4" w:rsidRPr="009C5748">
        <w:t xml:space="preserve"> O Lord</w:t>
      </w:r>
      <w:r w:rsidR="009C5748">
        <w:t>;</w:t>
      </w:r>
      <w:r w:rsidR="001012C4" w:rsidRPr="009C5748">
        <w:t xml:space="preserve"> the floods have lifted up their voices</w:t>
      </w:r>
      <w:r w:rsidR="009C5748" w:rsidRPr="009C5748">
        <w:t xml:space="preserve"> at the voices of many waters. </w:t>
      </w:r>
    </w:p>
    <w:p w14:paraId="58B4EBD5" w14:textId="4DD5361B" w:rsidR="009C5748" w:rsidRDefault="009C5748" w:rsidP="00267F8E">
      <w:pPr>
        <w:pStyle w:val="Verse"/>
        <w:spacing w:after="240"/>
      </w:pPr>
      <w:r w:rsidRPr="009C5748">
        <w:t xml:space="preserve">Wondrous are the </w:t>
      </w:r>
      <w:proofErr w:type="spellStart"/>
      <w:r w:rsidR="008964DC">
        <w:t>surgings</w:t>
      </w:r>
      <w:proofErr w:type="spellEnd"/>
      <w:r w:rsidRPr="009C5748">
        <w:t xml:space="preserve"> of the sea. The Lord on high is wondrous.</w:t>
      </w:r>
    </w:p>
    <w:p w14:paraId="2FC8348E" w14:textId="7673D1EC" w:rsidR="00237B9C" w:rsidRDefault="00267F8E" w:rsidP="00267F8E">
      <w:pPr>
        <w:pStyle w:val="Verse"/>
        <w:spacing w:after="240"/>
      </w:pPr>
      <w:r>
        <w:t>T</w:t>
      </w:r>
      <w:r w:rsidR="009B62A7" w:rsidRPr="00267F8E">
        <w:t xml:space="preserve">hy testimonies </w:t>
      </w:r>
      <w:r w:rsidR="005A5922" w:rsidRPr="00267F8E">
        <w:t xml:space="preserve">are </w:t>
      </w:r>
      <w:r w:rsidR="00A63FC7">
        <w:t>made very sure</w:t>
      </w:r>
      <w:r w:rsidR="009C5748">
        <w:t>. H</w:t>
      </w:r>
      <w:r w:rsidR="009B62A7">
        <w:t xml:space="preserve">oliness befits thy house, O Lord, unto length of days. </w:t>
      </w:r>
    </w:p>
    <w:p w14:paraId="2E94EDD3" w14:textId="77777777" w:rsidR="009B62A7" w:rsidRDefault="00FE38E9" w:rsidP="00FA3250">
      <w:pPr>
        <w:pStyle w:val="Heading3"/>
        <w:spacing w:after="240"/>
      </w:pPr>
      <w:r>
        <w:t>Psalm</w:t>
      </w:r>
      <w:r w:rsidR="009B62A7">
        <w:t xml:space="preserve"> 93</w:t>
      </w:r>
    </w:p>
    <w:p w14:paraId="22748102" w14:textId="77777777" w:rsidR="009B62A7" w:rsidRDefault="009B62A7" w:rsidP="00161212">
      <w:pPr>
        <w:pStyle w:val="Rubric"/>
      </w:pPr>
      <w:r>
        <w:t xml:space="preserve">A psalm of David, for the fourth day of the week </w:t>
      </w:r>
    </w:p>
    <w:p w14:paraId="6A85FCE5" w14:textId="3005E908" w:rsidR="00FE38E9" w:rsidRDefault="009B62A7" w:rsidP="00F82D8A">
      <w:pPr>
        <w:pStyle w:val="Verse"/>
        <w:spacing w:after="240"/>
      </w:pPr>
      <w:r>
        <w:t xml:space="preserve">The Lord </w:t>
      </w:r>
      <w:r w:rsidR="001F51A2">
        <w:t xml:space="preserve">is </w:t>
      </w:r>
      <w:r w:rsidR="001F3310">
        <w:t xml:space="preserve">a </w:t>
      </w:r>
      <w:r>
        <w:t>God of vengeance</w:t>
      </w:r>
      <w:r w:rsidR="001F51A2">
        <w:t>;</w:t>
      </w:r>
      <w:r>
        <w:t xml:space="preserve"> the God of vengeance has</w:t>
      </w:r>
      <w:r w:rsidR="001F51A2">
        <w:t xml:space="preserve"> spoken</w:t>
      </w:r>
      <w:r>
        <w:t xml:space="preserve"> openly. </w:t>
      </w:r>
    </w:p>
    <w:p w14:paraId="3143CEDC" w14:textId="2F2AB826" w:rsidR="00FE38E9" w:rsidRDefault="001F51A2" w:rsidP="00F82D8A">
      <w:pPr>
        <w:pStyle w:val="Verse"/>
        <w:spacing w:after="240"/>
      </w:pPr>
      <w:r>
        <w:t>Be exalted</w:t>
      </w:r>
      <w:r w:rsidR="009B62A7">
        <w:t xml:space="preserve">, O judge of the earth, </w:t>
      </w:r>
      <w:r w:rsidR="001F3310">
        <w:t>render the proud their due.</w:t>
      </w:r>
    </w:p>
    <w:p w14:paraId="6740BF2F" w14:textId="77777777" w:rsidR="001F3310" w:rsidRDefault="009B62A7" w:rsidP="00F82D8A">
      <w:pPr>
        <w:pStyle w:val="Verse"/>
        <w:spacing w:after="240"/>
      </w:pPr>
      <w:r>
        <w:t>How long, O Lord, will sinner</w:t>
      </w:r>
      <w:r w:rsidR="001F3310">
        <w:t>s b</w:t>
      </w:r>
      <w:r w:rsidR="001F51A2">
        <w:t>oast</w:t>
      </w:r>
      <w:r>
        <w:t>,</w:t>
      </w:r>
      <w:r w:rsidR="001F3310">
        <w:t xml:space="preserve"> u</w:t>
      </w:r>
      <w:r>
        <w:t>ttering and repeating wickedness</w:t>
      </w:r>
      <w:r w:rsidR="001F51A2">
        <w:t>;</w:t>
      </w:r>
    </w:p>
    <w:p w14:paraId="348FB363" w14:textId="353CB33C" w:rsidR="00FE38E9" w:rsidRDefault="001F3310" w:rsidP="00F82D8A">
      <w:pPr>
        <w:pStyle w:val="Verse"/>
        <w:spacing w:after="240"/>
      </w:pPr>
      <w:r>
        <w:t>H</w:t>
      </w:r>
      <w:r w:rsidR="009B62A7">
        <w:t xml:space="preserve">ow long shall </w:t>
      </w:r>
      <w:r>
        <w:t xml:space="preserve">all the workers of iniquity </w:t>
      </w:r>
      <w:r w:rsidR="009B62A7">
        <w:t>speak</w:t>
      </w:r>
      <w:r>
        <w:t xml:space="preserve"> thus</w:t>
      </w:r>
      <w:r w:rsidR="009B62A7">
        <w:t xml:space="preserve">? </w:t>
      </w:r>
    </w:p>
    <w:p w14:paraId="07E1AF3D" w14:textId="0FC7D9A6" w:rsidR="00FE38E9" w:rsidRDefault="009B62A7" w:rsidP="00F82D8A">
      <w:pPr>
        <w:pStyle w:val="Verse"/>
        <w:spacing w:after="240"/>
      </w:pPr>
      <w:r>
        <w:t>They</w:t>
      </w:r>
      <w:r w:rsidR="001F3310">
        <w:t xml:space="preserve"> have</w:t>
      </w:r>
      <w:r>
        <w:t xml:space="preserve"> </w:t>
      </w:r>
      <w:r w:rsidR="001F51A2">
        <w:t xml:space="preserve">humbled </w:t>
      </w:r>
      <w:r>
        <w:t xml:space="preserve">thy people, O Lord, </w:t>
      </w:r>
      <w:r w:rsidR="001F3310">
        <w:t xml:space="preserve">and </w:t>
      </w:r>
      <w:r>
        <w:t xml:space="preserve">they have </w:t>
      </w:r>
      <w:r w:rsidR="001F51A2">
        <w:t>afflicted</w:t>
      </w:r>
      <w:r>
        <w:t xml:space="preserve"> thine inheritance, </w:t>
      </w:r>
    </w:p>
    <w:p w14:paraId="780C7B91" w14:textId="15A14019" w:rsidR="00FE38E9" w:rsidRDefault="00E45825" w:rsidP="00E45825">
      <w:pPr>
        <w:pStyle w:val="Verse"/>
        <w:spacing w:after="240"/>
      </w:pPr>
      <w:r>
        <w:t xml:space="preserve">They have </w:t>
      </w:r>
      <w:r w:rsidR="001F3310">
        <w:t>slain</w:t>
      </w:r>
      <w:r>
        <w:t xml:space="preserve"> the widow and </w:t>
      </w:r>
      <w:r w:rsidR="001F3310">
        <w:t>fatherless</w:t>
      </w:r>
      <w:r>
        <w:t xml:space="preserve">, and </w:t>
      </w:r>
      <w:r w:rsidR="000F57C1">
        <w:t>have murdered</w:t>
      </w:r>
      <w:r w:rsidR="001F3310">
        <w:t xml:space="preserve"> the stranger</w:t>
      </w:r>
      <w:r w:rsidR="009B62A7">
        <w:t xml:space="preserve">, </w:t>
      </w:r>
    </w:p>
    <w:p w14:paraId="11ED63AA" w14:textId="20570CBA" w:rsidR="00FE38E9" w:rsidRPr="000F57C1" w:rsidRDefault="001F3310" w:rsidP="00F82D8A">
      <w:pPr>
        <w:pStyle w:val="Verse"/>
        <w:spacing w:after="240"/>
      </w:pPr>
      <w:r w:rsidRPr="001F3310">
        <w:t>And they said, The Lord shall not see, neither shall the God of Jacob understand</w:t>
      </w:r>
      <w:r w:rsidR="009B62A7" w:rsidRPr="000F57C1">
        <w:t xml:space="preserve">. </w:t>
      </w:r>
    </w:p>
    <w:p w14:paraId="13AB8E61" w14:textId="760A1AFE" w:rsidR="001F3310" w:rsidRPr="001F3310" w:rsidRDefault="001F3310" w:rsidP="001F3310">
      <w:pPr>
        <w:pStyle w:val="Verse"/>
        <w:spacing w:after="240"/>
      </w:pPr>
      <w:r w:rsidRPr="001F3310">
        <w:t>Understand now, you simple among the people; and you fools, at length be wise.</w:t>
      </w:r>
    </w:p>
    <w:p w14:paraId="2C3371E3" w14:textId="72E7A175" w:rsidR="001F3310" w:rsidRPr="001F3310" w:rsidRDefault="001F3310" w:rsidP="001F3310">
      <w:pPr>
        <w:pStyle w:val="Verse"/>
        <w:spacing w:after="240"/>
      </w:pPr>
      <w:r w:rsidRPr="001F3310">
        <w:t>He who planted the ear, does he not hear? Or he who formed the eye, does not he perceive?</w:t>
      </w:r>
    </w:p>
    <w:p w14:paraId="0234E735" w14:textId="249A1506" w:rsidR="001F3310" w:rsidRPr="001F3310" w:rsidRDefault="001F3310" w:rsidP="001F3310">
      <w:pPr>
        <w:pStyle w:val="Verse"/>
        <w:spacing w:after="240"/>
      </w:pPr>
      <w:r w:rsidRPr="001F3310">
        <w:t>He that chastises the nations, who guides all men to knowledge, shall he not rebuke?</w:t>
      </w:r>
    </w:p>
    <w:p w14:paraId="41BCF2CC" w14:textId="46255A80" w:rsidR="001F3310" w:rsidRPr="001F3310" w:rsidRDefault="001F3310" w:rsidP="001F3310">
      <w:pPr>
        <w:pStyle w:val="Verse"/>
        <w:spacing w:after="240"/>
      </w:pPr>
      <w:r w:rsidRPr="001F3310">
        <w:t xml:space="preserve">The Lord knows the thoughts of men, that they are vain. </w:t>
      </w:r>
    </w:p>
    <w:p w14:paraId="6EAE8511" w14:textId="4A79C845" w:rsidR="000F57C1" w:rsidRDefault="009B62A7" w:rsidP="000F57C1">
      <w:pPr>
        <w:pStyle w:val="Verse"/>
        <w:spacing w:after="240"/>
      </w:pPr>
      <w:r>
        <w:t xml:space="preserve">Blessed is the man whom thou shalt </w:t>
      </w:r>
      <w:r w:rsidR="001F3310">
        <w:t>chasten</w:t>
      </w:r>
      <w:r>
        <w:t>,</w:t>
      </w:r>
      <w:r w:rsidR="000F57C1">
        <w:t xml:space="preserve"> O Lord,</w:t>
      </w:r>
      <w:r>
        <w:t xml:space="preserve"> </w:t>
      </w:r>
      <w:r w:rsidR="000F57C1">
        <w:t xml:space="preserve">and </w:t>
      </w:r>
      <w:r w:rsidR="001F3310">
        <w:t xml:space="preserve">shalt </w:t>
      </w:r>
      <w:r w:rsidR="000F57C1">
        <w:t>teach</w:t>
      </w:r>
      <w:r>
        <w:t xml:space="preserve"> him out of thy law</w:t>
      </w:r>
      <w:r w:rsidR="000F57C1">
        <w:t>,</w:t>
      </w:r>
    </w:p>
    <w:p w14:paraId="3833E266" w14:textId="495855AD" w:rsidR="00FE38E9" w:rsidRDefault="000F57C1" w:rsidP="000F57C1">
      <w:pPr>
        <w:pStyle w:val="Verse"/>
        <w:spacing w:after="240"/>
      </w:pPr>
      <w:r>
        <w:t xml:space="preserve">To </w:t>
      </w:r>
      <w:r w:rsidRPr="000F57C1">
        <w:t xml:space="preserve">give him rest from evil days, until a </w:t>
      </w:r>
      <w:r w:rsidR="001F3310">
        <w:t>pit</w:t>
      </w:r>
      <w:r>
        <w:t xml:space="preserve"> is</w:t>
      </w:r>
      <w:r w:rsidRPr="000F57C1">
        <w:t xml:space="preserve"> dug for the sinner</w:t>
      </w:r>
      <w:r w:rsidR="009B62A7">
        <w:t xml:space="preserve">. </w:t>
      </w:r>
    </w:p>
    <w:p w14:paraId="39813B65" w14:textId="1562424A" w:rsidR="00FE38E9" w:rsidRDefault="009B62A7" w:rsidP="00F82D8A">
      <w:pPr>
        <w:pStyle w:val="Verse"/>
        <w:spacing w:after="240"/>
      </w:pPr>
      <w:r>
        <w:t xml:space="preserve">For the Lord will not cast off his people, </w:t>
      </w:r>
      <w:r w:rsidR="001F3310">
        <w:t>neither</w:t>
      </w:r>
      <w:r>
        <w:t xml:space="preserve"> will he forsake his inheritance, </w:t>
      </w:r>
    </w:p>
    <w:p w14:paraId="2DD07174" w14:textId="77777777" w:rsidR="00FE38E9" w:rsidRDefault="009B62A7" w:rsidP="00F82D8A">
      <w:pPr>
        <w:pStyle w:val="Verse"/>
        <w:spacing w:after="240"/>
      </w:pPr>
      <w:r>
        <w:t xml:space="preserve">Until righteousness </w:t>
      </w:r>
      <w:r w:rsidR="000F57C1">
        <w:t xml:space="preserve">returns to </w:t>
      </w:r>
      <w:r>
        <w:t xml:space="preserve">judgment, </w:t>
      </w:r>
      <w:r w:rsidR="000F57C1">
        <w:t xml:space="preserve">and </w:t>
      </w:r>
      <w:r>
        <w:t xml:space="preserve">all the upright </w:t>
      </w:r>
      <w:r w:rsidR="000F57C1">
        <w:t>of</w:t>
      </w:r>
      <w:r>
        <w:t xml:space="preserve"> heart</w:t>
      </w:r>
      <w:r w:rsidR="000F57C1">
        <w:t xml:space="preserve"> possess it</w:t>
      </w:r>
      <w:r>
        <w:t xml:space="preserve">. </w:t>
      </w:r>
      <w:r w:rsidR="00FA3250">
        <w:t xml:space="preserve"> </w:t>
      </w:r>
      <w:proofErr w:type="spellStart"/>
      <w:r w:rsidR="00425D62">
        <w:rPr>
          <w:i/>
        </w:rPr>
        <w:t>Diapsalma</w:t>
      </w:r>
      <w:proofErr w:type="spellEnd"/>
      <w:r>
        <w:t xml:space="preserve"> </w:t>
      </w:r>
    </w:p>
    <w:p w14:paraId="309D27DD" w14:textId="5BAD1F83" w:rsidR="00FE38E9" w:rsidRDefault="009B62A7" w:rsidP="00F82D8A">
      <w:pPr>
        <w:pStyle w:val="Verse"/>
        <w:spacing w:after="240"/>
      </w:pPr>
      <w:r>
        <w:t xml:space="preserve">Who will rise up for me against </w:t>
      </w:r>
      <w:r w:rsidR="000F57C1">
        <w:t>the wicked</w:t>
      </w:r>
      <w:r>
        <w:t xml:space="preserve">, or </w:t>
      </w:r>
      <w:r w:rsidR="001F3310">
        <w:t>who will stand up with me</w:t>
      </w:r>
      <w:r>
        <w:t xml:space="preserve"> against</w:t>
      </w:r>
      <w:r w:rsidR="001F3310">
        <w:t xml:space="preserve"> the workers of iniquity</w:t>
      </w:r>
      <w:r>
        <w:t xml:space="preserve">? </w:t>
      </w:r>
    </w:p>
    <w:p w14:paraId="180F1005" w14:textId="77777777" w:rsidR="00FE38E9" w:rsidRDefault="009B62A7" w:rsidP="00F82D8A">
      <w:pPr>
        <w:pStyle w:val="Verse"/>
        <w:spacing w:after="240"/>
      </w:pPr>
      <w:r>
        <w:t xml:space="preserve">If the Lord had not helped me, my soul would swiftly have gone down into Hades. </w:t>
      </w:r>
    </w:p>
    <w:p w14:paraId="14E65547" w14:textId="77777777" w:rsidR="00FE38E9" w:rsidRDefault="003F660E" w:rsidP="00F82D8A">
      <w:pPr>
        <w:pStyle w:val="Verse"/>
        <w:spacing w:after="240"/>
      </w:pPr>
      <w:r>
        <w:t>When</w:t>
      </w:r>
      <w:r w:rsidR="009B62A7">
        <w:t xml:space="preserve"> I said that my foot</w:t>
      </w:r>
      <w:r>
        <w:t xml:space="preserve"> had</w:t>
      </w:r>
      <w:r w:rsidR="009B62A7">
        <w:t xml:space="preserve"> slipped, thy mercy, O Lord, upheld me. </w:t>
      </w:r>
    </w:p>
    <w:p w14:paraId="636246E1" w14:textId="3AB68C24" w:rsidR="003F660E" w:rsidRDefault="003F660E" w:rsidP="003F660E">
      <w:pPr>
        <w:pStyle w:val="Verse"/>
        <w:spacing w:after="240"/>
      </w:pPr>
      <w:r>
        <w:t>According</w:t>
      </w:r>
      <w:r>
        <w:rPr>
          <w:rFonts w:ascii="Calibri" w:hAnsi="Calibri" w:cs="Calibri"/>
        </w:rPr>
        <w:t>﻿</w:t>
      </w:r>
      <w:r>
        <w:t xml:space="preserve"> to the multitude of my </w:t>
      </w:r>
      <w:r w:rsidR="001A6451">
        <w:t>sorrows</w:t>
      </w:r>
      <w:r>
        <w:t xml:space="preserve"> in my heart, thy consolations have </w:t>
      </w:r>
      <w:r w:rsidR="001A6451">
        <w:t>made</w:t>
      </w:r>
      <w:r>
        <w:t xml:space="preserve"> my soul</w:t>
      </w:r>
      <w:r w:rsidR="001A6451">
        <w:t xml:space="preserve"> glad</w:t>
      </w:r>
      <w:r>
        <w:t>.</w:t>
      </w:r>
    </w:p>
    <w:p w14:paraId="4C460785" w14:textId="32349483" w:rsidR="003F660E" w:rsidRDefault="001A6451" w:rsidP="001A6451">
      <w:pPr>
        <w:pStyle w:val="Verse"/>
        <w:spacing w:after="240"/>
      </w:pPr>
      <w:r w:rsidRPr="001A6451">
        <w:t>Let not the throne of iniquity have fellowship with Thee, which fram</w:t>
      </w:r>
      <w:r>
        <w:t xml:space="preserve">es </w:t>
      </w:r>
      <w:r w:rsidRPr="001A6451">
        <w:t>mischief in the name of the law.</w:t>
      </w:r>
      <w:r w:rsidR="003F660E">
        <w:t xml:space="preserve"> </w:t>
      </w:r>
    </w:p>
    <w:p w14:paraId="359B54BB" w14:textId="2C3BDE8B" w:rsidR="00FE38E9" w:rsidRDefault="001A6451" w:rsidP="001A6451">
      <w:pPr>
        <w:pStyle w:val="Verse"/>
        <w:spacing w:after="240"/>
      </w:pPr>
      <w:r w:rsidRPr="001A6451">
        <w:t>They will hunt down the soul of the righteous, and</w:t>
      </w:r>
      <w:r>
        <w:t xml:space="preserve"> </w:t>
      </w:r>
      <w:r w:rsidRPr="001A6451">
        <w:t>condemn the innocent blood</w:t>
      </w:r>
      <w:r w:rsidR="009B62A7">
        <w:t xml:space="preserve">. </w:t>
      </w:r>
    </w:p>
    <w:p w14:paraId="29A46611" w14:textId="77777777" w:rsidR="001A6451" w:rsidRPr="001A6451" w:rsidRDefault="001A6451" w:rsidP="001A6451">
      <w:pPr>
        <w:pStyle w:val="Verse"/>
        <w:spacing w:after="240"/>
      </w:pPr>
      <w:r w:rsidRPr="001A6451">
        <w:t>But the Lord is my refuge, and my God is the helper of my hope.</w:t>
      </w:r>
    </w:p>
    <w:p w14:paraId="77CC0EFB" w14:textId="2F42151E" w:rsidR="009B62A7" w:rsidRDefault="001A6451" w:rsidP="001A6451">
      <w:pPr>
        <w:pStyle w:val="Verse"/>
        <w:spacing w:after="240"/>
      </w:pPr>
      <w:r w:rsidRPr="001A6451">
        <w:t>And the Lord shall bring upon them their own iniquity, and according to their own wickedness the Lord God shall destroy them.</w:t>
      </w:r>
    </w:p>
    <w:p w14:paraId="6A67AFA3" w14:textId="77777777" w:rsidR="00B50629" w:rsidRDefault="00B50629" w:rsidP="0037394E">
      <w:pPr>
        <w:pStyle w:val="Rubric"/>
      </w:pPr>
      <w:r>
        <w:t>Glory. Both now. Alleluia.</w:t>
      </w:r>
    </w:p>
    <w:p w14:paraId="26C9F52E" w14:textId="77777777" w:rsidR="00237B9C" w:rsidRDefault="00B50629" w:rsidP="00B50629">
      <w:pPr>
        <w:pStyle w:val="Heading2"/>
        <w:spacing w:after="240"/>
      </w:pPr>
      <w:r>
        <w:t>Second Stasis</w:t>
      </w:r>
    </w:p>
    <w:p w14:paraId="2CCFADF1" w14:textId="77777777" w:rsidR="009B62A7" w:rsidRDefault="00FE38E9" w:rsidP="00FA3250">
      <w:pPr>
        <w:pStyle w:val="Heading3"/>
        <w:spacing w:after="240"/>
      </w:pPr>
      <w:r>
        <w:t>Psalm</w:t>
      </w:r>
      <w:r w:rsidR="009B62A7">
        <w:t xml:space="preserve"> 94</w:t>
      </w:r>
    </w:p>
    <w:p w14:paraId="3650D449" w14:textId="77777777" w:rsidR="009B62A7" w:rsidRDefault="009B62A7" w:rsidP="00161212">
      <w:pPr>
        <w:pStyle w:val="Rubric"/>
      </w:pPr>
      <w:r>
        <w:t xml:space="preserve">An ode of praise by David, untitled among the Hebrews </w:t>
      </w:r>
    </w:p>
    <w:p w14:paraId="55ECD746" w14:textId="4EA25589" w:rsidR="00FE38E9" w:rsidRDefault="009B62A7" w:rsidP="00F82D8A">
      <w:pPr>
        <w:pStyle w:val="Verse"/>
        <w:spacing w:after="240"/>
      </w:pPr>
      <w:r>
        <w:t xml:space="preserve">Come, let us rejoice in the Lord, let us shout </w:t>
      </w:r>
      <w:r w:rsidR="008F6A86">
        <w:t>for</w:t>
      </w:r>
      <w:r>
        <w:t xml:space="preserve"> joy to God our </w:t>
      </w:r>
      <w:r w:rsidR="00063574">
        <w:t>S</w:t>
      </w:r>
      <w:r>
        <w:t xml:space="preserve">avior, </w:t>
      </w:r>
    </w:p>
    <w:p w14:paraId="3FA660BA" w14:textId="016485BF" w:rsidR="008F6A86" w:rsidRDefault="008F6A86" w:rsidP="00F82D8A">
      <w:pPr>
        <w:pStyle w:val="Verse"/>
        <w:spacing w:after="240"/>
      </w:pPr>
      <w:r w:rsidRPr="008F6A86">
        <w:t xml:space="preserve">Let us come before his presence with thanksgiving, and </w:t>
      </w:r>
      <w:r>
        <w:t xml:space="preserve">shout in jubilation to </w:t>
      </w:r>
      <w:r w:rsidRPr="008F6A86">
        <w:t>him with psalms</w:t>
      </w:r>
      <w:r>
        <w:t>,</w:t>
      </w:r>
    </w:p>
    <w:p w14:paraId="6687E2C7" w14:textId="77777777" w:rsidR="003B2C50" w:rsidRDefault="009B62A7" w:rsidP="003B2C50">
      <w:pPr>
        <w:pStyle w:val="Verse"/>
        <w:spacing w:after="240"/>
        <w:rPr>
          <w:color w:val="FF0000"/>
        </w:rPr>
      </w:pPr>
      <w:r w:rsidRPr="008F6A86">
        <w:rPr>
          <w:color w:val="FF0000"/>
        </w:rPr>
        <w:t>For the Lord is a great God, a great King over all gods.</w:t>
      </w:r>
    </w:p>
    <w:p w14:paraId="63B11180" w14:textId="77777777" w:rsidR="003B2C50" w:rsidRDefault="003B2C50" w:rsidP="003B2C50">
      <w:pPr>
        <w:pStyle w:val="Verse"/>
        <w:spacing w:after="240"/>
      </w:pPr>
      <w:r w:rsidRPr="003B2C50">
        <w:t>For the ends of the earth are in his hands; and the heights of the mountains are his.</w:t>
      </w:r>
    </w:p>
    <w:p w14:paraId="5F70A731" w14:textId="2C1AD2D1" w:rsidR="003B2C50" w:rsidRDefault="003B2C50" w:rsidP="003B2C50">
      <w:pPr>
        <w:pStyle w:val="Verse"/>
        <w:spacing w:after="240"/>
      </w:pPr>
      <w:r w:rsidRPr="003B2C50">
        <w:t xml:space="preserve">For the sea is his, and he made it: and </w:t>
      </w:r>
      <w:r>
        <w:t>h</w:t>
      </w:r>
      <w:r w:rsidRPr="003B2C50">
        <w:t xml:space="preserve">is hands formed the dry land. </w:t>
      </w:r>
    </w:p>
    <w:p w14:paraId="1733AA32" w14:textId="7F10C773" w:rsidR="00FE38E9" w:rsidRDefault="009B62A7" w:rsidP="00F82D8A">
      <w:pPr>
        <w:pStyle w:val="Verse"/>
        <w:spacing w:after="240"/>
      </w:pPr>
      <w:r>
        <w:t>Come, let us worship and fall down before him</w:t>
      </w:r>
      <w:r w:rsidR="003B2C50">
        <w:t>;</w:t>
      </w:r>
      <w:r>
        <w:t xml:space="preserve"> let us weep before the Lord </w:t>
      </w:r>
      <w:r w:rsidR="003B2C50">
        <w:t>who made us</w:t>
      </w:r>
      <w:r>
        <w:t xml:space="preserve">. </w:t>
      </w:r>
    </w:p>
    <w:p w14:paraId="3415015A" w14:textId="77777777" w:rsidR="00FE38E9" w:rsidRDefault="009B62A7" w:rsidP="00F82D8A">
      <w:pPr>
        <w:pStyle w:val="Verse"/>
        <w:spacing w:after="240"/>
      </w:pPr>
      <w:r>
        <w:t xml:space="preserve">For he is our God and we are </w:t>
      </w:r>
      <w:r w:rsidR="0043735E">
        <w:t xml:space="preserve">the </w:t>
      </w:r>
      <w:r>
        <w:t>people</w:t>
      </w:r>
      <w:r w:rsidR="0043735E">
        <w:t xml:space="preserve"> of his pasture</w:t>
      </w:r>
      <w:r>
        <w:t xml:space="preserve">, </w:t>
      </w:r>
      <w:r w:rsidR="0043735E">
        <w:t xml:space="preserve">and </w:t>
      </w:r>
      <w:r>
        <w:t xml:space="preserve">the sheep of his hand. </w:t>
      </w:r>
    </w:p>
    <w:p w14:paraId="24E1B496" w14:textId="58970BD1" w:rsidR="00FE38E9" w:rsidRDefault="009B62A7" w:rsidP="00F82D8A">
      <w:pPr>
        <w:pStyle w:val="Verse"/>
        <w:spacing w:after="240"/>
      </w:pPr>
      <w:r>
        <w:t>Today, if you hear his voice</w:t>
      </w:r>
      <w:r w:rsidR="0043735E">
        <w:t>,</w:t>
      </w:r>
      <w:r>
        <w:t xml:space="preserve"> do not harden your hearts, as </w:t>
      </w:r>
      <w:r w:rsidR="0043735E">
        <w:t>at the rebellion,</w:t>
      </w:r>
      <w:r>
        <w:t xml:space="preserve"> </w:t>
      </w:r>
      <w:r w:rsidR="0043735E">
        <w:t xml:space="preserve">in the day of </w:t>
      </w:r>
      <w:r w:rsidR="00C93969">
        <w:t xml:space="preserve">provocation </w:t>
      </w:r>
      <w:r>
        <w:t xml:space="preserve">in the wilderness, </w:t>
      </w:r>
    </w:p>
    <w:p w14:paraId="01D99EA3" w14:textId="77777777" w:rsidR="00FE38E9" w:rsidRDefault="0043735E" w:rsidP="00F82D8A">
      <w:pPr>
        <w:pStyle w:val="Verse"/>
        <w:spacing w:after="240"/>
      </w:pPr>
      <w:r>
        <w:t>For</w:t>
      </w:r>
      <w:r w:rsidR="009B62A7">
        <w:t xml:space="preserve"> your fathers tested me and </w:t>
      </w:r>
      <w:r>
        <w:t>proved me</w:t>
      </w:r>
      <w:r w:rsidR="009B62A7">
        <w:t xml:space="preserve">, </w:t>
      </w:r>
      <w:r>
        <w:t>and saw</w:t>
      </w:r>
      <w:r w:rsidR="009B62A7">
        <w:t xml:space="preserve"> my works. </w:t>
      </w:r>
    </w:p>
    <w:p w14:paraId="14A772EA" w14:textId="48AB9F62" w:rsidR="00FE38E9" w:rsidRDefault="0043735E" w:rsidP="00F82D8A">
      <w:pPr>
        <w:pStyle w:val="Verse"/>
        <w:spacing w:after="240"/>
      </w:pPr>
      <w:r>
        <w:t>Forty</w:t>
      </w:r>
      <w:r w:rsidR="009B62A7">
        <w:t xml:space="preserve"> years </w:t>
      </w:r>
      <w:r>
        <w:t xml:space="preserve">I was grieved </w:t>
      </w:r>
      <w:r w:rsidR="009B62A7">
        <w:t>with that generation, and I said: The</w:t>
      </w:r>
      <w:r w:rsidR="00C93969">
        <w:t xml:space="preserve"> </w:t>
      </w:r>
      <w:r w:rsidR="009B62A7">
        <w:t xml:space="preserve">always go </w:t>
      </w:r>
      <w:r>
        <w:t>astray</w:t>
      </w:r>
      <w:r w:rsidR="00C93969">
        <w:t xml:space="preserve"> in their hearts</w:t>
      </w:r>
      <w:r w:rsidR="009B62A7">
        <w:t>, they have n</w:t>
      </w:r>
      <w:r w:rsidR="00C93969">
        <w:t>ot</w:t>
      </w:r>
      <w:r w:rsidR="009B62A7">
        <w:t xml:space="preserve"> known my ways. </w:t>
      </w:r>
    </w:p>
    <w:p w14:paraId="76F0281D" w14:textId="73053CF4" w:rsidR="00237B9C" w:rsidRDefault="009B62A7" w:rsidP="00F82D8A">
      <w:pPr>
        <w:pStyle w:val="Verse"/>
        <w:spacing w:after="240"/>
      </w:pPr>
      <w:r>
        <w:t>And so I swore in my wrath</w:t>
      </w:r>
      <w:r w:rsidR="00C93969">
        <w:t xml:space="preserve">: They </w:t>
      </w:r>
      <w:r>
        <w:t>sh</w:t>
      </w:r>
      <w:r w:rsidR="00C93969">
        <w:t>all</w:t>
      </w:r>
      <w:r>
        <w:t xml:space="preserve"> never enter my rest. </w:t>
      </w:r>
    </w:p>
    <w:p w14:paraId="763FDEB6" w14:textId="77777777" w:rsidR="009B62A7" w:rsidRDefault="00FE38E9" w:rsidP="00FA3250">
      <w:pPr>
        <w:pStyle w:val="Heading3"/>
        <w:spacing w:after="240"/>
      </w:pPr>
      <w:r>
        <w:t>Psalm</w:t>
      </w:r>
      <w:r w:rsidR="009B62A7">
        <w:t xml:space="preserve"> 95</w:t>
      </w:r>
    </w:p>
    <w:p w14:paraId="0B4FE7D4" w14:textId="77777777" w:rsidR="009B62A7" w:rsidRDefault="009B62A7" w:rsidP="00161212">
      <w:pPr>
        <w:pStyle w:val="Rubric"/>
      </w:pPr>
      <w:r>
        <w:t xml:space="preserve">An ode of praise by David, when the house was rebuilt after the captivity; untitled among the Hebrews </w:t>
      </w:r>
    </w:p>
    <w:p w14:paraId="137D5F4C" w14:textId="77777777" w:rsidR="00FE38E9" w:rsidRDefault="009033DF" w:rsidP="00F82D8A">
      <w:pPr>
        <w:pStyle w:val="Verse"/>
        <w:spacing w:after="240"/>
      </w:pPr>
      <w:r>
        <w:t>S</w:t>
      </w:r>
      <w:r w:rsidR="009B62A7">
        <w:t xml:space="preserve">ing to the Lord a new song; sing to the Lord, all the earth. </w:t>
      </w:r>
    </w:p>
    <w:p w14:paraId="4BBDB1B0" w14:textId="2F9BBA88" w:rsidR="00FE38E9" w:rsidRDefault="009B62A7" w:rsidP="00F82D8A">
      <w:pPr>
        <w:pStyle w:val="Verse"/>
        <w:spacing w:after="240"/>
      </w:pPr>
      <w:r>
        <w:t>Sing to the Lord, bless his name</w:t>
      </w:r>
      <w:r w:rsidR="002423CB">
        <w:t>; p</w:t>
      </w:r>
      <w:r>
        <w:t>roclaim</w:t>
      </w:r>
      <w:r w:rsidR="002423CB">
        <w:t xml:space="preserve"> his salvation</w:t>
      </w:r>
      <w:r>
        <w:t xml:space="preserve"> from day to day</w:t>
      </w:r>
      <w:r w:rsidR="002423CB">
        <w:t>.</w:t>
      </w:r>
      <w:r>
        <w:t xml:space="preserve"> </w:t>
      </w:r>
    </w:p>
    <w:p w14:paraId="475686ED" w14:textId="3ADA0B19" w:rsidR="00FE38E9" w:rsidRDefault="009B62A7" w:rsidP="00F82D8A">
      <w:pPr>
        <w:pStyle w:val="Verse"/>
        <w:spacing w:after="240"/>
      </w:pPr>
      <w:r>
        <w:t xml:space="preserve">Declare his glory among the nations, </w:t>
      </w:r>
      <w:r w:rsidR="00B63395">
        <w:t xml:space="preserve">and </w:t>
      </w:r>
      <w:r>
        <w:t xml:space="preserve">his wonders among all </w:t>
      </w:r>
      <w:r w:rsidR="00B63395">
        <w:t xml:space="preserve">the </w:t>
      </w:r>
      <w:r>
        <w:t xml:space="preserve">peoples. </w:t>
      </w:r>
    </w:p>
    <w:p w14:paraId="5D8311B4" w14:textId="4EBDC560" w:rsidR="00FE38E9" w:rsidRDefault="009B62A7" w:rsidP="00F82D8A">
      <w:pPr>
        <w:pStyle w:val="Verse"/>
        <w:spacing w:after="240"/>
      </w:pPr>
      <w:r>
        <w:t>For the Lord is great and he is greatly to be praised, and</w:t>
      </w:r>
      <w:r w:rsidR="00B63395">
        <w:t xml:space="preserve"> he is </w:t>
      </w:r>
      <w:r>
        <w:t xml:space="preserve">to be feared above all gods. </w:t>
      </w:r>
    </w:p>
    <w:p w14:paraId="084B1DE8" w14:textId="77777777" w:rsidR="00FE38E9" w:rsidRDefault="009B62A7" w:rsidP="00F82D8A">
      <w:pPr>
        <w:pStyle w:val="Verse"/>
        <w:spacing w:after="240"/>
      </w:pPr>
      <w:r>
        <w:t xml:space="preserve">For all the gods of the nations are demons, but the Lord made the heavens. </w:t>
      </w:r>
    </w:p>
    <w:p w14:paraId="44C6F5E4" w14:textId="6B0BED1E" w:rsidR="00FE38E9" w:rsidRDefault="000F0514" w:rsidP="00F82D8A">
      <w:pPr>
        <w:pStyle w:val="Verse"/>
        <w:spacing w:after="240"/>
      </w:pPr>
      <w:r>
        <w:t>Thanksgiving</w:t>
      </w:r>
      <w:r w:rsidR="009B62A7">
        <w:t xml:space="preserve"> and splendor are in his presence, holiness and majesty in his sanctuary. </w:t>
      </w:r>
    </w:p>
    <w:p w14:paraId="43949B06" w14:textId="31838FCC" w:rsidR="00B63395" w:rsidRDefault="00B63395" w:rsidP="00F82D8A">
      <w:pPr>
        <w:pStyle w:val="Verse"/>
        <w:spacing w:after="240"/>
      </w:pPr>
      <w:r w:rsidRPr="00B63395">
        <w:t>Thanksgiving and beauty are before him: holiness and majesty are in his sanctuary</w:t>
      </w:r>
      <w:r>
        <w:t>.</w:t>
      </w:r>
    </w:p>
    <w:p w14:paraId="1FD416E7" w14:textId="77777777" w:rsidR="000F0514" w:rsidRDefault="009B62A7" w:rsidP="000F0514">
      <w:pPr>
        <w:pStyle w:val="Verse"/>
        <w:spacing w:after="240"/>
      </w:pPr>
      <w:r>
        <w:t xml:space="preserve">Bring to the Lord, </w:t>
      </w:r>
      <w:r w:rsidR="000F0514">
        <w:t xml:space="preserve">O kindreds </w:t>
      </w:r>
      <w:r>
        <w:t>of nations, bring to the Lord glory and honor</w:t>
      </w:r>
      <w:r w:rsidR="000F0514">
        <w:t>; b</w:t>
      </w:r>
      <w:r>
        <w:t>ring to the Lord the glory due his name</w:t>
      </w:r>
      <w:r w:rsidR="000F0514">
        <w:t>.</w:t>
      </w:r>
    </w:p>
    <w:p w14:paraId="267F650D" w14:textId="1F3061B9" w:rsidR="00FE38E9" w:rsidRDefault="000F0514" w:rsidP="000F0514">
      <w:pPr>
        <w:pStyle w:val="Verse"/>
        <w:spacing w:after="240"/>
      </w:pPr>
      <w:r>
        <w:t>Bring an offering, and enter</w:t>
      </w:r>
      <w:r w:rsidRPr="000F0514">
        <w:t xml:space="preserve"> </w:t>
      </w:r>
      <w:r>
        <w:t>h</w:t>
      </w:r>
      <w:r w:rsidRPr="000F0514">
        <w:t xml:space="preserve">is courts; worship the Lord in </w:t>
      </w:r>
      <w:r>
        <w:t>h</w:t>
      </w:r>
      <w:r w:rsidRPr="000F0514">
        <w:t>is holy court</w:t>
      </w:r>
      <w:r w:rsidR="00B63395">
        <w:t>s</w:t>
      </w:r>
      <w:r w:rsidRPr="000F0514">
        <w:t>.</w:t>
      </w:r>
    </w:p>
    <w:p w14:paraId="005461FE" w14:textId="77777777" w:rsidR="00FE38E9" w:rsidRDefault="000F0514" w:rsidP="00F82D8A">
      <w:pPr>
        <w:pStyle w:val="Verse"/>
        <w:spacing w:after="240"/>
      </w:pPr>
      <w:r>
        <w:t>L</w:t>
      </w:r>
      <w:r w:rsidR="009B62A7">
        <w:t xml:space="preserve">et all the earth be shaken before him. </w:t>
      </w:r>
    </w:p>
    <w:p w14:paraId="403FFE94" w14:textId="3D316C6D" w:rsidR="00FE38E9" w:rsidRDefault="009B62A7" w:rsidP="00F82D8A">
      <w:pPr>
        <w:pStyle w:val="Verse"/>
        <w:spacing w:after="240"/>
      </w:pPr>
      <w:r>
        <w:t xml:space="preserve">Say among the nations: The Lord </w:t>
      </w:r>
      <w:r w:rsidR="00B63395">
        <w:t>reigns; for</w:t>
      </w:r>
      <w:r>
        <w:t xml:space="preserve"> he has established the earth so that it shall never be </w:t>
      </w:r>
      <w:r w:rsidR="00B63395">
        <w:t>moved. H</w:t>
      </w:r>
      <w:r>
        <w:t xml:space="preserve">e shall judge the peoples </w:t>
      </w:r>
      <w:r w:rsidR="000F0514">
        <w:t>in uprightness</w:t>
      </w:r>
      <w:r>
        <w:t xml:space="preserve">. </w:t>
      </w:r>
    </w:p>
    <w:p w14:paraId="72163B2C" w14:textId="6E4F8BA9" w:rsidR="00FE38E9" w:rsidRDefault="009B62A7" w:rsidP="00F82D8A">
      <w:pPr>
        <w:pStyle w:val="Verse"/>
        <w:spacing w:after="240"/>
      </w:pPr>
      <w:r>
        <w:t xml:space="preserve">Let the heavens rejoice, let the earth </w:t>
      </w:r>
      <w:r w:rsidR="000F0514">
        <w:t>be glad;</w:t>
      </w:r>
      <w:r>
        <w:t xml:space="preserve"> let the </w:t>
      </w:r>
      <w:r w:rsidR="000F0514">
        <w:t xml:space="preserve">sea be </w:t>
      </w:r>
      <w:r w:rsidR="00B63395">
        <w:t>moved</w:t>
      </w:r>
      <w:r w:rsidR="000F0514">
        <w:t>, and all that is therein</w:t>
      </w:r>
      <w:r>
        <w:t xml:space="preserve">. </w:t>
      </w:r>
    </w:p>
    <w:p w14:paraId="7BE41EF1" w14:textId="77777777" w:rsidR="00B63395" w:rsidRDefault="00B63395" w:rsidP="00B63395">
      <w:pPr>
        <w:pStyle w:val="Verse"/>
        <w:spacing w:after="240"/>
      </w:pPr>
      <w:r>
        <w:t>T</w:t>
      </w:r>
      <w:r w:rsidR="009B62A7">
        <w:t>he fields</w:t>
      </w:r>
      <w:r>
        <w:t xml:space="preserve"> shall</w:t>
      </w:r>
      <w:r w:rsidR="009B62A7">
        <w:t xml:space="preserve"> </w:t>
      </w:r>
      <w:r>
        <w:t xml:space="preserve">rejoice </w:t>
      </w:r>
      <w:r w:rsidR="009B62A7">
        <w:t xml:space="preserve">and </w:t>
      </w:r>
      <w:r>
        <w:t>all things in them</w:t>
      </w:r>
      <w:r w:rsidR="000F0514">
        <w:t>.</w:t>
      </w:r>
      <w:r>
        <w:t xml:space="preserve"> T</w:t>
      </w:r>
      <w:r w:rsidRPr="00B63395">
        <w:t>hen shall all the trees of the wood exult before the presence of the Lord:</w:t>
      </w:r>
    </w:p>
    <w:p w14:paraId="58C610A3" w14:textId="36039E8D" w:rsidR="00237B9C" w:rsidRPr="00F565C6" w:rsidRDefault="00B63395" w:rsidP="00F565C6">
      <w:pPr>
        <w:pStyle w:val="Verse"/>
        <w:spacing w:after="240"/>
      </w:pPr>
      <w:r>
        <w:t>F</w:t>
      </w:r>
      <w:r w:rsidRPr="00B63395">
        <w:t>or he comes, for he comes to judge the earth; he shall judge the world in righteousness, and the people</w:t>
      </w:r>
      <w:r w:rsidR="00F565C6">
        <w:t>s</w:t>
      </w:r>
      <w:r w:rsidRPr="00B63395">
        <w:t xml:space="preserve"> with his truth</w:t>
      </w:r>
      <w:r w:rsidR="00F565C6">
        <w:t>.</w:t>
      </w:r>
      <w:r w:rsidR="009B62A7" w:rsidRPr="00B63395">
        <w:rPr>
          <w:color w:val="0070C0"/>
        </w:rPr>
        <w:t xml:space="preserve"> </w:t>
      </w:r>
    </w:p>
    <w:p w14:paraId="417930C1" w14:textId="77777777" w:rsidR="006B28D9" w:rsidRDefault="00FE38E9" w:rsidP="00FA3250">
      <w:pPr>
        <w:pStyle w:val="Heading3"/>
        <w:spacing w:after="240"/>
      </w:pPr>
      <w:r>
        <w:t>Psalm</w:t>
      </w:r>
      <w:r w:rsidR="009B62A7">
        <w:t xml:space="preserve"> 96</w:t>
      </w:r>
    </w:p>
    <w:p w14:paraId="61503966" w14:textId="77777777" w:rsidR="009B62A7" w:rsidRDefault="006B28D9" w:rsidP="00161212">
      <w:pPr>
        <w:pStyle w:val="Rubric"/>
      </w:pPr>
      <w:r>
        <w:t>Of David</w:t>
      </w:r>
      <w:r w:rsidR="009B62A7">
        <w:t xml:space="preserve">, when his land is restored; untitled among the Hebrews </w:t>
      </w:r>
    </w:p>
    <w:p w14:paraId="5DB6DD5D" w14:textId="7EF8A8DA" w:rsidR="00FE38E9" w:rsidRDefault="009B62A7" w:rsidP="00F82D8A">
      <w:pPr>
        <w:pStyle w:val="Verse"/>
        <w:spacing w:after="240"/>
      </w:pPr>
      <w:r>
        <w:t xml:space="preserve">The Lord is King, let the earth exult, let the </w:t>
      </w:r>
      <w:r w:rsidR="00537659">
        <w:t>multitude of</w:t>
      </w:r>
      <w:r>
        <w:t xml:space="preserve"> islands be glad. </w:t>
      </w:r>
    </w:p>
    <w:p w14:paraId="4B57146C" w14:textId="1AAC511A" w:rsidR="00FE38E9" w:rsidRDefault="009B62A7" w:rsidP="00F82D8A">
      <w:pPr>
        <w:pStyle w:val="Verse"/>
        <w:spacing w:after="240"/>
      </w:pPr>
      <w:r>
        <w:t xml:space="preserve">Clouds and darkness </w:t>
      </w:r>
      <w:r w:rsidR="00537659">
        <w:t>are round about</w:t>
      </w:r>
      <w:r>
        <w:t xml:space="preserve"> him</w:t>
      </w:r>
      <w:r w:rsidR="00537659">
        <w:t>;</w:t>
      </w:r>
      <w:r>
        <w:t xml:space="preserve"> righteousness and judgment </w:t>
      </w:r>
      <w:r w:rsidR="00537659">
        <w:t xml:space="preserve">are the foundation of </w:t>
      </w:r>
      <w:r>
        <w:t xml:space="preserve">his throne. </w:t>
      </w:r>
    </w:p>
    <w:p w14:paraId="2151C7D9" w14:textId="1A5BAE9F" w:rsidR="00537659" w:rsidRPr="00537659" w:rsidRDefault="00537659" w:rsidP="00537659">
      <w:pPr>
        <w:pStyle w:val="Verse"/>
        <w:spacing w:after="240"/>
      </w:pPr>
      <w:r w:rsidRPr="00537659">
        <w:t xml:space="preserve">Fire shall go before </w:t>
      </w:r>
      <w:r>
        <w:t>h</w:t>
      </w:r>
      <w:r w:rsidRPr="00537659">
        <w:t xml:space="preserve">im, and shall burn up </w:t>
      </w:r>
      <w:r>
        <w:t>h</w:t>
      </w:r>
      <w:r w:rsidRPr="00537659">
        <w:t>is enemies round about.</w:t>
      </w:r>
    </w:p>
    <w:p w14:paraId="596CA2BC" w14:textId="2513FEDD" w:rsidR="00537659" w:rsidRPr="00537659" w:rsidRDefault="00537659" w:rsidP="00537659">
      <w:pPr>
        <w:pStyle w:val="Verse"/>
        <w:spacing w:after="240"/>
      </w:pPr>
      <w:r w:rsidRPr="00537659">
        <w:t>His lightnings shone forth throughout the world; the earth saw, and</w:t>
      </w:r>
      <w:r>
        <w:t xml:space="preserve"> trembled</w:t>
      </w:r>
      <w:r w:rsidRPr="00537659">
        <w:t>.</w:t>
      </w:r>
    </w:p>
    <w:p w14:paraId="192C3412" w14:textId="77777777" w:rsidR="00537659" w:rsidRDefault="00537659" w:rsidP="00F82D8A">
      <w:pPr>
        <w:pStyle w:val="Verse"/>
        <w:spacing w:after="240"/>
      </w:pPr>
      <w:r w:rsidRPr="00537659">
        <w:t>The mountains melted like wax at the presence of the Lord, at the presence of the Lord of the whole earth.</w:t>
      </w:r>
    </w:p>
    <w:p w14:paraId="2E14A8CD" w14:textId="77777777" w:rsidR="00537659" w:rsidRDefault="009B62A7" w:rsidP="00537659">
      <w:pPr>
        <w:pStyle w:val="Verse"/>
        <w:spacing w:after="240"/>
      </w:pPr>
      <w:r>
        <w:t xml:space="preserve">The heavens </w:t>
      </w:r>
      <w:r w:rsidR="00537659">
        <w:t>declared</w:t>
      </w:r>
      <w:r>
        <w:t xml:space="preserve"> his righteousness,</w:t>
      </w:r>
      <w:r w:rsidR="00537659">
        <w:t xml:space="preserve"> and</w:t>
      </w:r>
      <w:r>
        <w:t xml:space="preserve"> all the peoples beheld his glory.</w:t>
      </w:r>
    </w:p>
    <w:p w14:paraId="24C76082" w14:textId="50CFD3BE" w:rsidR="00537659" w:rsidRPr="00537659" w:rsidRDefault="00537659" w:rsidP="00537659">
      <w:pPr>
        <w:pStyle w:val="Verse"/>
        <w:spacing w:after="240"/>
      </w:pPr>
      <w:r w:rsidRPr="00537659">
        <w:t xml:space="preserve">Let all be put to shame </w:t>
      </w:r>
      <w:r>
        <w:t>who</w:t>
      </w:r>
      <w:r w:rsidRPr="00537659">
        <w:t xml:space="preserve"> worship graven things, </w:t>
      </w:r>
      <w:r>
        <w:t>who</w:t>
      </w:r>
      <w:r w:rsidRPr="00537659">
        <w:t xml:space="preserve"> boast of their idols. Worship </w:t>
      </w:r>
      <w:r>
        <w:t>h</w:t>
      </w:r>
      <w:r w:rsidRPr="00537659">
        <w:t>im, all y</w:t>
      </w:r>
      <w:r>
        <w:t>ou h</w:t>
      </w:r>
      <w:r w:rsidRPr="00537659">
        <w:t>is angels.</w:t>
      </w:r>
    </w:p>
    <w:p w14:paraId="7D8ABD85" w14:textId="77777777" w:rsidR="00FE38E9" w:rsidRDefault="008C004B" w:rsidP="00F82D8A">
      <w:pPr>
        <w:pStyle w:val="Verse"/>
        <w:spacing w:after="240"/>
      </w:pPr>
      <w:r>
        <w:t>Sion</w:t>
      </w:r>
      <w:r w:rsidR="009B62A7">
        <w:t xml:space="preserve"> heard and exulted; the daughters of Judah rejoiced because of thy judgments, O God. </w:t>
      </w:r>
    </w:p>
    <w:p w14:paraId="4E959472" w14:textId="0096275C" w:rsidR="00FE38E9" w:rsidRDefault="009B62A7" w:rsidP="00F82D8A">
      <w:pPr>
        <w:pStyle w:val="Verse"/>
        <w:spacing w:after="240"/>
      </w:pPr>
      <w:r>
        <w:t>For thou art the Lord Most High over all the earth, exalted</w:t>
      </w:r>
      <w:r w:rsidR="00B65C44">
        <w:t xml:space="preserve"> </w:t>
      </w:r>
      <w:r>
        <w:t xml:space="preserve">most greatly over all the gods. </w:t>
      </w:r>
    </w:p>
    <w:p w14:paraId="635BB56A" w14:textId="77777777" w:rsidR="00B65C44" w:rsidRPr="00B65C44" w:rsidRDefault="00B65C44" w:rsidP="00B65C44">
      <w:pPr>
        <w:pStyle w:val="Verse"/>
        <w:spacing w:after="240"/>
      </w:pPr>
      <w:r w:rsidRPr="00B65C44">
        <w:t>Sion heard, and was glad, and the daughters of Judah rejoiced because of thy judgments, O Lord.</w:t>
      </w:r>
    </w:p>
    <w:p w14:paraId="504B7CAC" w14:textId="77777777" w:rsidR="00B65C44" w:rsidRPr="00B65C44" w:rsidRDefault="00B65C44" w:rsidP="00B65C44">
      <w:pPr>
        <w:pStyle w:val="Verse"/>
        <w:spacing w:after="240"/>
      </w:pPr>
      <w:r w:rsidRPr="00B65C44">
        <w:t>For thou art Lord Most High over all the earth; thou art exalted far above all gods.</w:t>
      </w:r>
    </w:p>
    <w:p w14:paraId="7AFAB22A" w14:textId="5E80BA41" w:rsidR="00B65C44" w:rsidRPr="00B65C44" w:rsidRDefault="00B65C44" w:rsidP="00B65C44">
      <w:pPr>
        <w:pStyle w:val="Verse"/>
        <w:spacing w:after="240"/>
      </w:pPr>
      <w:r w:rsidRPr="00B65C44">
        <w:t xml:space="preserve">You that love the Lord, hate evil. The Lord preserves the souls of his saints; he will deliver them </w:t>
      </w:r>
      <w:r>
        <w:t>from</w:t>
      </w:r>
      <w:r w:rsidRPr="00B65C44">
        <w:t xml:space="preserve"> the hand of the sinner.</w:t>
      </w:r>
    </w:p>
    <w:p w14:paraId="7E91F3BC" w14:textId="77777777" w:rsidR="00B65C44" w:rsidRPr="00B65C44" w:rsidRDefault="00B65C44" w:rsidP="00B65C44">
      <w:pPr>
        <w:pStyle w:val="Verse"/>
        <w:spacing w:after="240"/>
      </w:pPr>
      <w:r w:rsidRPr="00B65C44">
        <w:t>Light has dawned for the righteous, and gladness for the upright in heart.</w:t>
      </w:r>
    </w:p>
    <w:p w14:paraId="316C14AB" w14:textId="11C73138" w:rsidR="009B62A7" w:rsidRDefault="00B65C44" w:rsidP="00B65C44">
      <w:pPr>
        <w:pStyle w:val="Verse"/>
        <w:spacing w:after="240"/>
      </w:pPr>
      <w:r w:rsidRPr="00B65C44">
        <w:t>Rejoice in the Lord, you righteous, and give thanks at the remembrance of his holiness.</w:t>
      </w:r>
    </w:p>
    <w:p w14:paraId="1A61A7A2" w14:textId="77777777" w:rsidR="00B50629" w:rsidRDefault="00B50629" w:rsidP="0037394E">
      <w:pPr>
        <w:pStyle w:val="Rubric"/>
      </w:pPr>
      <w:r>
        <w:t>Glory. Both now. Alleluia.</w:t>
      </w:r>
    </w:p>
    <w:p w14:paraId="2F68BE94" w14:textId="77777777" w:rsidR="00237B9C" w:rsidRDefault="004E40D2" w:rsidP="00B50629">
      <w:pPr>
        <w:pStyle w:val="Heading2"/>
        <w:spacing w:after="240"/>
      </w:pPr>
      <w:r>
        <w:t xml:space="preserve">Third </w:t>
      </w:r>
      <w:r w:rsidR="00B50629">
        <w:t>Stasis</w:t>
      </w:r>
    </w:p>
    <w:p w14:paraId="60640D9A" w14:textId="77777777" w:rsidR="009B62A7" w:rsidRDefault="00FE38E9" w:rsidP="00FA3250">
      <w:pPr>
        <w:pStyle w:val="Heading3"/>
        <w:spacing w:after="240"/>
      </w:pPr>
      <w:r>
        <w:t>Psalm</w:t>
      </w:r>
      <w:r w:rsidR="009B62A7">
        <w:t xml:space="preserve"> 97</w:t>
      </w:r>
    </w:p>
    <w:p w14:paraId="796AC4FA" w14:textId="77777777" w:rsidR="009B62A7" w:rsidRDefault="009B62A7" w:rsidP="00161212">
      <w:pPr>
        <w:pStyle w:val="Rubric"/>
      </w:pPr>
      <w:r>
        <w:t xml:space="preserve">A psalm of David </w:t>
      </w:r>
    </w:p>
    <w:p w14:paraId="1013AA94" w14:textId="1E8FFDF9" w:rsidR="00FE38E9" w:rsidRDefault="00D215BB" w:rsidP="00D215BB">
      <w:pPr>
        <w:pStyle w:val="Verse"/>
        <w:spacing w:after="240"/>
      </w:pPr>
      <w:r>
        <w:t>S</w:t>
      </w:r>
      <w:r w:rsidRPr="00D215BB">
        <w:t>ing to the Lord a new song, for the Lord ha</w:t>
      </w:r>
      <w:r>
        <w:t>s</w:t>
      </w:r>
      <w:r w:rsidRPr="00D215BB">
        <w:t xml:space="preserve"> done </w:t>
      </w:r>
      <w:r>
        <w:t>wondrous</w:t>
      </w:r>
      <w:r w:rsidRPr="00D215BB">
        <w:t xml:space="preserve"> things</w:t>
      </w:r>
      <w:r w:rsidR="001B7C17" w:rsidRPr="001B7C17">
        <w:t>. His right hand and His holy arm have</w:t>
      </w:r>
      <w:r>
        <w:t xml:space="preserve"> </w:t>
      </w:r>
      <w:r w:rsidR="001B7C17" w:rsidRPr="001B7C17">
        <w:t xml:space="preserve">wrought salvation for </w:t>
      </w:r>
      <w:r w:rsidR="001B7C17">
        <w:t>h</w:t>
      </w:r>
      <w:r w:rsidR="001B7C17" w:rsidRPr="001B7C17">
        <w:t>im</w:t>
      </w:r>
      <w:r w:rsidR="009B62A7">
        <w:t xml:space="preserve">. </w:t>
      </w:r>
    </w:p>
    <w:p w14:paraId="2317F37A" w14:textId="77777777" w:rsidR="00D215BB" w:rsidRDefault="00D215BB" w:rsidP="00D215BB">
      <w:pPr>
        <w:pStyle w:val="Verse"/>
        <w:spacing w:after="240"/>
      </w:pPr>
      <w:r w:rsidRPr="00D215BB">
        <w:t>The Lord has made known his salvation</w:t>
      </w:r>
      <w:r>
        <w:t>; h</w:t>
      </w:r>
      <w:r w:rsidRPr="00D215BB">
        <w:t>e has revealed his righteousness in the sight of the nations.</w:t>
      </w:r>
    </w:p>
    <w:p w14:paraId="4440B715" w14:textId="16D922C7" w:rsidR="00D215BB" w:rsidRPr="00D215BB" w:rsidRDefault="00D215BB" w:rsidP="00D215BB">
      <w:pPr>
        <w:pStyle w:val="Verse"/>
        <w:spacing w:after="240"/>
      </w:pPr>
      <w:r w:rsidRPr="00D215BB">
        <w:t xml:space="preserve">He has remembered his mercy to Jacob, and his truth to the house of Israel; all the ends of the earth have seen the salvation of our God. </w:t>
      </w:r>
    </w:p>
    <w:p w14:paraId="1C9ACB65" w14:textId="0FAF5B2E" w:rsidR="00FE38E9" w:rsidRDefault="009B62A7" w:rsidP="00F82D8A">
      <w:pPr>
        <w:pStyle w:val="Verse"/>
        <w:spacing w:after="240"/>
      </w:pPr>
      <w:r>
        <w:t xml:space="preserve">Shout </w:t>
      </w:r>
      <w:r w:rsidR="001B7C17">
        <w:t>for joy</w:t>
      </w:r>
      <w:r>
        <w:t xml:space="preserve"> to God, all the earth</w:t>
      </w:r>
      <w:r w:rsidR="00D215BB">
        <w:t>; sing and rejoice and make melody.</w:t>
      </w:r>
      <w:r>
        <w:t xml:space="preserve"> </w:t>
      </w:r>
    </w:p>
    <w:p w14:paraId="79799C95" w14:textId="5549ABAE" w:rsidR="00FE38E9" w:rsidRDefault="009B62A7" w:rsidP="00F82D8A">
      <w:pPr>
        <w:pStyle w:val="Verse"/>
        <w:spacing w:after="240"/>
      </w:pPr>
      <w:r>
        <w:t xml:space="preserve">Sing psalms to the Lord on </w:t>
      </w:r>
      <w:r w:rsidR="001B7C17">
        <w:t>the harp</w:t>
      </w:r>
      <w:r>
        <w:t xml:space="preserve">, on a lyre and </w:t>
      </w:r>
      <w:r w:rsidR="001B7C17">
        <w:t xml:space="preserve">the </w:t>
      </w:r>
      <w:r>
        <w:t>voice</w:t>
      </w:r>
      <w:r w:rsidR="001B7C17">
        <w:t xml:space="preserve"> of a psalm</w:t>
      </w:r>
      <w:r>
        <w:t xml:space="preserve">, </w:t>
      </w:r>
    </w:p>
    <w:p w14:paraId="4978F77D" w14:textId="4DCE6DDC" w:rsidR="00FE38E9" w:rsidRDefault="00D215BB" w:rsidP="00F82D8A">
      <w:pPr>
        <w:pStyle w:val="Verse"/>
        <w:spacing w:after="240"/>
      </w:pPr>
      <w:r>
        <w:t>W</w:t>
      </w:r>
      <w:r w:rsidRPr="00D215BB">
        <w:t>ith trumpets of metal, and the sound of a trumpet of horn</w:t>
      </w:r>
      <w:r>
        <w:t>,</w:t>
      </w:r>
      <w:r w:rsidRPr="00D215BB">
        <w:t xml:space="preserve"> </w:t>
      </w:r>
      <w:r>
        <w:t>Shout for joy</w:t>
      </w:r>
      <w:r w:rsidR="009B62A7">
        <w:t xml:space="preserve"> to the Lord our King. </w:t>
      </w:r>
    </w:p>
    <w:p w14:paraId="5F40D0B8" w14:textId="34F79B1D" w:rsidR="001B7C17" w:rsidRDefault="001B7C17" w:rsidP="00F82D8A">
      <w:pPr>
        <w:pStyle w:val="Verse"/>
        <w:spacing w:after="240"/>
      </w:pPr>
      <w:r>
        <w:t>L</w:t>
      </w:r>
      <w:r w:rsidRPr="001B7C17">
        <w:t xml:space="preserve">et the sea be shaken and the fullness thereof, the world and all </w:t>
      </w:r>
      <w:r w:rsidR="002F38BB">
        <w:t>who</w:t>
      </w:r>
      <w:r w:rsidRPr="001B7C17">
        <w:t xml:space="preserve"> dwell therein</w:t>
      </w:r>
      <w:r>
        <w:t>.</w:t>
      </w:r>
    </w:p>
    <w:p w14:paraId="13E8C0B2" w14:textId="720CCAAF" w:rsidR="001B7C17" w:rsidRDefault="009B62A7" w:rsidP="001B7C17">
      <w:pPr>
        <w:pStyle w:val="Verse"/>
        <w:spacing w:after="240"/>
      </w:pPr>
      <w:r>
        <w:t xml:space="preserve">The rivers shall clap their hands, the mountains shall </w:t>
      </w:r>
      <w:r w:rsidR="00D215BB">
        <w:t>rejoice</w:t>
      </w:r>
      <w:r>
        <w:t xml:space="preserve"> </w:t>
      </w:r>
      <w:r w:rsidR="00D215BB">
        <w:t>at</w:t>
      </w:r>
      <w:r>
        <w:t xml:space="preserve"> the presence of the Lord, </w:t>
      </w:r>
      <w:r w:rsidR="001B7C17">
        <w:t>f</w:t>
      </w:r>
      <w:r>
        <w:t>or he comes to judge the earth</w:t>
      </w:r>
      <w:r w:rsidR="001B7C17">
        <w:t>.</w:t>
      </w:r>
    </w:p>
    <w:p w14:paraId="78F51739" w14:textId="5BA84A7C" w:rsidR="00237B9C" w:rsidRDefault="001B7C17" w:rsidP="00F82D8A">
      <w:pPr>
        <w:pStyle w:val="Verse"/>
        <w:spacing w:after="240"/>
      </w:pPr>
      <w:r>
        <w:t>H</w:t>
      </w:r>
      <w:r w:rsidR="009B62A7">
        <w:t xml:space="preserve">e shall judge the </w:t>
      </w:r>
      <w:r>
        <w:t>world</w:t>
      </w:r>
      <w:r w:rsidR="009B62A7">
        <w:t xml:space="preserve"> with righteousness and the peoples </w:t>
      </w:r>
      <w:r w:rsidR="00D215BB">
        <w:t>in</w:t>
      </w:r>
      <w:r w:rsidR="009B62A7">
        <w:t xml:space="preserve"> </w:t>
      </w:r>
      <w:r>
        <w:t>uprightness</w:t>
      </w:r>
      <w:r w:rsidR="009B62A7">
        <w:t xml:space="preserve">. </w:t>
      </w:r>
    </w:p>
    <w:p w14:paraId="6D88D1D3" w14:textId="77777777" w:rsidR="009B62A7" w:rsidRDefault="00FE38E9" w:rsidP="00FA3250">
      <w:pPr>
        <w:pStyle w:val="Heading3"/>
        <w:spacing w:after="240"/>
      </w:pPr>
      <w:r>
        <w:t>Psalm</w:t>
      </w:r>
      <w:r w:rsidR="009B62A7">
        <w:t xml:space="preserve"> 98</w:t>
      </w:r>
    </w:p>
    <w:p w14:paraId="34E6900D" w14:textId="77777777" w:rsidR="009B62A7" w:rsidRDefault="009B62A7" w:rsidP="00161212">
      <w:pPr>
        <w:pStyle w:val="Rubric"/>
      </w:pPr>
      <w:r>
        <w:t xml:space="preserve">A psalm of David </w:t>
      </w:r>
    </w:p>
    <w:p w14:paraId="0C311B11" w14:textId="50F8662D" w:rsidR="00FE38E9" w:rsidRDefault="009B62A7" w:rsidP="00F82D8A">
      <w:pPr>
        <w:pStyle w:val="Verse"/>
        <w:spacing w:after="240"/>
      </w:pPr>
      <w:r>
        <w:t xml:space="preserve">The </w:t>
      </w:r>
      <w:r w:rsidR="00FF334F">
        <w:t>reigns</w:t>
      </w:r>
      <w:r>
        <w:t xml:space="preserve">, let the peoples </w:t>
      </w:r>
      <w:r w:rsidR="003C6AA5">
        <w:t>rage</w:t>
      </w:r>
      <w:r>
        <w:t xml:space="preserve">. He </w:t>
      </w:r>
      <w:r w:rsidR="003C6AA5">
        <w:t>sits enthroned</w:t>
      </w:r>
      <w:r>
        <w:t xml:space="preserve"> upon the cherubim</w:t>
      </w:r>
      <w:r w:rsidR="003C6AA5">
        <w:t>;</w:t>
      </w:r>
      <w:r>
        <w:t xml:space="preserve"> let the earth be shaken. </w:t>
      </w:r>
    </w:p>
    <w:p w14:paraId="52E81492" w14:textId="26BD04C0" w:rsidR="00FE38E9" w:rsidRDefault="009B62A7" w:rsidP="00F82D8A">
      <w:pPr>
        <w:pStyle w:val="Verse"/>
        <w:spacing w:after="240"/>
      </w:pPr>
      <w:r>
        <w:t xml:space="preserve">The Lord is great in </w:t>
      </w:r>
      <w:r w:rsidR="008C004B">
        <w:t>Sion</w:t>
      </w:r>
      <w:r>
        <w:t xml:space="preserve">, he is </w:t>
      </w:r>
      <w:r w:rsidR="003C6AA5">
        <w:t>high</w:t>
      </w:r>
      <w:r>
        <w:t xml:space="preserve"> above all peoples. </w:t>
      </w:r>
    </w:p>
    <w:p w14:paraId="2C6A0420" w14:textId="621EAA8D" w:rsidR="00FE38E9" w:rsidRDefault="009B62A7" w:rsidP="00F82D8A">
      <w:pPr>
        <w:pStyle w:val="Verse"/>
        <w:spacing w:after="240"/>
      </w:pPr>
      <w:r>
        <w:t xml:space="preserve">Let them </w:t>
      </w:r>
      <w:r w:rsidR="003C6AA5">
        <w:t>give</w:t>
      </w:r>
      <w:r>
        <w:t xml:space="preserve"> thanks to thy great name, for it is fearsome and holy. </w:t>
      </w:r>
    </w:p>
    <w:p w14:paraId="7A2D065B" w14:textId="49A99763" w:rsidR="00FE38E9" w:rsidRDefault="009B62A7" w:rsidP="00F82D8A">
      <w:pPr>
        <w:pStyle w:val="Verse"/>
        <w:spacing w:after="240"/>
      </w:pPr>
      <w:r>
        <w:t>The King</w:t>
      </w:r>
      <w:r w:rsidR="008635B2">
        <w:t>’</w:t>
      </w:r>
      <w:r>
        <w:t xml:space="preserve">s honor loves </w:t>
      </w:r>
      <w:r w:rsidR="003C6AA5">
        <w:t>just</w:t>
      </w:r>
      <w:r>
        <w:t xml:space="preserve"> judgment; thou hast established </w:t>
      </w:r>
      <w:r w:rsidR="003C6AA5">
        <w:t>uprightness</w:t>
      </w:r>
      <w:r>
        <w:t xml:space="preserve">, </w:t>
      </w:r>
      <w:r w:rsidR="00DD5771">
        <w:t>thou hast wrought</w:t>
      </w:r>
      <w:r>
        <w:t xml:space="preserve"> judgment and </w:t>
      </w:r>
      <w:r w:rsidR="00DD5771">
        <w:t>justice in Jacob</w:t>
      </w:r>
      <w:r>
        <w:t xml:space="preserve">. </w:t>
      </w:r>
    </w:p>
    <w:p w14:paraId="2C59BCE2" w14:textId="25926FEC" w:rsidR="00FE38E9" w:rsidRDefault="009B62A7" w:rsidP="00F82D8A">
      <w:pPr>
        <w:pStyle w:val="Verse"/>
        <w:spacing w:after="240"/>
      </w:pPr>
      <w:r>
        <w:t xml:space="preserve">Exalt the Lord our God, worship at </w:t>
      </w:r>
      <w:r w:rsidR="00DD5771">
        <w:t>his</w:t>
      </w:r>
      <w:r>
        <w:t xml:space="preserve"> footstool, for he is holy. </w:t>
      </w:r>
    </w:p>
    <w:p w14:paraId="09AFEC44" w14:textId="0A2A87FB" w:rsidR="00FE38E9" w:rsidRDefault="009B62A7" w:rsidP="00F82D8A">
      <w:pPr>
        <w:pStyle w:val="Verse"/>
        <w:spacing w:after="240"/>
      </w:pPr>
      <w:r>
        <w:t>Moses and Aaron are among his priests, and Samuel among those who call on his name</w:t>
      </w:r>
      <w:r w:rsidR="00DD5771">
        <w:t>;</w:t>
      </w:r>
      <w:r>
        <w:t xml:space="preserve"> they called on the Lord, and he </w:t>
      </w:r>
      <w:r w:rsidR="00DD5771">
        <w:t>hear</w:t>
      </w:r>
      <w:r>
        <w:t xml:space="preserve">d them, </w:t>
      </w:r>
    </w:p>
    <w:p w14:paraId="1D589312" w14:textId="77777777" w:rsidR="00DD5771" w:rsidRPr="00DD5771" w:rsidRDefault="009B62A7" w:rsidP="00DD5771">
      <w:pPr>
        <w:pStyle w:val="Verse"/>
        <w:spacing w:after="240"/>
      </w:pPr>
      <w:r>
        <w:t xml:space="preserve">He spoke to them in a pillar of cloud, for they kept his testimonies </w:t>
      </w:r>
      <w:r w:rsidRPr="00DD5771">
        <w:t xml:space="preserve">and the ordinances he gave them. </w:t>
      </w:r>
    </w:p>
    <w:p w14:paraId="008FE307" w14:textId="1576CB2B" w:rsidR="00DD5771" w:rsidRPr="00DD5771" w:rsidRDefault="00DD5771" w:rsidP="00F82D8A">
      <w:pPr>
        <w:pStyle w:val="Verse"/>
        <w:spacing w:after="240"/>
      </w:pPr>
      <w:r w:rsidRPr="00DD5771">
        <w:t xml:space="preserve">Thou didst hear them, O Lord our God; thou wast ready to forgive them, O God, </w:t>
      </w:r>
      <w:r w:rsidRPr="00DD5771">
        <w:rPr>
          <w:rFonts w:ascii="TimesNewRomanPSMT" w:hAnsi="TimesNewRomanPSMT"/>
        </w:rPr>
        <w:t>though thou didst take vengeance on all their devices.</w:t>
      </w:r>
    </w:p>
    <w:p w14:paraId="0321973D" w14:textId="1FB1A884" w:rsidR="00237B9C" w:rsidRDefault="009B62A7" w:rsidP="00F82D8A">
      <w:pPr>
        <w:pStyle w:val="Verse"/>
        <w:spacing w:after="240"/>
      </w:pPr>
      <w:r w:rsidRPr="00DD5771">
        <w:t xml:space="preserve">Exalt the Lord our God and </w:t>
      </w:r>
      <w:r>
        <w:t>worship at his holy mountain, for</w:t>
      </w:r>
      <w:r w:rsidR="003C6AA5">
        <w:t xml:space="preserve"> holy is</w:t>
      </w:r>
      <w:r>
        <w:t xml:space="preserve"> the Lord our God. </w:t>
      </w:r>
    </w:p>
    <w:p w14:paraId="3AB3A4DA" w14:textId="77777777" w:rsidR="009B62A7" w:rsidRDefault="00FE38E9" w:rsidP="00FA3250">
      <w:pPr>
        <w:pStyle w:val="Heading3"/>
        <w:spacing w:after="240"/>
      </w:pPr>
      <w:r>
        <w:t>Psalm</w:t>
      </w:r>
      <w:r w:rsidR="009B62A7">
        <w:t xml:space="preserve"> 99</w:t>
      </w:r>
    </w:p>
    <w:p w14:paraId="18C800B0" w14:textId="77777777" w:rsidR="009B62A7" w:rsidRDefault="009B62A7" w:rsidP="00161212">
      <w:pPr>
        <w:pStyle w:val="Rubric"/>
      </w:pPr>
      <w:r>
        <w:t xml:space="preserve">A psalm of David for a thank-offering </w:t>
      </w:r>
    </w:p>
    <w:p w14:paraId="4BCF20FA" w14:textId="2CE6FCEE" w:rsidR="00FE38E9" w:rsidRDefault="00DD086E" w:rsidP="00F82D8A">
      <w:pPr>
        <w:pStyle w:val="Verse"/>
        <w:spacing w:after="240"/>
      </w:pPr>
      <w:r>
        <w:t>Make a joyful noise to the Lord</w:t>
      </w:r>
      <w:r w:rsidR="009B62A7">
        <w:t xml:space="preserve">, all the earth, </w:t>
      </w:r>
    </w:p>
    <w:p w14:paraId="6430E3C5" w14:textId="1779C3AF" w:rsidR="00FE38E9" w:rsidRDefault="009B62A7" w:rsidP="00F82D8A">
      <w:pPr>
        <w:pStyle w:val="Verse"/>
        <w:spacing w:after="240"/>
      </w:pPr>
      <w:r>
        <w:t xml:space="preserve">Serve the Lord with gladness, come </w:t>
      </w:r>
      <w:r w:rsidR="00C53011">
        <w:t>before</w:t>
      </w:r>
      <w:r>
        <w:t xml:space="preserve"> his presence with </w:t>
      </w:r>
      <w:r w:rsidR="00C36A6A">
        <w:t>rejoicing</w:t>
      </w:r>
      <w:r>
        <w:t xml:space="preserve">. </w:t>
      </w:r>
    </w:p>
    <w:p w14:paraId="429EEB50" w14:textId="2DA5466A" w:rsidR="00FE38E9" w:rsidRDefault="009B62A7" w:rsidP="00F82D8A">
      <w:pPr>
        <w:pStyle w:val="Verse"/>
        <w:spacing w:after="240"/>
      </w:pPr>
      <w:r>
        <w:t>Know that the Lord</w:t>
      </w:r>
      <w:r w:rsidR="00C36A6A">
        <w:t xml:space="preserve"> </w:t>
      </w:r>
      <w:r>
        <w:t>is God</w:t>
      </w:r>
      <w:r w:rsidR="00C36A6A">
        <w:t>; it is</w:t>
      </w:r>
      <w:r>
        <w:t xml:space="preserve"> he</w:t>
      </w:r>
      <w:r w:rsidR="00C36A6A">
        <w:t xml:space="preserve"> that</w:t>
      </w:r>
      <w:r>
        <w:t xml:space="preserve"> has made us and not we ourselves</w:t>
      </w:r>
      <w:r w:rsidR="00C36A6A">
        <w:t>. W</w:t>
      </w:r>
      <w:r>
        <w:t xml:space="preserve">e are his people and the sheep of his pasture. </w:t>
      </w:r>
    </w:p>
    <w:p w14:paraId="65B6215F" w14:textId="77777777" w:rsidR="00FE38E9" w:rsidRDefault="009B62A7" w:rsidP="00F82D8A">
      <w:pPr>
        <w:pStyle w:val="Verse"/>
        <w:spacing w:after="240"/>
      </w:pPr>
      <w:r>
        <w:t xml:space="preserve">Enter into his gates with thanksgiving, and into his courts with praise, be thankful to him and bless his name. </w:t>
      </w:r>
    </w:p>
    <w:p w14:paraId="172B1407" w14:textId="77777777" w:rsidR="00237B9C" w:rsidRDefault="009B62A7" w:rsidP="00F82D8A">
      <w:pPr>
        <w:pStyle w:val="Verse"/>
        <w:spacing w:after="240"/>
      </w:pPr>
      <w:r>
        <w:t xml:space="preserve">For the Lord is good, his mercy is everlasting, and his truth endures to all generations. </w:t>
      </w:r>
    </w:p>
    <w:p w14:paraId="6AAC1433" w14:textId="77777777" w:rsidR="009B62A7" w:rsidRDefault="00FE38E9" w:rsidP="00FA3250">
      <w:pPr>
        <w:pStyle w:val="Heading3"/>
        <w:spacing w:after="240"/>
      </w:pPr>
      <w:r>
        <w:t>Psalm</w:t>
      </w:r>
      <w:r w:rsidR="009B62A7">
        <w:t xml:space="preserve"> 100</w:t>
      </w:r>
    </w:p>
    <w:p w14:paraId="668FE98D" w14:textId="77777777" w:rsidR="009B62A7" w:rsidRDefault="009B62A7" w:rsidP="00161212">
      <w:pPr>
        <w:pStyle w:val="Rubric"/>
      </w:pPr>
      <w:r>
        <w:t xml:space="preserve">A Psalm of David </w:t>
      </w:r>
    </w:p>
    <w:p w14:paraId="3653B918" w14:textId="5D845FB3" w:rsidR="0044186D" w:rsidRPr="003953B7" w:rsidRDefault="0044186D" w:rsidP="0044186D">
      <w:pPr>
        <w:pStyle w:val="Verse"/>
        <w:spacing w:after="240"/>
      </w:pPr>
      <w:r w:rsidRPr="003953B7">
        <w:t xml:space="preserve">I will sing of mercy and judgment unto </w:t>
      </w:r>
      <w:r>
        <w:t>t</w:t>
      </w:r>
      <w:r w:rsidRPr="003953B7">
        <w:t>hee O Lord.</w:t>
      </w:r>
    </w:p>
    <w:p w14:paraId="232FE37F" w14:textId="2FB0D298" w:rsidR="00FE38E9" w:rsidRDefault="00C53011" w:rsidP="00C53011">
      <w:pPr>
        <w:pStyle w:val="Verse"/>
        <w:spacing w:after="240"/>
      </w:pPr>
      <w:r w:rsidRPr="00C53011">
        <w:t xml:space="preserve">I will </w:t>
      </w:r>
      <w:r w:rsidR="0044186D">
        <w:t>sing</w:t>
      </w:r>
      <w:r w:rsidRPr="00C53011">
        <w:t xml:space="preserve"> and have understanding in a blameless path</w:t>
      </w:r>
      <w:r w:rsidR="009B62A7">
        <w:t xml:space="preserve">. When wilt thou come to me? I have </w:t>
      </w:r>
      <w:r w:rsidR="0044186D" w:rsidRPr="003953B7">
        <w:t>walked in my house in the innocenc</w:t>
      </w:r>
      <w:r w:rsidR="0044186D">
        <w:t>e</w:t>
      </w:r>
      <w:r w:rsidR="0044186D" w:rsidRPr="003953B7">
        <w:t xml:space="preserve"> of my heart.</w:t>
      </w:r>
    </w:p>
    <w:p w14:paraId="7F37517B" w14:textId="77C8FDF4" w:rsidR="00FE38E9" w:rsidRDefault="009B62A7" w:rsidP="0044186D">
      <w:pPr>
        <w:pStyle w:val="Verse"/>
        <w:spacing w:after="240"/>
      </w:pPr>
      <w:r>
        <w:t xml:space="preserve">I have set </w:t>
      </w:r>
      <w:r w:rsidR="00C53011">
        <w:t xml:space="preserve">no unlawful thing </w:t>
      </w:r>
      <w:r>
        <w:t>before my eyes</w:t>
      </w:r>
      <w:r w:rsidR="00C53011">
        <w:t>;</w:t>
      </w:r>
      <w:r>
        <w:t xml:space="preserve"> I have hated </w:t>
      </w:r>
      <w:r w:rsidR="0044186D" w:rsidRPr="003953B7">
        <w:t>the workers of iniquities</w:t>
      </w:r>
      <w:r>
        <w:t xml:space="preserve">. </w:t>
      </w:r>
    </w:p>
    <w:p w14:paraId="083DCD6E" w14:textId="24695424" w:rsidR="00FE38E9" w:rsidRDefault="009B62A7" w:rsidP="00F82D8A">
      <w:pPr>
        <w:pStyle w:val="Verse"/>
        <w:spacing w:after="240"/>
      </w:pPr>
      <w:r>
        <w:t xml:space="preserve">A </w:t>
      </w:r>
      <w:r w:rsidR="0044186D">
        <w:t>perverse</w:t>
      </w:r>
      <w:r>
        <w:t xml:space="preserve"> heart </w:t>
      </w:r>
      <w:r w:rsidR="0044186D">
        <w:t xml:space="preserve">has not cleaved </w:t>
      </w:r>
      <w:r>
        <w:t xml:space="preserve">to me; </w:t>
      </w:r>
      <w:r w:rsidR="0044186D" w:rsidRPr="003953B7">
        <w:t>and I would not know the wicked man that turned aside from me.</w:t>
      </w:r>
    </w:p>
    <w:p w14:paraId="45FE9E3F" w14:textId="1F2A4220" w:rsidR="00FE38E9" w:rsidRDefault="00C53011" w:rsidP="00F82D8A">
      <w:pPr>
        <w:pStyle w:val="Verse"/>
        <w:spacing w:after="240"/>
      </w:pPr>
      <w:r>
        <w:t>From t</w:t>
      </w:r>
      <w:r w:rsidR="009B62A7">
        <w:t>he one who slanders his neighbor</w:t>
      </w:r>
      <w:r>
        <w:t xml:space="preserve"> in secret</w:t>
      </w:r>
      <w:r w:rsidR="009B62A7">
        <w:t xml:space="preserve"> I </w:t>
      </w:r>
      <w:r>
        <w:t>have</w:t>
      </w:r>
      <w:r w:rsidR="009B62A7">
        <w:t xml:space="preserve"> turn</w:t>
      </w:r>
      <w:r>
        <w:t>ed</w:t>
      </w:r>
      <w:r w:rsidR="009B62A7">
        <w:t xml:space="preserve"> awa</w:t>
      </w:r>
      <w:r>
        <w:t>y</w:t>
      </w:r>
      <w:r w:rsidR="009B62A7">
        <w:t xml:space="preserve">; </w:t>
      </w:r>
      <w:r w:rsidR="0044186D">
        <w:t>I have not broken bread w</w:t>
      </w:r>
      <w:r w:rsidR="00592541">
        <w:t>ith him</w:t>
      </w:r>
      <w:r>
        <w:t xml:space="preserve"> whose eye is</w:t>
      </w:r>
      <w:r w:rsidR="009B62A7">
        <w:t xml:space="preserve"> </w:t>
      </w:r>
      <w:r w:rsidR="0044186D">
        <w:t>proud</w:t>
      </w:r>
      <w:r>
        <w:t xml:space="preserve"> </w:t>
      </w:r>
      <w:r w:rsidR="009B62A7">
        <w:t xml:space="preserve">and </w:t>
      </w:r>
      <w:r w:rsidR="0044186D">
        <w:t>whose</w:t>
      </w:r>
      <w:r>
        <w:t xml:space="preserve"> heart</w:t>
      </w:r>
      <w:r w:rsidR="0044186D">
        <w:t xml:space="preserve"> is</w:t>
      </w:r>
      <w:r>
        <w:t xml:space="preserve"> </w:t>
      </w:r>
      <w:r w:rsidR="00592541">
        <w:t>insatiable</w:t>
      </w:r>
      <w:r w:rsidR="0044186D">
        <w:t>.</w:t>
      </w:r>
    </w:p>
    <w:p w14:paraId="77387983" w14:textId="2A02ADC3" w:rsidR="0044186D" w:rsidRPr="003953B7" w:rsidRDefault="0044186D" w:rsidP="0044186D">
      <w:pPr>
        <w:pStyle w:val="Verse"/>
        <w:spacing w:after="240"/>
      </w:pPr>
      <w:r w:rsidRPr="003953B7">
        <w:t>M</w:t>
      </w:r>
      <w:r>
        <w:t>y</w:t>
      </w:r>
      <w:r w:rsidRPr="003953B7">
        <w:t xml:space="preserve"> eyes were on the faithful of the earth, that they might </w:t>
      </w:r>
      <w:r>
        <w:t>dwell</w:t>
      </w:r>
      <w:r w:rsidRPr="003953B7">
        <w:t xml:space="preserve"> with me; the man that walked in the blameless </w:t>
      </w:r>
      <w:r>
        <w:t xml:space="preserve">path has ministered to </w:t>
      </w:r>
      <w:r w:rsidRPr="003953B7">
        <w:t>me.</w:t>
      </w:r>
    </w:p>
    <w:p w14:paraId="19954EEC" w14:textId="77777777" w:rsidR="0044186D" w:rsidRPr="003953B7" w:rsidRDefault="0044186D" w:rsidP="0044186D">
      <w:pPr>
        <w:pStyle w:val="Verse"/>
        <w:spacing w:after="240"/>
      </w:pPr>
      <w:r w:rsidRPr="003953B7">
        <w:t>He that work</w:t>
      </w:r>
      <w:r>
        <w:t>s</w:t>
      </w:r>
      <w:r w:rsidRPr="003953B7">
        <w:t xml:space="preserve"> </w:t>
      </w:r>
      <w:r>
        <w:t>evil</w:t>
      </w:r>
      <w:r w:rsidRPr="003953B7">
        <w:t xml:space="preserve"> dwelt not in my house; he that speak</w:t>
      </w:r>
      <w:r>
        <w:t xml:space="preserve">s </w:t>
      </w:r>
      <w:r w:rsidRPr="003953B7">
        <w:t>unjust things prospered not in my sight.</w:t>
      </w:r>
    </w:p>
    <w:p w14:paraId="5DFE4939" w14:textId="718C11C9" w:rsidR="0044186D" w:rsidRDefault="00592541" w:rsidP="0044186D">
      <w:pPr>
        <w:pStyle w:val="Verse"/>
        <w:spacing w:after="240"/>
      </w:pPr>
      <w:r w:rsidRPr="00592541">
        <w:t xml:space="preserve">In the morning I slew all the sinners of the land, </w:t>
      </w:r>
      <w:r w:rsidR="0044186D">
        <w:t>that I might</w:t>
      </w:r>
      <w:r w:rsidRPr="00592541">
        <w:t xml:space="preserve"> destroy out of the city of the Lord all </w:t>
      </w:r>
      <w:r>
        <w:t>those who</w:t>
      </w:r>
      <w:r w:rsidRPr="00592541">
        <w:t xml:space="preserve"> work iniquity</w:t>
      </w:r>
      <w:r>
        <w:t>.</w:t>
      </w:r>
    </w:p>
    <w:p w14:paraId="7B8E77F3" w14:textId="77777777" w:rsidR="00B50629" w:rsidRDefault="00B50629" w:rsidP="0037394E">
      <w:pPr>
        <w:pStyle w:val="Rubric"/>
      </w:pPr>
      <w:r>
        <w:t>Glory. Both now. Alleluia.</w:t>
      </w:r>
    </w:p>
    <w:p w14:paraId="239C997E" w14:textId="77777777" w:rsidR="00AA594A" w:rsidRPr="009131F8" w:rsidRDefault="00AA594A" w:rsidP="00592541">
      <w:pPr>
        <w:pStyle w:val="Heading1"/>
        <w:spacing w:after="240"/>
      </w:pPr>
      <w:r w:rsidRPr="009131F8">
        <w:br w:type="page"/>
      </w:r>
      <w:r w:rsidR="00D218B4" w:rsidRPr="009131F8">
        <w:t>Kathisma</w:t>
      </w:r>
      <w:r w:rsidR="009B62A7" w:rsidRPr="009131F8">
        <w:t xml:space="preserve"> </w:t>
      </w:r>
      <w:r w:rsidR="006175AD" w:rsidRPr="009131F8">
        <w:t>Fourteen</w:t>
      </w:r>
    </w:p>
    <w:p w14:paraId="49B9461F" w14:textId="77777777" w:rsidR="009131F8" w:rsidRPr="009131F8" w:rsidRDefault="009131F8" w:rsidP="009131F8">
      <w:pPr>
        <w:pStyle w:val="Heading2"/>
        <w:spacing w:after="240"/>
      </w:pPr>
      <w:r w:rsidRPr="009131F8">
        <w:t>First Stasis</w:t>
      </w:r>
    </w:p>
    <w:p w14:paraId="63C3FAD0" w14:textId="77777777" w:rsidR="009B62A7" w:rsidRDefault="00FE38E9" w:rsidP="00FA3250">
      <w:pPr>
        <w:pStyle w:val="Heading3"/>
        <w:spacing w:after="240"/>
      </w:pPr>
      <w:r>
        <w:t>Psalm</w:t>
      </w:r>
      <w:r w:rsidR="009B62A7">
        <w:t xml:space="preserve"> 101</w:t>
      </w:r>
    </w:p>
    <w:p w14:paraId="7079D873" w14:textId="77777777" w:rsidR="009B62A7" w:rsidRDefault="009B62A7" w:rsidP="00161212">
      <w:pPr>
        <w:pStyle w:val="Rubric"/>
      </w:pPr>
      <w:r>
        <w:t xml:space="preserve">A prayer of a poor man, when he is </w:t>
      </w:r>
      <w:r w:rsidR="00281AC9">
        <w:t>despondent</w:t>
      </w:r>
      <w:r>
        <w:t xml:space="preserve"> and pours out his supplication before the Lord </w:t>
      </w:r>
    </w:p>
    <w:p w14:paraId="0D719A48" w14:textId="6DAD3A1A" w:rsidR="00FE38E9" w:rsidRDefault="009B62A7" w:rsidP="00F82D8A">
      <w:pPr>
        <w:pStyle w:val="Verse"/>
        <w:spacing w:after="240"/>
      </w:pPr>
      <w:r>
        <w:t xml:space="preserve">Hear my prayer, O Lord, and let my cry come to thee. </w:t>
      </w:r>
    </w:p>
    <w:p w14:paraId="5A388237" w14:textId="0675C129" w:rsidR="00FE38E9" w:rsidRDefault="00FC748D" w:rsidP="00F82D8A">
      <w:pPr>
        <w:pStyle w:val="Verse"/>
        <w:spacing w:after="240"/>
      </w:pPr>
      <w:r w:rsidRPr="002C0B14">
        <w:t xml:space="preserve">Turn not thy face </w:t>
      </w:r>
      <w:r>
        <w:t xml:space="preserve">away </w:t>
      </w:r>
      <w:r w:rsidRPr="002C0B14">
        <w:t xml:space="preserve">from me: in the day when I am afflicted, incline thine ear to me: in the day when I call </w:t>
      </w:r>
      <w:r>
        <w:t>up</w:t>
      </w:r>
      <w:r w:rsidRPr="002C0B14">
        <w:t xml:space="preserve">on thee, </w:t>
      </w:r>
      <w:r w:rsidR="009B62A7">
        <w:t xml:space="preserve">hear me speedily. </w:t>
      </w:r>
    </w:p>
    <w:p w14:paraId="44E84B73" w14:textId="188ACB55" w:rsidR="00FE38E9" w:rsidRDefault="009B62A7" w:rsidP="00F82D8A">
      <w:pPr>
        <w:pStyle w:val="Verse"/>
        <w:spacing w:after="240"/>
      </w:pPr>
      <w:r>
        <w:t xml:space="preserve">For my days have vanished like smoke, </w:t>
      </w:r>
      <w:r w:rsidR="00FC748D">
        <w:t xml:space="preserve">and </w:t>
      </w:r>
      <w:r>
        <w:t xml:space="preserve">my bones </w:t>
      </w:r>
      <w:r w:rsidR="00FC748D">
        <w:t xml:space="preserve">are </w:t>
      </w:r>
      <w:r>
        <w:t xml:space="preserve">consumed like wood in a fire. </w:t>
      </w:r>
    </w:p>
    <w:p w14:paraId="1EA361F5" w14:textId="180B4111" w:rsidR="00FE38E9" w:rsidRDefault="009B62A7" w:rsidP="00F82D8A">
      <w:pPr>
        <w:pStyle w:val="Verse"/>
        <w:spacing w:after="240"/>
      </w:pPr>
      <w:r>
        <w:t>I have been cut down like the grass, and my heart has</w:t>
      </w:r>
      <w:r w:rsidR="00FC748D">
        <w:t xml:space="preserve"> dried up, for </w:t>
      </w:r>
      <w:r>
        <w:t xml:space="preserve">I have forgotten to eat my bread. </w:t>
      </w:r>
    </w:p>
    <w:p w14:paraId="7CF1AC0C" w14:textId="5F602FB4" w:rsidR="00FE38E9" w:rsidRDefault="009B62A7" w:rsidP="00F82D8A">
      <w:pPr>
        <w:pStyle w:val="Verse"/>
        <w:spacing w:after="240"/>
      </w:pPr>
      <w:r>
        <w:t xml:space="preserve">Because of the </w:t>
      </w:r>
      <w:r w:rsidR="00FC748D">
        <w:t>voice</w:t>
      </w:r>
      <w:r>
        <w:t xml:space="preserve"> of my groaning, my bones have clung to my flesh. </w:t>
      </w:r>
    </w:p>
    <w:p w14:paraId="2608158F" w14:textId="17A8DB44" w:rsidR="00FC748D" w:rsidRDefault="00FC748D" w:rsidP="00F82D8A">
      <w:pPr>
        <w:pStyle w:val="Verse"/>
        <w:spacing w:after="240"/>
      </w:pPr>
      <w:r w:rsidRPr="002C0B14">
        <w:t xml:space="preserve">I have become like an owl in a ruined house. I watched, and </w:t>
      </w:r>
      <w:r>
        <w:t>have</w:t>
      </w:r>
      <w:r w:rsidRPr="002C0B14">
        <w:t xml:space="preserve"> become as a sparrow dwelling alone on a roof</w:t>
      </w:r>
      <w:r>
        <w:t>top</w:t>
      </w:r>
      <w:r w:rsidRPr="002C0B14">
        <w:t>.</w:t>
      </w:r>
    </w:p>
    <w:p w14:paraId="2950953E" w14:textId="60319A10" w:rsidR="00FE38E9" w:rsidRDefault="009B62A7" w:rsidP="00F82D8A">
      <w:pPr>
        <w:pStyle w:val="Verse"/>
        <w:spacing w:after="240"/>
      </w:pPr>
      <w:r>
        <w:t xml:space="preserve">My enemies reproached me all </w:t>
      </w:r>
      <w:r w:rsidR="00FC748D">
        <w:t xml:space="preserve">the </w:t>
      </w:r>
      <w:r>
        <w:t xml:space="preserve">day long; even those who once praised me </w:t>
      </w:r>
      <w:r w:rsidR="00FC748D">
        <w:t xml:space="preserve">have </w:t>
      </w:r>
      <w:r>
        <w:t>sw</w:t>
      </w:r>
      <w:r w:rsidR="00FC748D">
        <w:t>orn</w:t>
      </w:r>
      <w:r>
        <w:t xml:space="preserve"> falsely against me. </w:t>
      </w:r>
    </w:p>
    <w:p w14:paraId="67E9620E" w14:textId="200C56B7" w:rsidR="00FC748D" w:rsidRDefault="009B62A7" w:rsidP="00F82D8A">
      <w:pPr>
        <w:pStyle w:val="Verse"/>
        <w:spacing w:after="240"/>
      </w:pPr>
      <w:r>
        <w:t xml:space="preserve">For I </w:t>
      </w:r>
      <w:r w:rsidR="00FC748D">
        <w:t xml:space="preserve">have eaten </w:t>
      </w:r>
      <w:r>
        <w:t xml:space="preserve">ashes like bread, </w:t>
      </w:r>
      <w:r w:rsidR="00FC748D">
        <w:t>and</w:t>
      </w:r>
      <w:r>
        <w:t xml:space="preserve"> mingl</w:t>
      </w:r>
      <w:r w:rsidR="00FC748D">
        <w:t xml:space="preserve">ed </w:t>
      </w:r>
      <w:r>
        <w:t xml:space="preserve">my drink with weeping, </w:t>
      </w:r>
      <w:r w:rsidR="00FC748D">
        <w:t>b</w:t>
      </w:r>
      <w:r>
        <w:t xml:space="preserve">ecause of </w:t>
      </w:r>
      <w:r w:rsidR="00FC748D">
        <w:t xml:space="preserve">thine anger and </w:t>
      </w:r>
      <w:r w:rsidR="00576055">
        <w:t>th</w:t>
      </w:r>
      <w:r w:rsidR="00FC748D">
        <w:t>y</w:t>
      </w:r>
      <w:r>
        <w:t xml:space="preserve"> wrath</w:t>
      </w:r>
      <w:r w:rsidR="00FC748D">
        <w:t>,</w:t>
      </w:r>
    </w:p>
    <w:p w14:paraId="545C571D" w14:textId="23E818A8" w:rsidR="00FE38E9" w:rsidRDefault="00FC748D" w:rsidP="00F82D8A">
      <w:pPr>
        <w:pStyle w:val="Verse"/>
        <w:spacing w:after="240"/>
      </w:pPr>
      <w:r>
        <w:t>F</w:t>
      </w:r>
      <w:r w:rsidR="009B62A7">
        <w:t xml:space="preserve">or thou </w:t>
      </w:r>
      <w:r>
        <w:t>has</w:t>
      </w:r>
      <w:r w:rsidR="009B62A7">
        <w:t>t lift</w:t>
      </w:r>
      <w:r>
        <w:t>ed</w:t>
      </w:r>
      <w:r w:rsidR="009B62A7">
        <w:t xml:space="preserve"> me up, </w:t>
      </w:r>
      <w:r>
        <w:t>and cast</w:t>
      </w:r>
      <w:r w:rsidR="009B62A7">
        <w:t xml:space="preserve"> me down. </w:t>
      </w:r>
    </w:p>
    <w:p w14:paraId="0D5C4577" w14:textId="77777777" w:rsidR="00FC748D" w:rsidRPr="003953B7" w:rsidRDefault="00FC748D" w:rsidP="00FC748D">
      <w:pPr>
        <w:pStyle w:val="Verse"/>
        <w:spacing w:after="240"/>
      </w:pPr>
      <w:r w:rsidRPr="003953B7">
        <w:t>My days have declined like a shadow, and I am withered like grass.</w:t>
      </w:r>
    </w:p>
    <w:p w14:paraId="14C14734" w14:textId="31B89C35" w:rsidR="00FC748D" w:rsidRPr="003953B7" w:rsidRDefault="00FC748D" w:rsidP="00FC748D">
      <w:pPr>
        <w:pStyle w:val="Verse"/>
        <w:spacing w:after="240"/>
      </w:pPr>
      <w:r w:rsidRPr="003953B7">
        <w:t xml:space="preserve">But </w:t>
      </w:r>
      <w:r>
        <w:t>t</w:t>
      </w:r>
      <w:r w:rsidRPr="003953B7">
        <w:t xml:space="preserve">hou, O Lord, </w:t>
      </w:r>
      <w:proofErr w:type="spellStart"/>
      <w:r w:rsidRPr="003953B7">
        <w:t>endurest</w:t>
      </w:r>
      <w:proofErr w:type="spellEnd"/>
      <w:r w:rsidRPr="003953B7">
        <w:t xml:space="preserve"> for ever, and </w:t>
      </w:r>
      <w:r>
        <w:t>t</w:t>
      </w:r>
      <w:r w:rsidRPr="003953B7">
        <w:t>hy remembrance from generation to generation.</w:t>
      </w:r>
    </w:p>
    <w:p w14:paraId="7F4F5887" w14:textId="137448FD" w:rsidR="00FC748D" w:rsidRDefault="00FC748D" w:rsidP="00F82D8A">
      <w:pPr>
        <w:pStyle w:val="Verse"/>
        <w:spacing w:after="240"/>
        <w:rPr>
          <w:color w:val="FF0000"/>
        </w:rPr>
      </w:pPr>
      <w:r w:rsidRPr="002C0B14">
        <w:t>Thou shalt arise, and have mercy on Sion: for it is time to have mercy upon her, for the set time is come.</w:t>
      </w:r>
    </w:p>
    <w:p w14:paraId="57C8528F" w14:textId="77777777" w:rsidR="00FC748D" w:rsidRDefault="00FC748D" w:rsidP="00F82D8A">
      <w:pPr>
        <w:pStyle w:val="Verse"/>
        <w:spacing w:after="240"/>
      </w:pPr>
      <w:r w:rsidRPr="002C0B14">
        <w:t>For thy servants have taken pleasure in her stones, and they shall pity her dust.</w:t>
      </w:r>
    </w:p>
    <w:p w14:paraId="418558C4" w14:textId="6A03FE76" w:rsidR="00FE38E9" w:rsidRDefault="009B62A7" w:rsidP="00F82D8A">
      <w:pPr>
        <w:pStyle w:val="Verse"/>
        <w:spacing w:after="240"/>
      </w:pPr>
      <w:r>
        <w:t xml:space="preserve">So the nations shall fear thy name, O Lord, </w:t>
      </w:r>
      <w:r w:rsidR="00FC748D">
        <w:t xml:space="preserve">and </w:t>
      </w:r>
      <w:r>
        <w:t xml:space="preserve">all the kings </w:t>
      </w:r>
      <w:r w:rsidRPr="00FC748D">
        <w:rPr>
          <w:color w:val="FF0000"/>
        </w:rPr>
        <w:t xml:space="preserve">of the earth </w:t>
      </w:r>
      <w:r>
        <w:t xml:space="preserve">thy glory. </w:t>
      </w:r>
    </w:p>
    <w:p w14:paraId="33AB3FCE" w14:textId="77777777" w:rsidR="00FE38E9" w:rsidRDefault="009B62A7" w:rsidP="00F82D8A">
      <w:pPr>
        <w:pStyle w:val="Verse"/>
        <w:spacing w:after="240"/>
      </w:pPr>
      <w:r>
        <w:t xml:space="preserve">For the Lord shall build up </w:t>
      </w:r>
      <w:r w:rsidR="008C004B">
        <w:t>Sion</w:t>
      </w:r>
      <w:r>
        <w:t xml:space="preserve">, he shall appear in his glory. </w:t>
      </w:r>
    </w:p>
    <w:p w14:paraId="4BBB8B31" w14:textId="21DA9F6A" w:rsidR="00FE38E9" w:rsidRDefault="009B62A7" w:rsidP="00F82D8A">
      <w:pPr>
        <w:pStyle w:val="Verse"/>
        <w:spacing w:after="240"/>
      </w:pPr>
      <w:r>
        <w:t xml:space="preserve">He has regarded well </w:t>
      </w:r>
      <w:r w:rsidR="00FC748D">
        <w:t xml:space="preserve">the </w:t>
      </w:r>
      <w:r>
        <w:t>prayer</w:t>
      </w:r>
      <w:r w:rsidR="00FC748D">
        <w:t xml:space="preserve"> of the humble</w:t>
      </w:r>
      <w:r>
        <w:t xml:space="preserve">, </w:t>
      </w:r>
      <w:r w:rsidR="00FC748D">
        <w:t>and</w:t>
      </w:r>
      <w:r>
        <w:t xml:space="preserve"> has not despised their</w:t>
      </w:r>
      <w:r w:rsidR="00FC748D">
        <w:t xml:space="preserve"> supplication</w:t>
      </w:r>
      <w:r>
        <w:t xml:space="preserve">. </w:t>
      </w:r>
    </w:p>
    <w:p w14:paraId="5FE03E5C" w14:textId="77777777" w:rsidR="00476736" w:rsidRPr="003953B7" w:rsidRDefault="00476736" w:rsidP="00476736">
      <w:pPr>
        <w:pStyle w:val="Verse"/>
        <w:spacing w:after="240"/>
      </w:pPr>
      <w:r w:rsidRPr="003953B7">
        <w:t>Let this be written for a generation to come, and the people that shall be created shall praise the Lord.</w:t>
      </w:r>
    </w:p>
    <w:p w14:paraId="79EF4663" w14:textId="34158792" w:rsidR="00476736" w:rsidRDefault="00476736" w:rsidP="00F82D8A">
      <w:pPr>
        <w:pStyle w:val="Verse"/>
        <w:spacing w:after="240"/>
      </w:pPr>
      <w:r w:rsidRPr="002C0B14">
        <w:t>For he has looked out from the height of his sanctuary; the Lord looked on the earth from heaven;</w:t>
      </w:r>
    </w:p>
    <w:p w14:paraId="12CEEDA7" w14:textId="77777777" w:rsidR="00476736" w:rsidRDefault="00476736" w:rsidP="00F82D8A">
      <w:pPr>
        <w:pStyle w:val="Verse"/>
        <w:spacing w:after="240"/>
      </w:pPr>
      <w:r>
        <w:t>T</w:t>
      </w:r>
      <w:r w:rsidRPr="002C0B14">
        <w:t>o hear the groaning of the fettered, to loose the sons of the slain;</w:t>
      </w:r>
    </w:p>
    <w:p w14:paraId="420ACCA1" w14:textId="56443C6C" w:rsidR="00FE38E9" w:rsidRDefault="009B62A7" w:rsidP="00F82D8A">
      <w:pPr>
        <w:pStyle w:val="Verse"/>
        <w:spacing w:after="240"/>
      </w:pPr>
      <w:r>
        <w:t xml:space="preserve">To declare the </w:t>
      </w:r>
      <w:r w:rsidR="003223A4">
        <w:t>name of the Lord</w:t>
      </w:r>
      <w:r>
        <w:t xml:space="preserve"> in </w:t>
      </w:r>
      <w:r w:rsidR="008C004B">
        <w:t>Sion</w:t>
      </w:r>
      <w:r>
        <w:t xml:space="preserve">, and his praise in Jerusalem, </w:t>
      </w:r>
    </w:p>
    <w:p w14:paraId="33590AA4" w14:textId="1440E4E9" w:rsidR="00FE38E9" w:rsidRDefault="009B62A7" w:rsidP="00F82D8A">
      <w:pPr>
        <w:pStyle w:val="Verse"/>
        <w:spacing w:after="240"/>
      </w:pPr>
      <w:r>
        <w:t>When the peoples are gathered together, and the king</w:t>
      </w:r>
      <w:r w:rsidR="00476736">
        <w:t>s</w:t>
      </w:r>
      <w:r>
        <w:t xml:space="preserve">, to serve the Lord. </w:t>
      </w:r>
    </w:p>
    <w:p w14:paraId="22A78435" w14:textId="77777777" w:rsidR="00476736" w:rsidRDefault="00476736" w:rsidP="00F82D8A">
      <w:pPr>
        <w:pStyle w:val="Verse"/>
        <w:spacing w:after="240"/>
        <w:rPr>
          <w:color w:val="FF0000"/>
        </w:rPr>
      </w:pPr>
      <w:r w:rsidRPr="002C0B14">
        <w:t>He answered him in the way of his strength: tell me the fewness of my days.</w:t>
      </w:r>
    </w:p>
    <w:p w14:paraId="060691E3" w14:textId="6B99A3C6" w:rsidR="00FE38E9" w:rsidRDefault="00476736" w:rsidP="00F82D8A">
      <w:pPr>
        <w:pStyle w:val="Verse"/>
        <w:spacing w:after="240"/>
      </w:pPr>
      <w:r w:rsidRPr="002C0B14">
        <w:t xml:space="preserve">Take me not away in the midst of my days: thy years are </w:t>
      </w:r>
      <w:r w:rsidR="00B10E8A">
        <w:t xml:space="preserve">from generation to </w:t>
      </w:r>
      <w:r w:rsidRPr="002C0B14">
        <w:t>generation</w:t>
      </w:r>
      <w:r w:rsidR="00B10E8A">
        <w:t>.</w:t>
      </w:r>
    </w:p>
    <w:p w14:paraId="3FC56F26" w14:textId="66086355" w:rsidR="00B10E8A" w:rsidRPr="003953B7" w:rsidRDefault="00B10E8A" w:rsidP="00B10E8A">
      <w:pPr>
        <w:pStyle w:val="Verse"/>
        <w:spacing w:after="240"/>
      </w:pPr>
      <w:r w:rsidRPr="003953B7">
        <w:t xml:space="preserve">In the beginning, </w:t>
      </w:r>
      <w:r>
        <w:t xml:space="preserve">O </w:t>
      </w:r>
      <w:r w:rsidRPr="003953B7">
        <w:t xml:space="preserve">Lord, </w:t>
      </w:r>
      <w:r>
        <w:t>t</w:t>
      </w:r>
      <w:r w:rsidRPr="003953B7">
        <w:t xml:space="preserve">hou hast laid the foundations of the earth, and the heavens are the work of </w:t>
      </w:r>
      <w:r>
        <w:t>t</w:t>
      </w:r>
      <w:r w:rsidRPr="003953B7">
        <w:t>hy hands.</w:t>
      </w:r>
    </w:p>
    <w:p w14:paraId="5C6374EC" w14:textId="27D85913" w:rsidR="00B10E8A" w:rsidRPr="003953B7" w:rsidRDefault="00B10E8A" w:rsidP="00B10E8A">
      <w:pPr>
        <w:pStyle w:val="Verse"/>
        <w:spacing w:after="240"/>
      </w:pPr>
      <w:r w:rsidRPr="003953B7">
        <w:t xml:space="preserve">They shall perish, but Thou </w:t>
      </w:r>
      <w:proofErr w:type="spellStart"/>
      <w:r w:rsidRPr="003953B7">
        <w:t>endurest</w:t>
      </w:r>
      <w:proofErr w:type="spellEnd"/>
      <w:r w:rsidRPr="003953B7">
        <w:t xml:space="preserve">; yea, all of them shall </w:t>
      </w:r>
      <w:r>
        <w:t>grow</w:t>
      </w:r>
      <w:r w:rsidRPr="003953B7">
        <w:t xml:space="preserve"> old as a garment, and as a vesture shalt </w:t>
      </w:r>
      <w:r>
        <w:t>t</w:t>
      </w:r>
      <w:r w:rsidRPr="003953B7">
        <w:t>hou fold them, and they shall be changed.</w:t>
      </w:r>
    </w:p>
    <w:p w14:paraId="2448F542" w14:textId="77777777" w:rsidR="00FE38E9" w:rsidRDefault="009B62A7" w:rsidP="00F82D8A">
      <w:pPr>
        <w:pStyle w:val="Verse"/>
        <w:spacing w:after="240"/>
      </w:pPr>
      <w:r>
        <w:t xml:space="preserve">But thou art the same, and thy years shall never fail. </w:t>
      </w:r>
    </w:p>
    <w:p w14:paraId="1DF5AE8F" w14:textId="73670D16" w:rsidR="00237B9C" w:rsidRDefault="009B62A7" w:rsidP="00F82D8A">
      <w:pPr>
        <w:pStyle w:val="Verse"/>
        <w:spacing w:after="240"/>
      </w:pPr>
      <w:r>
        <w:t>Th</w:t>
      </w:r>
      <w:r w:rsidR="00576055">
        <w:t xml:space="preserve">e sons of the </w:t>
      </w:r>
      <w:r>
        <w:t>servants shall dwell</w:t>
      </w:r>
      <w:r w:rsidR="00B10E8A">
        <w:t xml:space="preserve"> securely</w:t>
      </w:r>
      <w:r>
        <w:t>,</w:t>
      </w:r>
      <w:r w:rsidR="00576055">
        <w:t xml:space="preserve"> and</w:t>
      </w:r>
      <w:r>
        <w:t xml:space="preserve"> their seed </w:t>
      </w:r>
      <w:r w:rsidR="00576055">
        <w:t>sha</w:t>
      </w:r>
      <w:r w:rsidR="00B10E8A">
        <w:t>l</w:t>
      </w:r>
      <w:r w:rsidR="00576055">
        <w:t xml:space="preserve">l be </w:t>
      </w:r>
      <w:r>
        <w:t xml:space="preserve">guided rightly forever. </w:t>
      </w:r>
    </w:p>
    <w:p w14:paraId="753665A9" w14:textId="77777777" w:rsidR="006B28D9" w:rsidRDefault="00FE38E9" w:rsidP="00FA3250">
      <w:pPr>
        <w:pStyle w:val="Heading3"/>
        <w:spacing w:after="240"/>
      </w:pPr>
      <w:r>
        <w:t>Psalm</w:t>
      </w:r>
      <w:r w:rsidR="009B62A7">
        <w:t xml:space="preserve"> 102</w:t>
      </w:r>
    </w:p>
    <w:p w14:paraId="42E6E9B3" w14:textId="77777777" w:rsidR="009B62A7" w:rsidRDefault="006B28D9" w:rsidP="00161212">
      <w:pPr>
        <w:pStyle w:val="Rubric"/>
      </w:pPr>
      <w:r>
        <w:t>Of David</w:t>
      </w:r>
      <w:r w:rsidR="009B62A7">
        <w:t xml:space="preserve"> </w:t>
      </w:r>
    </w:p>
    <w:p w14:paraId="28B8BE29" w14:textId="77777777" w:rsidR="00770EE9" w:rsidRPr="003953B7" w:rsidRDefault="00770EE9" w:rsidP="00770EE9">
      <w:pPr>
        <w:pStyle w:val="Verse"/>
        <w:spacing w:after="240"/>
      </w:pPr>
      <w:r w:rsidRPr="003953B7">
        <w:t xml:space="preserve">Bless the Lord, O my soul; and all that is within me bless </w:t>
      </w:r>
      <w:r>
        <w:t>his</w:t>
      </w:r>
      <w:r w:rsidRPr="003953B7">
        <w:t xml:space="preserve"> holy name.</w:t>
      </w:r>
    </w:p>
    <w:p w14:paraId="5263F55F" w14:textId="77777777" w:rsidR="00770EE9" w:rsidRPr="003953B7" w:rsidRDefault="00770EE9" w:rsidP="00770EE9">
      <w:pPr>
        <w:pStyle w:val="Verse"/>
        <w:spacing w:after="240"/>
      </w:pPr>
      <w:r w:rsidRPr="003953B7">
        <w:t xml:space="preserve">Bless the Lord, O my soul, and forget not all </w:t>
      </w:r>
      <w:r>
        <w:t>his</w:t>
      </w:r>
      <w:r w:rsidRPr="003953B7">
        <w:t xml:space="preserve"> benefits:</w:t>
      </w:r>
    </w:p>
    <w:p w14:paraId="5FC92C7B" w14:textId="77777777" w:rsidR="00770EE9" w:rsidRPr="003953B7" w:rsidRDefault="00770EE9" w:rsidP="00770EE9">
      <w:pPr>
        <w:pStyle w:val="Verse"/>
        <w:spacing w:after="240"/>
      </w:pPr>
      <w:r w:rsidRPr="003953B7">
        <w:t>Who forgive</w:t>
      </w:r>
      <w:r>
        <w:t>s</w:t>
      </w:r>
      <w:r w:rsidRPr="003953B7">
        <w:t xml:space="preserve"> all thine iniquities</w:t>
      </w:r>
      <w:r>
        <w:t>, w</w:t>
      </w:r>
      <w:r w:rsidRPr="003953B7">
        <w:t>ho heal</w:t>
      </w:r>
      <w:r>
        <w:t>s</w:t>
      </w:r>
      <w:r w:rsidRPr="003953B7">
        <w:t xml:space="preserve"> all thine</w:t>
      </w:r>
      <w:r>
        <w:t xml:space="preserve"> </w:t>
      </w:r>
      <w:r w:rsidRPr="003953B7">
        <w:t>infirmities,</w:t>
      </w:r>
    </w:p>
    <w:p w14:paraId="43BC44E6" w14:textId="77777777" w:rsidR="00770EE9" w:rsidRPr="003953B7" w:rsidRDefault="00770EE9" w:rsidP="00770EE9">
      <w:pPr>
        <w:pStyle w:val="Verse"/>
        <w:spacing w:after="240"/>
      </w:pPr>
      <w:r w:rsidRPr="003953B7">
        <w:t>Who redeem</w:t>
      </w:r>
      <w:r>
        <w:t>s</w:t>
      </w:r>
      <w:r w:rsidRPr="003953B7">
        <w:t xml:space="preserve"> thy life from corruption</w:t>
      </w:r>
      <w:r>
        <w:t>, w</w:t>
      </w:r>
      <w:r w:rsidRPr="003953B7">
        <w:t>ho crown</w:t>
      </w:r>
      <w:r>
        <w:t>s</w:t>
      </w:r>
      <w:r w:rsidRPr="003953B7">
        <w:t xml:space="preserve"> thee with mercy and </w:t>
      </w:r>
      <w:r w:rsidRPr="00EB633C">
        <w:rPr>
          <w:color w:val="FF0000"/>
        </w:rPr>
        <w:t>lovingkindness</w:t>
      </w:r>
      <w:r w:rsidRPr="003953B7">
        <w:t>,</w:t>
      </w:r>
    </w:p>
    <w:p w14:paraId="28ABF9B5" w14:textId="4588DEFB" w:rsidR="00770EE9" w:rsidRPr="003953B7" w:rsidRDefault="00770EE9" w:rsidP="00770EE9">
      <w:pPr>
        <w:pStyle w:val="Verse"/>
        <w:spacing w:after="240"/>
      </w:pPr>
      <w:r w:rsidRPr="003953B7">
        <w:t>Who satisfie</w:t>
      </w:r>
      <w:r>
        <w:t>s</w:t>
      </w:r>
      <w:r w:rsidRPr="003953B7">
        <w:t xml:space="preserve"> thy desire with good things; thy youth shall be renewed like the eagle</w:t>
      </w:r>
      <w:r w:rsidR="008635B2">
        <w:t>’</w:t>
      </w:r>
      <w:r w:rsidRPr="003953B7">
        <w:t>s.</w:t>
      </w:r>
    </w:p>
    <w:p w14:paraId="68975989" w14:textId="77777777" w:rsidR="00770EE9" w:rsidRPr="003953B7" w:rsidRDefault="00770EE9" w:rsidP="00770EE9">
      <w:pPr>
        <w:pStyle w:val="Verse"/>
        <w:spacing w:after="240"/>
      </w:pPr>
      <w:r w:rsidRPr="003953B7">
        <w:t>The Lord execute</w:t>
      </w:r>
      <w:r>
        <w:t>s</w:t>
      </w:r>
      <w:r w:rsidRPr="003953B7">
        <w:t xml:space="preserve"> mercy and judgment for all that are wronged.</w:t>
      </w:r>
    </w:p>
    <w:p w14:paraId="1152D33C" w14:textId="77777777" w:rsidR="00770EE9" w:rsidRPr="00B57221" w:rsidRDefault="00770EE9" w:rsidP="00770EE9">
      <w:pPr>
        <w:pStyle w:val="Verse"/>
        <w:spacing w:after="240"/>
      </w:pPr>
      <w:r w:rsidRPr="003953B7">
        <w:t xml:space="preserve">He made known </w:t>
      </w:r>
      <w:r>
        <w:t>his</w:t>
      </w:r>
      <w:r w:rsidRPr="003953B7">
        <w:t xml:space="preserve"> ways unto Moses, </w:t>
      </w:r>
      <w:r>
        <w:t>his</w:t>
      </w:r>
      <w:r w:rsidRPr="003953B7">
        <w:t xml:space="preserve"> will to the sons of Israel.</w:t>
      </w:r>
    </w:p>
    <w:p w14:paraId="317E5EF1" w14:textId="77777777" w:rsidR="00770EE9" w:rsidRPr="003953B7" w:rsidRDefault="00770EE9" w:rsidP="00770EE9">
      <w:pPr>
        <w:pStyle w:val="Verse"/>
        <w:spacing w:after="240"/>
      </w:pPr>
      <w:r w:rsidRPr="00B57221">
        <w:t xml:space="preserve">The Lord is compassionate and merciful, longsuffering and plenteous in mercy. He will not always be angry, </w:t>
      </w:r>
      <w:r w:rsidRPr="003953B7">
        <w:t xml:space="preserve">neither will </w:t>
      </w:r>
      <w:r>
        <w:t>h</w:t>
      </w:r>
      <w:r w:rsidRPr="003953B7">
        <w:t xml:space="preserve">e keep </w:t>
      </w:r>
      <w:r>
        <w:t>his</w:t>
      </w:r>
      <w:r w:rsidRPr="003953B7">
        <w:t xml:space="preserve"> wrath for ever.</w:t>
      </w:r>
    </w:p>
    <w:p w14:paraId="580D1B97" w14:textId="77777777" w:rsidR="00770EE9" w:rsidRPr="003953B7" w:rsidRDefault="00770EE9" w:rsidP="00770EE9">
      <w:pPr>
        <w:pStyle w:val="Verse"/>
        <w:spacing w:after="240"/>
      </w:pPr>
      <w:r>
        <w:t>Not according to our sins has he dealt with us</w:t>
      </w:r>
      <w:r w:rsidRPr="003953B7">
        <w:t>, nor rewarded us according to our iniquities.</w:t>
      </w:r>
    </w:p>
    <w:p w14:paraId="09E85A1B" w14:textId="77777777" w:rsidR="00770EE9" w:rsidRPr="003953B7" w:rsidRDefault="00770EE9" w:rsidP="00770EE9">
      <w:pPr>
        <w:pStyle w:val="Verse"/>
        <w:spacing w:after="240"/>
      </w:pPr>
      <w:r w:rsidRPr="003953B7">
        <w:t>For as the heaven is high above the earth, so ha</w:t>
      </w:r>
      <w:r>
        <w:t>s</w:t>
      </w:r>
      <w:r w:rsidRPr="003953B7">
        <w:t xml:space="preserve"> the Lord made </w:t>
      </w:r>
      <w:r>
        <w:t>his</w:t>
      </w:r>
      <w:r w:rsidRPr="003953B7">
        <w:t xml:space="preserve"> mercy to prevail over th</w:t>
      </w:r>
      <w:r>
        <w:t xml:space="preserve">ose who </w:t>
      </w:r>
      <w:r w:rsidRPr="003953B7">
        <w:t xml:space="preserve">fear </w:t>
      </w:r>
      <w:r>
        <w:t>h</w:t>
      </w:r>
      <w:r w:rsidRPr="003953B7">
        <w:t>im.</w:t>
      </w:r>
    </w:p>
    <w:p w14:paraId="31D58704" w14:textId="77777777" w:rsidR="00770EE9" w:rsidRPr="003953B7" w:rsidRDefault="00770EE9" w:rsidP="00770EE9">
      <w:pPr>
        <w:pStyle w:val="Verse"/>
        <w:spacing w:after="240"/>
      </w:pPr>
      <w:r w:rsidRPr="003953B7">
        <w:t>As far as the east is from the west, so far ha</w:t>
      </w:r>
      <w:r>
        <w:t>s h</w:t>
      </w:r>
      <w:r w:rsidRPr="003953B7">
        <w:t>e removed our iniquities from us.</w:t>
      </w:r>
    </w:p>
    <w:p w14:paraId="67A969AF" w14:textId="77777777" w:rsidR="00770EE9" w:rsidRDefault="00770EE9" w:rsidP="00770EE9">
      <w:pPr>
        <w:pStyle w:val="Verse"/>
        <w:spacing w:after="240"/>
      </w:pPr>
      <w:r>
        <w:t>A</w:t>
      </w:r>
      <w:r w:rsidRPr="003953B7">
        <w:t>s a father ha</w:t>
      </w:r>
      <w:r>
        <w:t>s</w:t>
      </w:r>
      <w:r w:rsidRPr="003953B7">
        <w:t xml:space="preserve"> compassion upon </w:t>
      </w:r>
      <w:r>
        <w:t>his</w:t>
      </w:r>
      <w:r w:rsidRPr="003953B7">
        <w:t xml:space="preserve"> children, so ha</w:t>
      </w:r>
      <w:r>
        <w:t>s</w:t>
      </w:r>
      <w:r w:rsidRPr="003953B7">
        <w:t xml:space="preserve"> the Lord </w:t>
      </w:r>
      <w:r>
        <w:t xml:space="preserve">had </w:t>
      </w:r>
      <w:r w:rsidRPr="003953B7">
        <w:t>compassion on t</w:t>
      </w:r>
      <w:r>
        <w:t xml:space="preserve">hose who </w:t>
      </w:r>
      <w:r w:rsidRPr="003953B7">
        <w:t xml:space="preserve">fear </w:t>
      </w:r>
      <w:r>
        <w:t>h</w:t>
      </w:r>
      <w:r w:rsidRPr="003953B7">
        <w:t>im</w:t>
      </w:r>
      <w:r>
        <w:t>,</w:t>
      </w:r>
    </w:p>
    <w:p w14:paraId="6948587B" w14:textId="77777777" w:rsidR="00770EE9" w:rsidRDefault="00770EE9" w:rsidP="00770EE9">
      <w:pPr>
        <w:pStyle w:val="Verse"/>
        <w:spacing w:after="240"/>
      </w:pPr>
      <w:r w:rsidRPr="003953B7">
        <w:t xml:space="preserve">For </w:t>
      </w:r>
      <w:r>
        <w:t>he</w:t>
      </w:r>
      <w:r w:rsidRPr="003953B7">
        <w:t xml:space="preserve"> know</w:t>
      </w:r>
      <w:r>
        <w:t>s</w:t>
      </w:r>
      <w:r w:rsidRPr="003953B7">
        <w:t xml:space="preserve"> whereof we are made; </w:t>
      </w:r>
      <w:r>
        <w:t>h</w:t>
      </w:r>
      <w:r w:rsidRPr="003953B7">
        <w:t xml:space="preserve">e </w:t>
      </w:r>
      <w:r>
        <w:t>has remembered</w:t>
      </w:r>
      <w:r w:rsidRPr="003953B7">
        <w:t xml:space="preserve"> that we are dust.</w:t>
      </w:r>
    </w:p>
    <w:p w14:paraId="177754D5" w14:textId="77777777" w:rsidR="00770EE9" w:rsidRPr="003953B7" w:rsidRDefault="00770EE9" w:rsidP="00770EE9">
      <w:pPr>
        <w:pStyle w:val="Verse"/>
        <w:spacing w:after="240"/>
      </w:pPr>
      <w:r w:rsidRPr="003953B7">
        <w:t xml:space="preserve">As for man, </w:t>
      </w:r>
      <w:r>
        <w:t>his</w:t>
      </w:r>
      <w:r w:rsidRPr="003953B7">
        <w:t xml:space="preserve"> days are as the grass; as a flower of the field, so shall he flourish.</w:t>
      </w:r>
    </w:p>
    <w:p w14:paraId="57FE234E" w14:textId="77777777" w:rsidR="00770EE9" w:rsidRPr="003953B7" w:rsidRDefault="00770EE9" w:rsidP="00770EE9">
      <w:pPr>
        <w:pStyle w:val="Verse"/>
        <w:spacing w:after="240"/>
      </w:pPr>
      <w:r w:rsidRPr="003953B7">
        <w:t>For when the wind ha</w:t>
      </w:r>
      <w:r>
        <w:t>s</w:t>
      </w:r>
      <w:r w:rsidRPr="003953B7">
        <w:t xml:space="preserve"> passed over it, it shall be gone, and </w:t>
      </w:r>
      <w:r>
        <w:t xml:space="preserve">no more will it </w:t>
      </w:r>
      <w:r w:rsidRPr="003953B7">
        <w:t>know the place thereof.</w:t>
      </w:r>
    </w:p>
    <w:p w14:paraId="4B9D3C74" w14:textId="77777777" w:rsidR="00770EE9" w:rsidRPr="003953B7" w:rsidRDefault="00770EE9" w:rsidP="00770EE9">
      <w:pPr>
        <w:pStyle w:val="Verse"/>
        <w:spacing w:after="240"/>
      </w:pPr>
      <w:r w:rsidRPr="003953B7">
        <w:t>But the mercy of the Lord is from everlasting to everlasting on them that fear Him</w:t>
      </w:r>
      <w:r>
        <w:t>,</w:t>
      </w:r>
    </w:p>
    <w:p w14:paraId="6A25152A" w14:textId="77777777" w:rsidR="00770EE9" w:rsidRPr="003953B7" w:rsidRDefault="00770EE9" w:rsidP="00770EE9">
      <w:pPr>
        <w:pStyle w:val="Verse"/>
        <w:spacing w:after="240"/>
      </w:pPr>
      <w:r w:rsidRPr="003953B7">
        <w:t xml:space="preserve">And </w:t>
      </w:r>
      <w:r>
        <w:t>his</w:t>
      </w:r>
      <w:r w:rsidRPr="003953B7">
        <w:t xml:space="preserve"> righteousness upon sons of sons, </w:t>
      </w:r>
      <w:r>
        <w:t>to</w:t>
      </w:r>
      <w:r w:rsidRPr="003953B7">
        <w:t xml:space="preserve"> such as keep </w:t>
      </w:r>
      <w:r>
        <w:t>his</w:t>
      </w:r>
      <w:r w:rsidRPr="003953B7">
        <w:t xml:space="preserve"> testament, and remember </w:t>
      </w:r>
      <w:r>
        <w:t>his</w:t>
      </w:r>
      <w:r w:rsidRPr="003953B7">
        <w:t xml:space="preserve"> commandments to do them.</w:t>
      </w:r>
    </w:p>
    <w:p w14:paraId="2BA9E318" w14:textId="77777777" w:rsidR="00770EE9" w:rsidRPr="003953B7" w:rsidRDefault="00770EE9" w:rsidP="00770EE9">
      <w:pPr>
        <w:pStyle w:val="Verse"/>
        <w:spacing w:after="240"/>
      </w:pPr>
      <w:r w:rsidRPr="003953B7">
        <w:t>The Lord ha</w:t>
      </w:r>
      <w:r>
        <w:t>s</w:t>
      </w:r>
      <w:r w:rsidRPr="003953B7">
        <w:t xml:space="preserve"> prepared </w:t>
      </w:r>
      <w:r>
        <w:t>his</w:t>
      </w:r>
      <w:r w:rsidRPr="003953B7">
        <w:t xml:space="preserve"> throne in heaven, and </w:t>
      </w:r>
      <w:r>
        <w:t>his</w:t>
      </w:r>
      <w:r w:rsidRPr="003953B7">
        <w:t xml:space="preserve"> kingdom rule</w:t>
      </w:r>
      <w:r>
        <w:t>s</w:t>
      </w:r>
      <w:r w:rsidRPr="003953B7">
        <w:t xml:space="preserve"> over all.</w:t>
      </w:r>
    </w:p>
    <w:p w14:paraId="2F79ECB5" w14:textId="77777777" w:rsidR="00770EE9" w:rsidRPr="003953B7" w:rsidRDefault="00770EE9" w:rsidP="00770EE9">
      <w:pPr>
        <w:pStyle w:val="Verse"/>
        <w:spacing w:after="240"/>
      </w:pPr>
      <w:r w:rsidRPr="003953B7">
        <w:t>Bless the Lord, all y</w:t>
      </w:r>
      <w:r>
        <w:t>ou</w:t>
      </w:r>
      <w:r w:rsidRPr="003953B7">
        <w:t xml:space="preserve"> </w:t>
      </w:r>
      <w:r>
        <w:t>his</w:t>
      </w:r>
      <w:r w:rsidRPr="003953B7">
        <w:t xml:space="preserve"> angels, mighty in strength, that perform </w:t>
      </w:r>
      <w:r>
        <w:t>his</w:t>
      </w:r>
      <w:r w:rsidRPr="003953B7">
        <w:t xml:space="preserve"> word, to </w:t>
      </w:r>
      <w:r>
        <w:t>hear</w:t>
      </w:r>
      <w:r w:rsidRPr="003953B7">
        <w:t xml:space="preserve"> the voice of </w:t>
      </w:r>
      <w:r>
        <w:t>his</w:t>
      </w:r>
      <w:r w:rsidRPr="003953B7">
        <w:t xml:space="preserve"> words.</w:t>
      </w:r>
    </w:p>
    <w:p w14:paraId="737A9F30" w14:textId="77777777" w:rsidR="00770EE9" w:rsidRPr="003953B7" w:rsidRDefault="00770EE9" w:rsidP="00770EE9">
      <w:pPr>
        <w:pStyle w:val="Verse"/>
        <w:spacing w:after="240"/>
      </w:pPr>
      <w:r w:rsidRPr="003953B7">
        <w:t>Bless ye the Lord, all y</w:t>
      </w:r>
      <w:r>
        <w:t>ou</w:t>
      </w:r>
      <w:r w:rsidRPr="003953B7">
        <w:t xml:space="preserve"> </w:t>
      </w:r>
      <w:r>
        <w:t>his</w:t>
      </w:r>
      <w:r w:rsidRPr="003953B7">
        <w:t xml:space="preserve"> hosts, y</w:t>
      </w:r>
      <w:r>
        <w:t>ou</w:t>
      </w:r>
      <w:r w:rsidRPr="003953B7">
        <w:t xml:space="preserve"> ministers that do </w:t>
      </w:r>
      <w:r>
        <w:t>his</w:t>
      </w:r>
      <w:r w:rsidRPr="003953B7">
        <w:t xml:space="preserve"> will.</w:t>
      </w:r>
    </w:p>
    <w:p w14:paraId="4168ABFC" w14:textId="679ABACF" w:rsidR="00770EE9" w:rsidRDefault="00770EE9" w:rsidP="00770EE9">
      <w:pPr>
        <w:pStyle w:val="Verse"/>
        <w:spacing w:after="240"/>
      </w:pPr>
      <w:r w:rsidRPr="003953B7">
        <w:t xml:space="preserve">Bless the Lord, all </w:t>
      </w:r>
      <w:r>
        <w:t>his</w:t>
      </w:r>
      <w:r w:rsidRPr="003953B7">
        <w:t xml:space="preserve"> works, in every place of </w:t>
      </w:r>
      <w:r>
        <w:t>his</w:t>
      </w:r>
      <w:r w:rsidRPr="003953B7">
        <w:t xml:space="preserve"> dominion. Bless the Lord, O my soul.</w:t>
      </w:r>
    </w:p>
    <w:p w14:paraId="2F4481DC" w14:textId="77777777" w:rsidR="00B50629" w:rsidRDefault="00B50629" w:rsidP="0037394E">
      <w:pPr>
        <w:pStyle w:val="Rubric"/>
      </w:pPr>
      <w:r>
        <w:t>Glory. Both now. Alleluia.</w:t>
      </w:r>
    </w:p>
    <w:p w14:paraId="7236A9AA" w14:textId="77777777" w:rsidR="00237B9C" w:rsidRDefault="00B50629" w:rsidP="00B50629">
      <w:pPr>
        <w:pStyle w:val="Heading2"/>
        <w:spacing w:after="240"/>
      </w:pPr>
      <w:r>
        <w:t>Second Stasis</w:t>
      </w:r>
    </w:p>
    <w:p w14:paraId="3617C94F" w14:textId="77777777" w:rsidR="006B28D9" w:rsidRDefault="00FE38E9" w:rsidP="00FA3250">
      <w:pPr>
        <w:pStyle w:val="Heading3"/>
        <w:spacing w:after="240"/>
      </w:pPr>
      <w:r>
        <w:t>Psalm</w:t>
      </w:r>
      <w:r w:rsidR="009B62A7">
        <w:t xml:space="preserve"> 103</w:t>
      </w:r>
    </w:p>
    <w:p w14:paraId="49929A90" w14:textId="77777777" w:rsidR="009B62A7" w:rsidRDefault="006B28D9" w:rsidP="00161212">
      <w:pPr>
        <w:pStyle w:val="Rubric"/>
      </w:pPr>
      <w:r>
        <w:t>Of David</w:t>
      </w:r>
      <w:r w:rsidR="009B62A7">
        <w:t xml:space="preserve">, on the creation of the world </w:t>
      </w:r>
    </w:p>
    <w:p w14:paraId="014DF088" w14:textId="77777777" w:rsidR="00A73A28" w:rsidRDefault="00A73A28" w:rsidP="00A73A28">
      <w:pPr>
        <w:pStyle w:val="Verse"/>
        <w:spacing w:after="240"/>
      </w:pPr>
      <w:r>
        <w:t xml:space="preserve">Bless the Lord, O my soul. </w:t>
      </w:r>
      <w:r w:rsidRPr="00BF0F7F">
        <w:t>O Lord, my God, thou art very great</w:t>
      </w:r>
      <w:r>
        <w:t>.</w:t>
      </w:r>
    </w:p>
    <w:p w14:paraId="26113EF7" w14:textId="77777777" w:rsidR="00A73A28" w:rsidRDefault="00A73A28" w:rsidP="00A73A28">
      <w:pPr>
        <w:pStyle w:val="Verse"/>
        <w:spacing w:after="240"/>
      </w:pPr>
      <w:r w:rsidRPr="00BF0F7F">
        <w:t>Thou art clothe</w:t>
      </w:r>
      <w:r>
        <w:t xml:space="preserve">d with majesty and splendor; </w:t>
      </w:r>
      <w:r w:rsidRPr="00BF0F7F">
        <w:t xml:space="preserve">thou </w:t>
      </w:r>
      <w:proofErr w:type="spellStart"/>
      <w:r w:rsidRPr="00BF0F7F">
        <w:t>coverest</w:t>
      </w:r>
      <w:proofErr w:type="spellEnd"/>
      <w:r w:rsidRPr="00BF0F7F">
        <w:t xml:space="preserve"> thyself with light as with a garment</w:t>
      </w:r>
      <w:r>
        <w:t>.</w:t>
      </w:r>
    </w:p>
    <w:p w14:paraId="7EA94DFD" w14:textId="77777777" w:rsidR="00A73A28" w:rsidRDefault="00A73A28" w:rsidP="00A73A28">
      <w:pPr>
        <w:pStyle w:val="Verse"/>
        <w:spacing w:after="240"/>
      </w:pPr>
      <w:r w:rsidRPr="00BF0F7F">
        <w:t xml:space="preserve">Thou </w:t>
      </w:r>
      <w:proofErr w:type="spellStart"/>
      <w:r w:rsidRPr="00BF0F7F">
        <w:t>stretche</w:t>
      </w:r>
      <w:r>
        <w:t>st</w:t>
      </w:r>
      <w:proofErr w:type="spellEnd"/>
      <w:r w:rsidRPr="00BF0F7F">
        <w:t xml:space="preserve"> o</w:t>
      </w:r>
      <w:r>
        <w:t xml:space="preserve">ut the heavens like a curtain. </w:t>
      </w:r>
      <w:r w:rsidRPr="00BF0F7F">
        <w:t xml:space="preserve">Thou </w:t>
      </w:r>
      <w:proofErr w:type="spellStart"/>
      <w:r w:rsidRPr="00BF0F7F">
        <w:t>layest</w:t>
      </w:r>
      <w:proofErr w:type="spellEnd"/>
      <w:r w:rsidRPr="00BF0F7F">
        <w:t xml:space="preserve"> the beams of thine upper chambers </w:t>
      </w:r>
      <w:r>
        <w:t>i</w:t>
      </w:r>
      <w:r w:rsidRPr="00BF0F7F">
        <w:t>n the waters</w:t>
      </w:r>
      <w:r>
        <w:t>.</w:t>
      </w:r>
    </w:p>
    <w:p w14:paraId="4021DA75" w14:textId="77777777" w:rsidR="00A73A28" w:rsidRDefault="00A73A28" w:rsidP="00A73A28">
      <w:pPr>
        <w:pStyle w:val="Verse"/>
        <w:spacing w:after="240"/>
      </w:pPr>
      <w:r w:rsidRPr="00BF0F7F">
        <w:t>Thou</w:t>
      </w:r>
      <w:r>
        <w:t xml:space="preserve"> makes the clouds thy chariot; </w:t>
      </w:r>
      <w:r w:rsidRPr="00BF0F7F">
        <w:t xml:space="preserve">thou </w:t>
      </w:r>
      <w:proofErr w:type="spellStart"/>
      <w:r w:rsidRPr="00BF0F7F">
        <w:t>ridest</w:t>
      </w:r>
      <w:proofErr w:type="spellEnd"/>
      <w:r w:rsidRPr="00BF0F7F">
        <w:t xml:space="preserve"> on the wings of the wind</w:t>
      </w:r>
      <w:r>
        <w:t>.</w:t>
      </w:r>
    </w:p>
    <w:p w14:paraId="6DC6A02E" w14:textId="77777777" w:rsidR="00A73A28" w:rsidRDefault="00A73A28" w:rsidP="00A73A28">
      <w:pPr>
        <w:pStyle w:val="Verse"/>
        <w:spacing w:after="240"/>
      </w:pPr>
      <w:r w:rsidRPr="00BF0F7F">
        <w:t>Tho</w:t>
      </w:r>
      <w:r>
        <w:t xml:space="preserve">u </w:t>
      </w:r>
      <w:proofErr w:type="spellStart"/>
      <w:r>
        <w:t>makest</w:t>
      </w:r>
      <w:proofErr w:type="spellEnd"/>
      <w:r>
        <w:t xml:space="preserve"> thine angels spirits; </w:t>
      </w:r>
      <w:r w:rsidRPr="00BF0F7F">
        <w:t>thy ministers a flame of fire</w:t>
      </w:r>
      <w:r>
        <w:t>.</w:t>
      </w:r>
    </w:p>
    <w:p w14:paraId="77FBF134" w14:textId="5062F7CB" w:rsidR="00A73A28" w:rsidRDefault="00A73A28" w:rsidP="00A73A28">
      <w:pPr>
        <w:pStyle w:val="Verse"/>
        <w:spacing w:after="240"/>
      </w:pPr>
      <w:r w:rsidRPr="00BF0F7F">
        <w:t xml:space="preserve">Thou </w:t>
      </w:r>
      <w:r w:rsidRPr="00490FE4">
        <w:rPr>
          <w:color w:val="FF0000"/>
        </w:rPr>
        <w:t xml:space="preserve">has set the earth on its foundation </w:t>
      </w:r>
      <w:r w:rsidRPr="00BF0F7F">
        <w:t>so that it should never be shaken</w:t>
      </w:r>
      <w:r>
        <w:t>.</w:t>
      </w:r>
    </w:p>
    <w:p w14:paraId="176158B2" w14:textId="77777777" w:rsidR="00A73A28" w:rsidRDefault="00A73A28" w:rsidP="00A73A28">
      <w:pPr>
        <w:pStyle w:val="Verse"/>
        <w:spacing w:after="240"/>
      </w:pPr>
      <w:r w:rsidRPr="00BF0F7F">
        <w:t xml:space="preserve">Thou </w:t>
      </w:r>
      <w:proofErr w:type="spellStart"/>
      <w:r w:rsidRPr="00BF0F7F">
        <w:t>coverest</w:t>
      </w:r>
      <w:proofErr w:type="spellEnd"/>
      <w:r w:rsidRPr="00BF0F7F">
        <w:t xml:space="preserve"> it with the deep as with a garment; the waters stood above the mountains</w:t>
      </w:r>
      <w:r>
        <w:t>.</w:t>
      </w:r>
    </w:p>
    <w:p w14:paraId="0C94616F" w14:textId="77777777" w:rsidR="00A73A28" w:rsidRDefault="00A73A28" w:rsidP="00A73A28">
      <w:pPr>
        <w:pStyle w:val="Verse"/>
        <w:spacing w:after="240"/>
      </w:pPr>
      <w:r w:rsidRPr="00BF0F7F">
        <w:t>At thy r</w:t>
      </w:r>
      <w:r>
        <w:t xml:space="preserve">ebuke they fled; </w:t>
      </w:r>
      <w:r w:rsidRPr="00BF0F7F">
        <w:t>at the voice of thy thunder they took to flight</w:t>
      </w:r>
      <w:r>
        <w:t>.</w:t>
      </w:r>
    </w:p>
    <w:p w14:paraId="336A9EB7" w14:textId="77777777" w:rsidR="00A73A28" w:rsidRPr="00FC0F61" w:rsidRDefault="00A73A28" w:rsidP="00A73A28">
      <w:pPr>
        <w:pStyle w:val="Verse"/>
        <w:spacing w:after="240"/>
      </w:pPr>
      <w:r w:rsidRPr="00BF0F7F">
        <w:t>The mountains r</w:t>
      </w:r>
      <w:r>
        <w:t>i</w:t>
      </w:r>
      <w:r w:rsidRPr="00BF0F7F">
        <w:t>se up, the valleys s</w:t>
      </w:r>
      <w:r>
        <w:t>i</w:t>
      </w:r>
      <w:r w:rsidRPr="00BF0F7F">
        <w:t xml:space="preserve">nk down, to the place thou </w:t>
      </w:r>
      <w:r>
        <w:t>hast founded</w:t>
      </w:r>
      <w:r w:rsidRPr="00BF0F7F">
        <w:t xml:space="preserve"> </w:t>
      </w:r>
      <w:r w:rsidRPr="00FC0F61">
        <w:t>for them.</w:t>
      </w:r>
    </w:p>
    <w:p w14:paraId="1C579F96" w14:textId="567E1D5E" w:rsidR="00A73A28" w:rsidRDefault="00A73A28" w:rsidP="00A73A28">
      <w:pPr>
        <w:pStyle w:val="Verse"/>
        <w:spacing w:after="240"/>
      </w:pPr>
      <w:r w:rsidRPr="00FC0F61">
        <w:t xml:space="preserve">Thou hast set a boundary that they </w:t>
      </w:r>
      <w:r w:rsidR="00FC0F61" w:rsidRPr="00FC0F61">
        <w:t>shall</w:t>
      </w:r>
      <w:r w:rsidRPr="00FC0F61">
        <w:t xml:space="preserve"> not pass </w:t>
      </w:r>
      <w:r w:rsidRPr="00BF0F7F">
        <w:t>over, that they may not return to cover the earth</w:t>
      </w:r>
      <w:r>
        <w:t>.</w:t>
      </w:r>
    </w:p>
    <w:p w14:paraId="6891ED72" w14:textId="77777777" w:rsidR="00A73A28" w:rsidRDefault="00A73A28" w:rsidP="00A73A28">
      <w:pPr>
        <w:pStyle w:val="Verse"/>
        <w:spacing w:after="240"/>
      </w:pPr>
      <w:r w:rsidRPr="00BF0F7F">
        <w:t xml:space="preserve">Thou </w:t>
      </w:r>
      <w:proofErr w:type="spellStart"/>
      <w:r w:rsidRPr="00BF0F7F">
        <w:t>makest</w:t>
      </w:r>
      <w:proofErr w:type="spellEnd"/>
      <w:r w:rsidRPr="00BF0F7F">
        <w:t xml:space="preserve"> the spri</w:t>
      </w:r>
      <w:r>
        <w:t xml:space="preserve">ngs gush forth in the valleys; </w:t>
      </w:r>
      <w:r w:rsidRPr="00BF0F7F">
        <w:t>they flow between the hills</w:t>
      </w:r>
      <w:r>
        <w:t>.</w:t>
      </w:r>
    </w:p>
    <w:p w14:paraId="414F11D8" w14:textId="77777777" w:rsidR="00A73A28" w:rsidRDefault="00A73A28" w:rsidP="00A73A28">
      <w:pPr>
        <w:pStyle w:val="Verse"/>
        <w:spacing w:after="240"/>
      </w:pPr>
      <w:r w:rsidRPr="00BF0F7F">
        <w:t>They give drink to every beast of the field; the w</w:t>
      </w:r>
      <w:r>
        <w:t>ild donkeys quench their thirst.</w:t>
      </w:r>
    </w:p>
    <w:p w14:paraId="116C66BC" w14:textId="77777777" w:rsidR="00A73A28" w:rsidRDefault="00A73A28" w:rsidP="00A73A28">
      <w:pPr>
        <w:pStyle w:val="Verse"/>
        <w:spacing w:after="240"/>
      </w:pPr>
      <w:r w:rsidRPr="00BF0F7F">
        <w:t xml:space="preserve">By them the birds of the air have their </w:t>
      </w:r>
      <w:r>
        <w:t xml:space="preserve">habitation; </w:t>
      </w:r>
      <w:r w:rsidRPr="00BF0F7F">
        <w:t>they sing among the branches</w:t>
      </w:r>
      <w:r>
        <w:t>.</w:t>
      </w:r>
    </w:p>
    <w:p w14:paraId="06ADF6EB" w14:textId="77777777" w:rsidR="00A73A28" w:rsidRDefault="00A73A28" w:rsidP="00A73A28">
      <w:pPr>
        <w:pStyle w:val="Verse"/>
        <w:spacing w:after="240"/>
      </w:pPr>
      <w:r w:rsidRPr="00BF0F7F">
        <w:t xml:space="preserve">Thou </w:t>
      </w:r>
      <w:proofErr w:type="spellStart"/>
      <w:r w:rsidRPr="00BF0F7F">
        <w:t>waterest</w:t>
      </w:r>
      <w:proofErr w:type="spellEnd"/>
      <w:r w:rsidRPr="00BF0F7F">
        <w:t xml:space="preserve"> the hills from thine upper chambers; the earth is filled with the fruit of thy work</w:t>
      </w:r>
      <w:r>
        <w:t>s.</w:t>
      </w:r>
    </w:p>
    <w:p w14:paraId="5AE646D3" w14:textId="77777777" w:rsidR="00A73A28" w:rsidRDefault="00A73A28" w:rsidP="00A73A28">
      <w:pPr>
        <w:pStyle w:val="Verse"/>
        <w:spacing w:after="240"/>
      </w:pPr>
      <w:r w:rsidRPr="00BF0F7F">
        <w:t xml:space="preserve">Thou </w:t>
      </w:r>
      <w:proofErr w:type="spellStart"/>
      <w:r w:rsidRPr="00BF0F7F">
        <w:t>makest</w:t>
      </w:r>
      <w:proofErr w:type="spellEnd"/>
      <w:r w:rsidRPr="00BF0F7F">
        <w:t xml:space="preserve"> the grass to grow for the cattle, and vegetation for the service of man,</w:t>
      </w:r>
    </w:p>
    <w:p w14:paraId="4F37E1FF" w14:textId="19C9A042" w:rsidR="00A73A28" w:rsidRDefault="00A73A28" w:rsidP="00A73A28">
      <w:pPr>
        <w:pStyle w:val="Verse"/>
        <w:spacing w:after="240"/>
      </w:pPr>
      <w:r>
        <w:t>T</w:t>
      </w:r>
      <w:r w:rsidRPr="00BF0F7F">
        <w:t xml:space="preserve">hat </w:t>
      </w:r>
      <w:r w:rsidR="00FC0F61">
        <w:t>h</w:t>
      </w:r>
      <w:r w:rsidRPr="00BF0F7F">
        <w:t>e may bring forth food from the earth, and wine that gladdens the heart of man</w:t>
      </w:r>
      <w:r>
        <w:t>,</w:t>
      </w:r>
    </w:p>
    <w:p w14:paraId="2DE5C935" w14:textId="3F13303E" w:rsidR="00A73A28" w:rsidRDefault="00A73A28" w:rsidP="00A73A28">
      <w:pPr>
        <w:pStyle w:val="Verse"/>
        <w:spacing w:after="240"/>
      </w:pPr>
      <w:r>
        <w:t xml:space="preserve">Oil to make his face shine, </w:t>
      </w:r>
      <w:r w:rsidRPr="00BF0F7F">
        <w:t>and bread to strengthen man</w:t>
      </w:r>
      <w:r w:rsidR="008635B2">
        <w:t>’</w:t>
      </w:r>
      <w:r w:rsidRPr="00BF0F7F">
        <w:t>s heart</w:t>
      </w:r>
      <w:r>
        <w:t>.</w:t>
      </w:r>
    </w:p>
    <w:p w14:paraId="6364BA5D" w14:textId="19D4BC6C" w:rsidR="00A73A28" w:rsidRDefault="00A73A28" w:rsidP="00A73A28">
      <w:pPr>
        <w:pStyle w:val="Verse"/>
        <w:spacing w:after="240"/>
      </w:pPr>
      <w:r w:rsidRPr="00BF0F7F">
        <w:t>The trees of th</w:t>
      </w:r>
      <w:r>
        <w:t xml:space="preserve">e </w:t>
      </w:r>
      <w:r w:rsidR="00FC0F61">
        <w:t>plain shall be satisfied</w:t>
      </w:r>
      <w:r>
        <w:t xml:space="preserve">, </w:t>
      </w:r>
      <w:r w:rsidRPr="00BF0F7F">
        <w:t>the cedars of Lebanon which he planted.</w:t>
      </w:r>
    </w:p>
    <w:p w14:paraId="2A4E5FE6" w14:textId="77777777" w:rsidR="00A73A28" w:rsidRPr="00FC0F61" w:rsidRDefault="00A73A28" w:rsidP="00A73A28">
      <w:pPr>
        <w:pStyle w:val="Verse"/>
        <w:spacing w:after="240"/>
      </w:pPr>
      <w:r w:rsidRPr="00BF0F7F">
        <w:t>Ther</w:t>
      </w:r>
      <w:r>
        <w:t xml:space="preserve">e the birds build their nests; </w:t>
      </w:r>
      <w:r w:rsidRPr="00BF0F7F">
        <w:t>the stork has her home in the fir trees</w:t>
      </w:r>
      <w:r>
        <w:t>.</w:t>
      </w:r>
    </w:p>
    <w:p w14:paraId="1BC1B36E" w14:textId="055F11C2" w:rsidR="00A73A28" w:rsidRPr="00FC0F61" w:rsidRDefault="00A73A28" w:rsidP="00A73A28">
      <w:pPr>
        <w:pStyle w:val="Verse"/>
        <w:spacing w:after="240"/>
      </w:pPr>
      <w:r w:rsidRPr="00FC0F61">
        <w:t xml:space="preserve">The mountains are for the wild goats; the rocks are a refuge for the </w:t>
      </w:r>
      <w:r w:rsidR="00FC0F61" w:rsidRPr="00FC0F61">
        <w:t>rabbits</w:t>
      </w:r>
      <w:r w:rsidRPr="00FC0F61">
        <w:t>.</w:t>
      </w:r>
    </w:p>
    <w:p w14:paraId="710D3144" w14:textId="77777777" w:rsidR="00A73A28" w:rsidRDefault="00A73A28" w:rsidP="00A73A28">
      <w:pPr>
        <w:pStyle w:val="Verse"/>
        <w:spacing w:after="240"/>
      </w:pPr>
      <w:r w:rsidRPr="00BF0F7F">
        <w:t>Thou hast made</w:t>
      </w:r>
      <w:r>
        <w:t xml:space="preserve"> the moon to mark the seasons; </w:t>
      </w:r>
      <w:r w:rsidRPr="00BF0F7F">
        <w:t>the sun knows its time for setting.</w:t>
      </w:r>
    </w:p>
    <w:p w14:paraId="2227E149" w14:textId="77777777" w:rsidR="00A73A28" w:rsidRDefault="00A73A28" w:rsidP="00A73A28">
      <w:pPr>
        <w:pStyle w:val="Verse"/>
        <w:spacing w:after="240"/>
      </w:pPr>
      <w:r w:rsidRPr="00BF0F7F">
        <w:t xml:space="preserve">Thou </w:t>
      </w:r>
      <w:proofErr w:type="spellStart"/>
      <w:r w:rsidRPr="00BF0F7F">
        <w:t>mak</w:t>
      </w:r>
      <w:r>
        <w:t>est</w:t>
      </w:r>
      <w:proofErr w:type="spellEnd"/>
      <w:r>
        <w:t xml:space="preserve"> darkness, and it is night, </w:t>
      </w:r>
      <w:r w:rsidRPr="00BF0F7F">
        <w:t>when all the beasts of the forest creep forth</w:t>
      </w:r>
      <w:r>
        <w:t>.</w:t>
      </w:r>
    </w:p>
    <w:p w14:paraId="6EFA706E" w14:textId="77777777" w:rsidR="00A73A28" w:rsidRDefault="00A73A28" w:rsidP="00A73A28">
      <w:pPr>
        <w:pStyle w:val="Verse"/>
        <w:spacing w:after="240"/>
      </w:pPr>
      <w:r w:rsidRPr="00BF0F7F">
        <w:t xml:space="preserve">The young lions roar for their </w:t>
      </w:r>
      <w:r>
        <w:t xml:space="preserve">prey, </w:t>
      </w:r>
      <w:r w:rsidRPr="00BF0F7F">
        <w:t>seeking their food from God</w:t>
      </w:r>
      <w:r>
        <w:t>.</w:t>
      </w:r>
    </w:p>
    <w:p w14:paraId="18B80DAC" w14:textId="77777777" w:rsidR="00A73A28" w:rsidRDefault="00A73A28" w:rsidP="00A73A28">
      <w:pPr>
        <w:pStyle w:val="Verse"/>
        <w:spacing w:after="240"/>
      </w:pPr>
      <w:r w:rsidRPr="00BF0F7F">
        <w:t>When the s</w:t>
      </w:r>
      <w:r>
        <w:t xml:space="preserve">un rises, they gather together </w:t>
      </w:r>
      <w:r w:rsidRPr="00BF0F7F">
        <w:t>and lie down in their dens</w:t>
      </w:r>
      <w:r>
        <w:t>.</w:t>
      </w:r>
    </w:p>
    <w:p w14:paraId="67F12D90" w14:textId="77777777" w:rsidR="00A73A28" w:rsidRDefault="00A73A28" w:rsidP="00A73A28">
      <w:pPr>
        <w:pStyle w:val="Verse"/>
        <w:spacing w:after="240"/>
      </w:pPr>
      <w:r>
        <w:t xml:space="preserve">Man goes forth to his work </w:t>
      </w:r>
      <w:r w:rsidRPr="00BF0F7F">
        <w:t>and to his labor until the evening</w:t>
      </w:r>
      <w:r>
        <w:t>.</w:t>
      </w:r>
    </w:p>
    <w:p w14:paraId="2A6DE25A" w14:textId="77777777" w:rsidR="00A73A28" w:rsidRPr="00C326B2" w:rsidRDefault="00A73A28" w:rsidP="00A73A28">
      <w:pPr>
        <w:pStyle w:val="Verse"/>
        <w:spacing w:after="240"/>
      </w:pPr>
      <w:r w:rsidRPr="00BF0F7F">
        <w:t>O Lor</w:t>
      </w:r>
      <w:r>
        <w:t xml:space="preserve">d, </w:t>
      </w:r>
      <w:r w:rsidRPr="00C326B2">
        <w:t>how manifold are thy works; in wisdom thou hast them all.</w:t>
      </w:r>
    </w:p>
    <w:p w14:paraId="70A0B6D8" w14:textId="77777777" w:rsidR="00C326B2" w:rsidRDefault="00A73A28" w:rsidP="00C326B2">
      <w:pPr>
        <w:pStyle w:val="Verse"/>
        <w:spacing w:after="240"/>
      </w:pPr>
      <w:r w:rsidRPr="00C326B2">
        <w:t xml:space="preserve">The earth is full of thy </w:t>
      </w:r>
      <w:r w:rsidR="00C326B2" w:rsidRPr="00C326B2">
        <w:t>creation</w:t>
      </w:r>
      <w:r w:rsidRPr="00C326B2">
        <w:t>.</w:t>
      </w:r>
      <w:r w:rsidR="00C326B2" w:rsidRPr="00C326B2">
        <w:t xml:space="preserve"> </w:t>
      </w:r>
      <w:r w:rsidRPr="00C326B2">
        <w:t>Yonder is the sea, great and wid</w:t>
      </w:r>
      <w:r w:rsidRPr="00BF0F7F">
        <w:t>e,</w:t>
      </w:r>
    </w:p>
    <w:p w14:paraId="68FEDBCE" w14:textId="609376AD" w:rsidR="00A73A28" w:rsidRDefault="00C326B2" w:rsidP="00C326B2">
      <w:pPr>
        <w:pStyle w:val="Verse"/>
        <w:spacing w:after="240"/>
      </w:pPr>
      <w:r>
        <w:t>W</w:t>
      </w:r>
      <w:r w:rsidR="00A73A28" w:rsidRPr="00BF0F7F">
        <w:t xml:space="preserve">hich </w:t>
      </w:r>
      <w:r w:rsidR="00A73A28">
        <w:t xml:space="preserve">teems with things innumerable, </w:t>
      </w:r>
      <w:r w:rsidR="00A73A28" w:rsidRPr="00BF0F7F">
        <w:t>living things both small and great</w:t>
      </w:r>
      <w:r w:rsidR="00A73A28">
        <w:t>.</w:t>
      </w:r>
    </w:p>
    <w:p w14:paraId="144350F8" w14:textId="77777777" w:rsidR="00A73A28" w:rsidRDefault="00A73A28" w:rsidP="00A73A28">
      <w:pPr>
        <w:pStyle w:val="Verse"/>
        <w:spacing w:after="240"/>
      </w:pPr>
      <w:r w:rsidRPr="00BF0F7F">
        <w:t>There the ships sail about, and Leviathan which thou madest to play there.</w:t>
      </w:r>
    </w:p>
    <w:p w14:paraId="7585F97B" w14:textId="77777777" w:rsidR="00A73A28" w:rsidRDefault="00A73A28" w:rsidP="00A73A28">
      <w:pPr>
        <w:pStyle w:val="Verse"/>
        <w:spacing w:after="240"/>
      </w:pPr>
      <w:r w:rsidRPr="00BF0F7F">
        <w:t xml:space="preserve">These all </w:t>
      </w:r>
      <w:r>
        <w:t>wait for</w:t>
      </w:r>
      <w:r w:rsidRPr="00BF0F7F">
        <w:t xml:space="preserve"> thee to give them their food in due season</w:t>
      </w:r>
      <w:r>
        <w:t>.</w:t>
      </w:r>
    </w:p>
    <w:p w14:paraId="2FC0D726" w14:textId="77777777" w:rsidR="00A73A28" w:rsidRDefault="00A73A28" w:rsidP="00A73A28">
      <w:pPr>
        <w:pStyle w:val="Verse"/>
        <w:spacing w:after="240"/>
      </w:pPr>
      <w:r w:rsidRPr="00BF0F7F">
        <w:t xml:space="preserve">What thou </w:t>
      </w:r>
      <w:proofErr w:type="spellStart"/>
      <w:r w:rsidRPr="00BF0F7F">
        <w:t>givest</w:t>
      </w:r>
      <w:proofErr w:type="spellEnd"/>
      <w:r>
        <w:t xml:space="preserve"> them</w:t>
      </w:r>
      <w:r w:rsidRPr="00BF0F7F">
        <w:t xml:space="preserve">, they gather in; thou </w:t>
      </w:r>
      <w:proofErr w:type="spellStart"/>
      <w:r w:rsidRPr="00BF0F7F">
        <w:t>openest</w:t>
      </w:r>
      <w:proofErr w:type="spellEnd"/>
      <w:r w:rsidRPr="00BF0F7F">
        <w:t xml:space="preserve"> thy hand, they are filled with good things.</w:t>
      </w:r>
    </w:p>
    <w:p w14:paraId="140AA333" w14:textId="77777777" w:rsidR="00A73A28" w:rsidRDefault="00A73A28" w:rsidP="00A73A28">
      <w:pPr>
        <w:pStyle w:val="Verse"/>
        <w:spacing w:after="240"/>
      </w:pPr>
      <w:r w:rsidRPr="00BF0F7F">
        <w:t xml:space="preserve">Thou </w:t>
      </w:r>
      <w:proofErr w:type="spellStart"/>
      <w:r w:rsidRPr="00BF0F7F">
        <w:t>hides</w:t>
      </w:r>
      <w:r>
        <w:t>t</w:t>
      </w:r>
      <w:proofErr w:type="spellEnd"/>
      <w:r>
        <w:t xml:space="preserve"> thy face, they are troubled; </w:t>
      </w:r>
      <w:r w:rsidRPr="00BF0F7F">
        <w:t xml:space="preserve">thou </w:t>
      </w:r>
      <w:proofErr w:type="spellStart"/>
      <w:r w:rsidRPr="00BF0F7F">
        <w:t>takest</w:t>
      </w:r>
      <w:proofErr w:type="spellEnd"/>
      <w:r w:rsidRPr="00BF0F7F">
        <w:t xml:space="preserve"> away their breath, they die and return to their dust</w:t>
      </w:r>
      <w:r>
        <w:t>.</w:t>
      </w:r>
    </w:p>
    <w:p w14:paraId="77239F8F" w14:textId="77777777" w:rsidR="00A73A28" w:rsidRDefault="00A73A28" w:rsidP="00A73A28">
      <w:pPr>
        <w:pStyle w:val="Verse"/>
        <w:spacing w:after="240"/>
      </w:pPr>
      <w:r w:rsidRPr="00BF0F7F">
        <w:t xml:space="preserve">Thou </w:t>
      </w:r>
      <w:proofErr w:type="spellStart"/>
      <w:r w:rsidRPr="00BF0F7F">
        <w:t>sendest</w:t>
      </w:r>
      <w:proofErr w:type="spellEnd"/>
      <w:r w:rsidRPr="00BF0F7F">
        <w:t xml:space="preserve"> forth thy Spirit, they are crea</w:t>
      </w:r>
      <w:r>
        <w:t xml:space="preserve">ted, </w:t>
      </w:r>
      <w:r w:rsidRPr="00BF0F7F">
        <w:t xml:space="preserve">and thou </w:t>
      </w:r>
      <w:proofErr w:type="spellStart"/>
      <w:r w:rsidRPr="00BF0F7F">
        <w:t>renewest</w:t>
      </w:r>
      <w:proofErr w:type="spellEnd"/>
      <w:r w:rsidRPr="00BF0F7F">
        <w:t xml:space="preserve"> the face of the earth.</w:t>
      </w:r>
    </w:p>
    <w:p w14:paraId="2CAD2E75" w14:textId="77777777" w:rsidR="00A73A28" w:rsidRDefault="00A73A28" w:rsidP="00A73A28">
      <w:pPr>
        <w:pStyle w:val="Verse"/>
        <w:spacing w:after="240"/>
      </w:pPr>
      <w:r w:rsidRPr="00BF0F7F">
        <w:t xml:space="preserve">May the glory of </w:t>
      </w:r>
      <w:r>
        <w:t xml:space="preserve">the Lord endure forever. </w:t>
      </w:r>
      <w:r w:rsidRPr="00BF0F7F">
        <w:t>May the Lord rejoice in his works</w:t>
      </w:r>
      <w:r>
        <w:t>.</w:t>
      </w:r>
    </w:p>
    <w:p w14:paraId="0ADBFB93" w14:textId="77777777" w:rsidR="00A73A28" w:rsidRDefault="00A73A28" w:rsidP="00A73A28">
      <w:pPr>
        <w:pStyle w:val="Verse"/>
        <w:spacing w:after="240"/>
      </w:pPr>
      <w:r w:rsidRPr="00BF0F7F">
        <w:t xml:space="preserve">He looks on the earth and it </w:t>
      </w:r>
      <w:r>
        <w:t xml:space="preserve">trembles; </w:t>
      </w:r>
      <w:r w:rsidRPr="00BF0F7F">
        <w:t>he touches the mountains and they smoke.</w:t>
      </w:r>
    </w:p>
    <w:p w14:paraId="344EEB4E" w14:textId="77777777" w:rsidR="00A73A28" w:rsidRDefault="00A73A28" w:rsidP="00A73A28">
      <w:pPr>
        <w:pStyle w:val="Verse"/>
        <w:spacing w:after="240"/>
      </w:pPr>
      <w:r w:rsidRPr="00BF0F7F">
        <w:t>I will sing</w:t>
      </w:r>
      <w:r>
        <w:t xml:space="preserve"> to the Lord as long as I live; </w:t>
      </w:r>
      <w:r w:rsidRPr="00BF0F7F">
        <w:t>I will sing praises to my God while I have being.</w:t>
      </w:r>
    </w:p>
    <w:p w14:paraId="52A5CBF4" w14:textId="77777777" w:rsidR="00A73A28" w:rsidRDefault="00A73A28" w:rsidP="00A73A28">
      <w:pPr>
        <w:pStyle w:val="Verse"/>
        <w:spacing w:after="240"/>
      </w:pPr>
      <w:r w:rsidRPr="00BF0F7F">
        <w:t>May my</w:t>
      </w:r>
      <w:r>
        <w:t xml:space="preserve"> meditation be pleasing to him; </w:t>
      </w:r>
      <w:r w:rsidRPr="00BF0F7F">
        <w:t>I will be glad in the Lord.</w:t>
      </w:r>
    </w:p>
    <w:p w14:paraId="118C88DA" w14:textId="576AC266" w:rsidR="00A73A28" w:rsidRPr="00490FE4" w:rsidRDefault="00A73A28" w:rsidP="00A73A28">
      <w:pPr>
        <w:pStyle w:val="Verse"/>
        <w:spacing w:after="240"/>
      </w:pPr>
      <w:r w:rsidRPr="00BF0F7F">
        <w:t>May sinners be consumed from the ear</w:t>
      </w:r>
      <w:r>
        <w:t xml:space="preserve">th, and the wicked be no more. </w:t>
      </w:r>
      <w:r w:rsidRPr="00BF0F7F">
        <w:t>Bless the Lord, O my soul</w:t>
      </w:r>
      <w:r>
        <w:t>.</w:t>
      </w:r>
    </w:p>
    <w:p w14:paraId="6E6576E6" w14:textId="77777777" w:rsidR="00B50629" w:rsidRDefault="00B50629" w:rsidP="0037394E">
      <w:pPr>
        <w:pStyle w:val="Rubric"/>
      </w:pPr>
      <w:r>
        <w:t>Glory. Both now. Alleluia.</w:t>
      </w:r>
    </w:p>
    <w:p w14:paraId="458F3D68" w14:textId="77777777" w:rsidR="00237B9C" w:rsidRDefault="004E40D2" w:rsidP="00B50629">
      <w:pPr>
        <w:pStyle w:val="Heading2"/>
        <w:spacing w:after="240"/>
      </w:pPr>
      <w:r>
        <w:t xml:space="preserve">Third </w:t>
      </w:r>
      <w:r w:rsidR="00B50629">
        <w:t>Stasis</w:t>
      </w:r>
    </w:p>
    <w:p w14:paraId="23338F55" w14:textId="77777777" w:rsidR="009B62A7" w:rsidRDefault="00FE38E9" w:rsidP="00FA3250">
      <w:pPr>
        <w:pStyle w:val="Heading3"/>
        <w:spacing w:after="240"/>
      </w:pPr>
      <w:r>
        <w:t>Psalm</w:t>
      </w:r>
      <w:r w:rsidR="009B62A7">
        <w:t xml:space="preserve"> 104</w:t>
      </w:r>
    </w:p>
    <w:p w14:paraId="0C0E6D79" w14:textId="77777777" w:rsidR="009B62A7" w:rsidRDefault="009B62A7" w:rsidP="00161212">
      <w:pPr>
        <w:pStyle w:val="Rubric"/>
      </w:pPr>
      <w:r>
        <w:t xml:space="preserve">Alleluia </w:t>
      </w:r>
    </w:p>
    <w:p w14:paraId="1E8E5557" w14:textId="6D62BC16" w:rsidR="00C301F9" w:rsidRDefault="00C301F9" w:rsidP="00C301F9">
      <w:pPr>
        <w:pStyle w:val="Verse"/>
        <w:spacing w:after="240"/>
      </w:pPr>
      <w:r>
        <w:t>G</w:t>
      </w:r>
      <w:r w:rsidRPr="003953B7">
        <w:t xml:space="preserve">ive thanks unto the Lord, and call upon </w:t>
      </w:r>
      <w:r>
        <w:t>h</w:t>
      </w:r>
      <w:r w:rsidRPr="003953B7">
        <w:t xml:space="preserve">is name; declare </w:t>
      </w:r>
      <w:r>
        <w:t>h</w:t>
      </w:r>
      <w:r w:rsidRPr="003953B7">
        <w:t>is deeds among the nations.</w:t>
      </w:r>
    </w:p>
    <w:p w14:paraId="556CAD11" w14:textId="4702E622" w:rsidR="00C301F9" w:rsidRPr="003953B7" w:rsidRDefault="00C301F9" w:rsidP="00C301F9">
      <w:pPr>
        <w:pStyle w:val="Verse"/>
        <w:spacing w:after="240"/>
      </w:pPr>
      <w:r w:rsidRPr="003953B7">
        <w:t xml:space="preserve">Sing to </w:t>
      </w:r>
      <w:r>
        <w:t>h</w:t>
      </w:r>
      <w:r w:rsidRPr="003953B7">
        <w:t xml:space="preserve">im, sing psalms to Him; </w:t>
      </w:r>
      <w:r>
        <w:t>tell</w:t>
      </w:r>
      <w:r w:rsidRPr="003953B7">
        <w:t xml:space="preserve"> of all </w:t>
      </w:r>
      <w:r>
        <w:t>h</w:t>
      </w:r>
      <w:r w:rsidRPr="003953B7">
        <w:t>is wondrous works.</w:t>
      </w:r>
    </w:p>
    <w:p w14:paraId="45384370" w14:textId="6201DCE1" w:rsidR="00C301F9" w:rsidRPr="003953B7" w:rsidRDefault="00C301F9" w:rsidP="00C301F9">
      <w:pPr>
        <w:pStyle w:val="Verse"/>
        <w:spacing w:after="240"/>
      </w:pPr>
      <w:r w:rsidRPr="003953B7">
        <w:t xml:space="preserve">Glory in </w:t>
      </w:r>
      <w:r>
        <w:t>h</w:t>
      </w:r>
      <w:r w:rsidRPr="003953B7">
        <w:t xml:space="preserve">is holy name; let the heart of </w:t>
      </w:r>
      <w:r>
        <w:t xml:space="preserve">those who </w:t>
      </w:r>
      <w:r w:rsidRPr="003953B7">
        <w:t>seek the Lord</w:t>
      </w:r>
      <w:r>
        <w:t xml:space="preserve"> rejoice</w:t>
      </w:r>
      <w:r w:rsidRPr="003953B7">
        <w:t>.</w:t>
      </w:r>
    </w:p>
    <w:p w14:paraId="1A7FE67F" w14:textId="5D1ED54C" w:rsidR="00C301F9" w:rsidRDefault="00C301F9" w:rsidP="00C301F9">
      <w:pPr>
        <w:pStyle w:val="Verse"/>
        <w:spacing w:after="240"/>
      </w:pPr>
      <w:r w:rsidRPr="003953B7">
        <w:t xml:space="preserve">Seek the Lord, and be strengthened; seek </w:t>
      </w:r>
      <w:r>
        <w:t>h</w:t>
      </w:r>
      <w:r w:rsidRPr="003953B7">
        <w:t xml:space="preserve">is face at all times. </w:t>
      </w:r>
    </w:p>
    <w:p w14:paraId="37BA6290" w14:textId="039F4C96" w:rsidR="00C301F9" w:rsidRPr="003953B7" w:rsidRDefault="00C301F9" w:rsidP="00C301F9">
      <w:pPr>
        <w:pStyle w:val="Verse"/>
        <w:spacing w:after="240"/>
      </w:pPr>
      <w:r w:rsidRPr="003953B7">
        <w:t xml:space="preserve">Remember </w:t>
      </w:r>
      <w:r>
        <w:t>the</w:t>
      </w:r>
      <w:r w:rsidRPr="003953B7">
        <w:t xml:space="preserve"> marvelous works that </w:t>
      </w:r>
      <w:r>
        <w:t>h</w:t>
      </w:r>
      <w:r w:rsidRPr="003953B7">
        <w:t xml:space="preserve">e </w:t>
      </w:r>
      <w:r>
        <w:t>has</w:t>
      </w:r>
      <w:r w:rsidRPr="003953B7">
        <w:t xml:space="preserve"> done; His</w:t>
      </w:r>
    </w:p>
    <w:p w14:paraId="046412A5" w14:textId="4DEB65CF" w:rsidR="00C301F9" w:rsidRPr="003953B7" w:rsidRDefault="00C301F9" w:rsidP="00C301F9">
      <w:pPr>
        <w:pStyle w:val="Verse"/>
        <w:spacing w:after="240"/>
      </w:pPr>
      <w:r w:rsidRPr="003953B7">
        <w:t xml:space="preserve">wonders, and the judgments of </w:t>
      </w:r>
      <w:r>
        <w:t>h</w:t>
      </w:r>
      <w:r w:rsidRPr="003953B7">
        <w:t>is mout</w:t>
      </w:r>
      <w:r>
        <w:t>h,</w:t>
      </w:r>
    </w:p>
    <w:p w14:paraId="02736AE1" w14:textId="77777777" w:rsidR="00FE38E9" w:rsidRDefault="009B62A7" w:rsidP="00F82D8A">
      <w:pPr>
        <w:pStyle w:val="Verse"/>
        <w:spacing w:after="240"/>
      </w:pPr>
      <w:r>
        <w:t xml:space="preserve">O seed of Abraham his servant, you sons of Jacob, his chosen ones. </w:t>
      </w:r>
    </w:p>
    <w:p w14:paraId="20D7E9B2" w14:textId="77777777" w:rsidR="00FE38E9" w:rsidRDefault="009B62A7" w:rsidP="00F82D8A">
      <w:pPr>
        <w:pStyle w:val="Verse"/>
        <w:spacing w:after="240"/>
      </w:pPr>
      <w:r>
        <w:t xml:space="preserve">He is the Lord our God, his judgments are in all the earth. </w:t>
      </w:r>
    </w:p>
    <w:p w14:paraId="162D0EBC" w14:textId="77777777" w:rsidR="00FE38E9" w:rsidRDefault="009B62A7" w:rsidP="00F82D8A">
      <w:pPr>
        <w:pStyle w:val="Verse"/>
        <w:spacing w:after="240"/>
      </w:pPr>
      <w:r>
        <w:t xml:space="preserve">He remembered his covenant forever, the word that he commanded for a thousand generations, </w:t>
      </w:r>
    </w:p>
    <w:p w14:paraId="42C0058A" w14:textId="502816F5" w:rsidR="00C301F9" w:rsidRDefault="00C301F9" w:rsidP="00F82D8A">
      <w:pPr>
        <w:pStyle w:val="Verse"/>
        <w:spacing w:after="240"/>
      </w:pPr>
      <w:r>
        <w:t>W</w:t>
      </w:r>
      <w:r w:rsidRPr="002C0B14">
        <w:t>hich he established as a covenant to Abra</w:t>
      </w:r>
      <w:r>
        <w:t>h</w:t>
      </w:r>
      <w:r w:rsidRPr="002C0B14">
        <w:t>am, and he remembered his oath to Isaac</w:t>
      </w:r>
      <w:r>
        <w:t>,</w:t>
      </w:r>
    </w:p>
    <w:p w14:paraId="120CB670" w14:textId="77777777" w:rsidR="00C301F9" w:rsidRDefault="00C301F9" w:rsidP="00F82D8A">
      <w:pPr>
        <w:pStyle w:val="Verse"/>
        <w:spacing w:after="240"/>
      </w:pPr>
      <w:r w:rsidRPr="002C0B14">
        <w:t>And he established it to Jacob for an ordinance, and to Israel for an everlasting covenant</w:t>
      </w:r>
      <w:r>
        <w:t>,</w:t>
      </w:r>
    </w:p>
    <w:p w14:paraId="42578BB1" w14:textId="6A211AEA" w:rsidR="00FE38E9" w:rsidRDefault="00C301F9" w:rsidP="00F82D8A">
      <w:pPr>
        <w:pStyle w:val="Verse"/>
        <w:spacing w:after="240"/>
      </w:pPr>
      <w:r>
        <w:t>S</w:t>
      </w:r>
      <w:r w:rsidRPr="002C0B14">
        <w:t>aying</w:t>
      </w:r>
      <w:r>
        <w:t>, T</w:t>
      </w:r>
      <w:r w:rsidRPr="002C0B14">
        <w:t xml:space="preserve">o thee will I give the land of Canaan, the </w:t>
      </w:r>
      <w:r>
        <w:t>land</w:t>
      </w:r>
      <w:r w:rsidRPr="002C0B14">
        <w:t xml:space="preserve"> of your inheritance</w:t>
      </w:r>
      <w:r w:rsidR="009B62A7">
        <w:t xml:space="preserve">. </w:t>
      </w:r>
    </w:p>
    <w:p w14:paraId="3396DA92" w14:textId="5281EEC6" w:rsidR="00FE38E9" w:rsidRDefault="009B62A7" w:rsidP="00F82D8A">
      <w:pPr>
        <w:pStyle w:val="Verse"/>
        <w:spacing w:after="240"/>
      </w:pPr>
      <w:r>
        <w:t>When they were few in number</w:t>
      </w:r>
      <w:r w:rsidR="00C301F9">
        <w:t>, very few,</w:t>
      </w:r>
      <w:r>
        <w:t xml:space="preserve"> and </w:t>
      </w:r>
      <w:r w:rsidR="00C301F9">
        <w:t>sojourners</w:t>
      </w:r>
      <w:r>
        <w:t xml:space="preserve"> in the land, </w:t>
      </w:r>
    </w:p>
    <w:p w14:paraId="2C7A050A" w14:textId="77777777" w:rsidR="00C301F9" w:rsidRDefault="00C301F9" w:rsidP="00F82D8A">
      <w:pPr>
        <w:pStyle w:val="Verse"/>
        <w:spacing w:after="240"/>
        <w:rPr>
          <w:color w:val="FF0000"/>
        </w:rPr>
      </w:pPr>
      <w:r w:rsidRPr="002C0B14">
        <w:t>And they went from nation to nation, and from one kingdom to another people.</w:t>
      </w:r>
    </w:p>
    <w:p w14:paraId="0F0B03EF" w14:textId="77777777" w:rsidR="00C301F9" w:rsidRDefault="00C301F9" w:rsidP="00F82D8A">
      <w:pPr>
        <w:pStyle w:val="Verse"/>
        <w:spacing w:after="240"/>
      </w:pPr>
      <w:r w:rsidRPr="002C0B14">
        <w:t xml:space="preserve">He </w:t>
      </w:r>
      <w:r>
        <w:t>allowed</w:t>
      </w:r>
      <w:r w:rsidRPr="002C0B14">
        <w:t xml:space="preserve"> no man to wrong them; and he rebuked kings for their sakes</w:t>
      </w:r>
      <w:r>
        <w:t>:</w:t>
      </w:r>
    </w:p>
    <w:p w14:paraId="4D13D68C" w14:textId="77777777" w:rsidR="00C301F9" w:rsidRPr="00F34250" w:rsidRDefault="00C301F9" w:rsidP="00C301F9">
      <w:pPr>
        <w:pStyle w:val="Verse"/>
        <w:spacing w:after="240"/>
      </w:pPr>
      <w:r>
        <w:t>S</w:t>
      </w:r>
      <w:r w:rsidRPr="002C0B14">
        <w:t>aying, Touch not my anointed ones; and do my prophets no harm</w:t>
      </w:r>
      <w:r>
        <w:t>.</w:t>
      </w:r>
    </w:p>
    <w:p w14:paraId="3474A595" w14:textId="6293E120" w:rsidR="00FE38E9" w:rsidRDefault="00C301F9" w:rsidP="00F34250">
      <w:pPr>
        <w:pStyle w:val="Verse"/>
        <w:spacing w:after="240"/>
      </w:pPr>
      <w:r w:rsidRPr="00F34250">
        <w:t xml:space="preserve">He called for a famine upon the land; he broke </w:t>
      </w:r>
      <w:r w:rsidR="00F34250" w:rsidRPr="00F34250">
        <w:t>all the</w:t>
      </w:r>
      <w:r w:rsidRPr="00F34250">
        <w:t xml:space="preserve"> sustenance of bread.</w:t>
      </w:r>
    </w:p>
    <w:p w14:paraId="6799D2F7" w14:textId="77777777" w:rsidR="00F34250" w:rsidRDefault="00F34250" w:rsidP="00F82D8A">
      <w:pPr>
        <w:pStyle w:val="Verse"/>
        <w:spacing w:after="240"/>
      </w:pPr>
      <w:r w:rsidRPr="002C0B14">
        <w:t>He sent a man before them; Joseph was sold for a slave.</w:t>
      </w:r>
    </w:p>
    <w:p w14:paraId="249AC770" w14:textId="77777777" w:rsidR="00F34250" w:rsidRDefault="009B62A7" w:rsidP="00F34250">
      <w:pPr>
        <w:pStyle w:val="Verse"/>
        <w:spacing w:after="240"/>
      </w:pPr>
      <w:r>
        <w:t xml:space="preserve">They shackled his feet with fetters, </w:t>
      </w:r>
      <w:r w:rsidR="00F34250" w:rsidRPr="003953B7">
        <w:t>his life was spent in irons</w:t>
      </w:r>
      <w:r w:rsidR="00F34250">
        <w:t>, u</w:t>
      </w:r>
      <w:r w:rsidR="00F34250" w:rsidRPr="003953B7">
        <w:t>ntil his word came to pass</w:t>
      </w:r>
      <w:r w:rsidR="00F34250">
        <w:t>.</w:t>
      </w:r>
    </w:p>
    <w:p w14:paraId="1770630D" w14:textId="32F15594" w:rsidR="00FE38E9" w:rsidRDefault="00F34250" w:rsidP="00F34250">
      <w:pPr>
        <w:pStyle w:val="Verse"/>
        <w:spacing w:after="240"/>
      </w:pPr>
      <w:r>
        <w:t>T</w:t>
      </w:r>
      <w:r w:rsidRPr="002C0B14">
        <w:t>he word of the Lord tried him as fire.</w:t>
      </w:r>
      <w:r w:rsidR="009B62A7">
        <w:t xml:space="preserve"> </w:t>
      </w:r>
    </w:p>
    <w:p w14:paraId="601C8232" w14:textId="3D2A8D2B" w:rsidR="00F34250" w:rsidRDefault="00F34250" w:rsidP="00F34250">
      <w:pPr>
        <w:pStyle w:val="Verse"/>
        <w:spacing w:after="240"/>
        <w:rPr>
          <w:color w:val="FF0000"/>
        </w:rPr>
      </w:pPr>
      <w:r w:rsidRPr="002C0B14">
        <w:t xml:space="preserve">The king sent and </w:t>
      </w:r>
      <w:r>
        <w:t xml:space="preserve">released </w:t>
      </w:r>
      <w:r w:rsidRPr="002C0B14">
        <w:t>him; even the ruler of the people, and let him go free.</w:t>
      </w:r>
    </w:p>
    <w:p w14:paraId="5D72F041" w14:textId="6A179456" w:rsidR="00FE38E9" w:rsidRDefault="00F34250" w:rsidP="00F82D8A">
      <w:pPr>
        <w:pStyle w:val="Verse"/>
        <w:spacing w:after="240"/>
      </w:pPr>
      <w:r w:rsidRPr="002C0B14">
        <w:t xml:space="preserve">He made him </w:t>
      </w:r>
      <w:r>
        <w:t>lord</w:t>
      </w:r>
      <w:r w:rsidRPr="002C0B14">
        <w:t xml:space="preserve"> over his house, and ruler of all his</w:t>
      </w:r>
      <w:r>
        <w:t xml:space="preserve"> </w:t>
      </w:r>
      <w:r w:rsidR="009B62A7">
        <w:t xml:space="preserve">possessions, </w:t>
      </w:r>
    </w:p>
    <w:p w14:paraId="1D77C73B" w14:textId="77777777" w:rsidR="00FE38E9" w:rsidRDefault="009B62A7" w:rsidP="00F82D8A">
      <w:pPr>
        <w:pStyle w:val="Verse"/>
        <w:spacing w:after="240"/>
      </w:pPr>
      <w:r>
        <w:t xml:space="preserve">To instruct his princes in his name and to teach his elders wisdom. </w:t>
      </w:r>
    </w:p>
    <w:p w14:paraId="5D2893F5" w14:textId="77777777" w:rsidR="00F34250" w:rsidRDefault="00F34250" w:rsidP="00F82D8A">
      <w:pPr>
        <w:pStyle w:val="Verse"/>
        <w:spacing w:after="240"/>
        <w:rPr>
          <w:color w:val="FF0000"/>
        </w:rPr>
      </w:pPr>
      <w:r w:rsidRPr="002C0B14">
        <w:t xml:space="preserve">Israel also came into Egypt, and Jacob sojourned in the land of </w:t>
      </w:r>
      <w:r>
        <w:t>H</w:t>
      </w:r>
      <w:r w:rsidRPr="002C0B14">
        <w:t>am.</w:t>
      </w:r>
    </w:p>
    <w:p w14:paraId="7039C6FB" w14:textId="77777777" w:rsidR="00F34250" w:rsidRDefault="00F34250" w:rsidP="00F82D8A">
      <w:pPr>
        <w:pStyle w:val="Verse"/>
        <w:spacing w:after="240"/>
        <w:rPr>
          <w:color w:val="FF0000"/>
        </w:rPr>
      </w:pPr>
      <w:r w:rsidRPr="002C0B14">
        <w:t>And he increased his people greatly, and made them stronger than their enemies.</w:t>
      </w:r>
    </w:p>
    <w:p w14:paraId="6E462DCB" w14:textId="77777777" w:rsidR="00F34250" w:rsidRDefault="00F34250" w:rsidP="00F82D8A">
      <w:pPr>
        <w:pStyle w:val="Verse"/>
        <w:spacing w:after="240"/>
        <w:rPr>
          <w:color w:val="FF0000"/>
        </w:rPr>
      </w:pPr>
      <w:r w:rsidRPr="002C0B14">
        <w:t>And he turned their heart to hate his people, to deal craftily with his servants.</w:t>
      </w:r>
    </w:p>
    <w:p w14:paraId="10726639" w14:textId="77777777" w:rsidR="003D0476" w:rsidRDefault="00F34250" w:rsidP="00F82D8A">
      <w:pPr>
        <w:pStyle w:val="Verse"/>
        <w:spacing w:after="240"/>
        <w:rPr>
          <w:color w:val="FF0000"/>
        </w:rPr>
      </w:pPr>
      <w:r w:rsidRPr="002C0B14">
        <w:t>He sent fort</w:t>
      </w:r>
      <w:r>
        <w:t>h</w:t>
      </w:r>
      <w:r w:rsidRPr="002C0B14">
        <w:t xml:space="preserve"> Moses his servant, and Aaron whom he had chosen.</w:t>
      </w:r>
      <w:r w:rsidRPr="002C0B14">
        <w:rPr>
          <w:color w:val="FF0000"/>
        </w:rPr>
        <w:t xml:space="preserve"> </w:t>
      </w:r>
    </w:p>
    <w:p w14:paraId="3ADE38DB" w14:textId="3196A57C" w:rsidR="003D0476" w:rsidRDefault="003D0476" w:rsidP="00F82D8A">
      <w:pPr>
        <w:pStyle w:val="Verse"/>
        <w:spacing w:after="240"/>
        <w:rPr>
          <w:color w:val="FF0000"/>
        </w:rPr>
      </w:pPr>
      <w:r w:rsidRPr="002C0B14">
        <w:t xml:space="preserve">He established among them his signs, and his wonders in the land of </w:t>
      </w:r>
      <w:r>
        <w:t>H</w:t>
      </w:r>
      <w:r w:rsidRPr="002C0B14">
        <w:t>am.</w:t>
      </w:r>
    </w:p>
    <w:p w14:paraId="7C99821B" w14:textId="149F35C3" w:rsidR="00FE38E9" w:rsidRDefault="003D0476" w:rsidP="00F82D8A">
      <w:pPr>
        <w:pStyle w:val="Verse"/>
        <w:spacing w:after="240"/>
      </w:pPr>
      <w:r w:rsidRPr="002C0B14">
        <w:t>He sent forth darkness, and made it dark; yet they rebelled against his words</w:t>
      </w:r>
      <w:r w:rsidR="009B62A7">
        <w:t xml:space="preserve">. </w:t>
      </w:r>
    </w:p>
    <w:p w14:paraId="0354F312" w14:textId="77777777" w:rsidR="003D0476" w:rsidRDefault="003D0476" w:rsidP="00F82D8A">
      <w:pPr>
        <w:pStyle w:val="Verse"/>
        <w:spacing w:after="240"/>
        <w:rPr>
          <w:color w:val="FF0000"/>
        </w:rPr>
      </w:pPr>
      <w:r w:rsidRPr="002C0B14">
        <w:t>He turned their waters into blood, and slew their fish.</w:t>
      </w:r>
    </w:p>
    <w:p w14:paraId="153E2F37" w14:textId="77777777" w:rsidR="003D0476" w:rsidRDefault="003D0476" w:rsidP="00F82D8A">
      <w:pPr>
        <w:pStyle w:val="Verse"/>
        <w:spacing w:after="240"/>
        <w:rPr>
          <w:color w:val="FF0000"/>
        </w:rPr>
      </w:pPr>
      <w:r w:rsidRPr="002C0B14">
        <w:t xml:space="preserve">Their land produced frogs abundantly, </w:t>
      </w:r>
      <w:r>
        <w:t xml:space="preserve">even </w:t>
      </w:r>
      <w:r w:rsidRPr="002C0B14">
        <w:t>in the chambers of their kings.</w:t>
      </w:r>
    </w:p>
    <w:p w14:paraId="417312C3" w14:textId="7F443016" w:rsidR="00FE38E9" w:rsidRDefault="003D0476" w:rsidP="00F82D8A">
      <w:pPr>
        <w:pStyle w:val="Verse"/>
        <w:spacing w:after="240"/>
      </w:pPr>
      <w:r w:rsidRPr="002C0B14">
        <w:t>He spoke and fl</w:t>
      </w:r>
      <w:r w:rsidR="0092285C">
        <w:t xml:space="preserve">ies </w:t>
      </w:r>
      <w:r w:rsidRPr="002C0B14">
        <w:t>came</w:t>
      </w:r>
      <w:r>
        <w:t xml:space="preserve">, and </w:t>
      </w:r>
      <w:r w:rsidR="00A14134" w:rsidRPr="00B26573">
        <w:rPr>
          <w:color w:val="FF0000"/>
        </w:rPr>
        <w:t>gnats</w:t>
      </w:r>
      <w:r w:rsidR="009B62A7" w:rsidRPr="00B26573">
        <w:rPr>
          <w:color w:val="FF0000"/>
        </w:rPr>
        <w:t xml:space="preserve"> within all their borders</w:t>
      </w:r>
      <w:r w:rsidR="009B62A7">
        <w:t xml:space="preserve">. </w:t>
      </w:r>
    </w:p>
    <w:p w14:paraId="27547068" w14:textId="77777777" w:rsidR="003D0476" w:rsidRDefault="003D0476" w:rsidP="00F82D8A">
      <w:pPr>
        <w:pStyle w:val="Verse"/>
        <w:spacing w:after="240"/>
        <w:rPr>
          <w:color w:val="FF0000"/>
        </w:rPr>
      </w:pPr>
      <w:r w:rsidRPr="002C0B14">
        <w:t>He turned their rain into hail, and sent flaming fire in their land.</w:t>
      </w:r>
    </w:p>
    <w:p w14:paraId="76DE6588" w14:textId="77777777" w:rsidR="003D0476" w:rsidRDefault="003D0476" w:rsidP="00F82D8A">
      <w:pPr>
        <w:pStyle w:val="Verse"/>
        <w:spacing w:after="240"/>
      </w:pPr>
      <w:r w:rsidRPr="002C0B14">
        <w:t>And he smote their vines and their fig trees; and broke every tree of their coast.</w:t>
      </w:r>
    </w:p>
    <w:p w14:paraId="65D71485" w14:textId="77777777" w:rsidR="003D0476" w:rsidRDefault="003D0476" w:rsidP="00F82D8A">
      <w:pPr>
        <w:pStyle w:val="Verse"/>
        <w:spacing w:after="240"/>
      </w:pPr>
      <w:r w:rsidRPr="002C0B14">
        <w:t xml:space="preserve">He spoke, and the locust came, and caterpillars </w:t>
      </w:r>
      <w:r>
        <w:t>without number</w:t>
      </w:r>
      <w:r w:rsidRPr="002C0B14">
        <w:t>,</w:t>
      </w:r>
    </w:p>
    <w:p w14:paraId="53D3E41B" w14:textId="28BC9619" w:rsidR="00FE38E9" w:rsidRDefault="009B62A7" w:rsidP="00F82D8A">
      <w:pPr>
        <w:pStyle w:val="Verse"/>
        <w:spacing w:after="240"/>
      </w:pPr>
      <w:r>
        <w:t xml:space="preserve">And they devoured all their grasslands, they devoured every fruit of the land. </w:t>
      </w:r>
    </w:p>
    <w:p w14:paraId="02E2B515" w14:textId="0DF1207C" w:rsidR="00FE38E9" w:rsidRDefault="009B62A7" w:rsidP="00F82D8A">
      <w:pPr>
        <w:pStyle w:val="Verse"/>
        <w:spacing w:after="240"/>
      </w:pPr>
      <w:r>
        <w:t>And he smote the first-born in their land, the first-fruits of</w:t>
      </w:r>
      <w:r w:rsidR="003D0476">
        <w:t xml:space="preserve"> all</w:t>
      </w:r>
      <w:r>
        <w:t xml:space="preserve"> their labor. </w:t>
      </w:r>
    </w:p>
    <w:p w14:paraId="4E498EDD" w14:textId="07CE1781" w:rsidR="00FE38E9" w:rsidRDefault="009B62A7" w:rsidP="00F82D8A">
      <w:pPr>
        <w:pStyle w:val="Verse"/>
        <w:spacing w:after="240"/>
      </w:pPr>
      <w:r>
        <w:t xml:space="preserve">He led them out with silver and gold, </w:t>
      </w:r>
      <w:r w:rsidR="003D0476">
        <w:t xml:space="preserve">and there was not </w:t>
      </w:r>
      <w:r>
        <w:t xml:space="preserve">one </w:t>
      </w:r>
      <w:r w:rsidR="003D0476">
        <w:t>weak among their tribes.</w:t>
      </w:r>
      <w:r>
        <w:t xml:space="preserve"> </w:t>
      </w:r>
    </w:p>
    <w:p w14:paraId="76FAA2E1" w14:textId="249519F5" w:rsidR="00FE38E9" w:rsidRDefault="009B62A7" w:rsidP="00F82D8A">
      <w:pPr>
        <w:pStyle w:val="Verse"/>
        <w:spacing w:after="240"/>
      </w:pPr>
      <w:r>
        <w:t xml:space="preserve">Egypt rejoiced at their </w:t>
      </w:r>
      <w:r w:rsidR="003D0476">
        <w:t>departing</w:t>
      </w:r>
      <w:r>
        <w:t xml:space="preserve">, for fear of them had fallen upon them. </w:t>
      </w:r>
    </w:p>
    <w:p w14:paraId="4671E666" w14:textId="77777777" w:rsidR="003D0476" w:rsidRDefault="003D0476" w:rsidP="00F82D8A">
      <w:pPr>
        <w:pStyle w:val="Verse"/>
        <w:spacing w:after="240"/>
        <w:rPr>
          <w:color w:val="FF0000"/>
        </w:rPr>
      </w:pPr>
      <w:r w:rsidRPr="002C0B14">
        <w:t xml:space="preserve">He spread out a cloud </w:t>
      </w:r>
      <w:r>
        <w:t>as</w:t>
      </w:r>
      <w:r w:rsidRPr="002C0B14">
        <w:t xml:space="preserve"> a covering </w:t>
      </w:r>
      <w:r>
        <w:t>for</w:t>
      </w:r>
      <w:r w:rsidRPr="002C0B14">
        <w:t xml:space="preserve"> them, and fire to give them light by night.</w:t>
      </w:r>
    </w:p>
    <w:p w14:paraId="6FAE408D" w14:textId="77777777" w:rsidR="003D0476" w:rsidRDefault="003D0476" w:rsidP="00F82D8A">
      <w:pPr>
        <w:pStyle w:val="Verse"/>
        <w:spacing w:after="240"/>
      </w:pPr>
      <w:r w:rsidRPr="002C0B14">
        <w:t>They asked, and the quail came, and he satisfied them with the bread of heaven</w:t>
      </w:r>
      <w:r>
        <w:t>.</w:t>
      </w:r>
    </w:p>
    <w:p w14:paraId="5C848691" w14:textId="492A3DCC" w:rsidR="00FE38E9" w:rsidRDefault="009B62A7" w:rsidP="00F82D8A">
      <w:pPr>
        <w:pStyle w:val="Verse"/>
        <w:spacing w:after="240"/>
      </w:pPr>
      <w:r>
        <w:t xml:space="preserve">He split the rock </w:t>
      </w:r>
      <w:r w:rsidR="003D0476" w:rsidRPr="002C0B14">
        <w:t>and the waters flowed</w:t>
      </w:r>
      <w:r w:rsidR="003D0476">
        <w:t>;</w:t>
      </w:r>
      <w:r w:rsidR="003D0476" w:rsidRPr="002C0B14">
        <w:t xml:space="preserve"> rivers ran in </w:t>
      </w:r>
      <w:r w:rsidR="005967E3">
        <w:t xml:space="preserve">the </w:t>
      </w:r>
      <w:r w:rsidR="003D0476" w:rsidRPr="002C0B14">
        <w:t>dry places</w:t>
      </w:r>
      <w:r>
        <w:t xml:space="preserve">. </w:t>
      </w:r>
    </w:p>
    <w:p w14:paraId="2D44BD25" w14:textId="5315447B" w:rsidR="003D0476" w:rsidRDefault="003D0476" w:rsidP="00F82D8A">
      <w:pPr>
        <w:pStyle w:val="Verse"/>
        <w:spacing w:after="240"/>
      </w:pPr>
      <w:r w:rsidRPr="002C0B14">
        <w:t xml:space="preserve">For he remembered his holy word, which he </w:t>
      </w:r>
      <w:r w:rsidR="005967E3">
        <w:t>spoke</w:t>
      </w:r>
      <w:r w:rsidRPr="002C0B14">
        <w:t xml:space="preserve"> to Abra</w:t>
      </w:r>
      <w:r>
        <w:t>h</w:t>
      </w:r>
      <w:r w:rsidRPr="002C0B14">
        <w:t>am his servant</w:t>
      </w:r>
      <w:r>
        <w:t>.</w:t>
      </w:r>
    </w:p>
    <w:p w14:paraId="0D925468" w14:textId="4300E25D" w:rsidR="00FE38E9" w:rsidRDefault="009B62A7" w:rsidP="00F82D8A">
      <w:pPr>
        <w:pStyle w:val="Verse"/>
        <w:spacing w:after="240"/>
      </w:pPr>
      <w:r>
        <w:t xml:space="preserve">He brought </w:t>
      </w:r>
      <w:r w:rsidR="005967E3">
        <w:t>forth</w:t>
      </w:r>
      <w:r>
        <w:t xml:space="preserve"> his people with joy, </w:t>
      </w:r>
      <w:r w:rsidR="005967E3">
        <w:t xml:space="preserve">and </w:t>
      </w:r>
      <w:r>
        <w:t>his chosen</w:t>
      </w:r>
      <w:r w:rsidR="005967E3">
        <w:t xml:space="preserve"> </w:t>
      </w:r>
      <w:r>
        <w:t xml:space="preserve">with gladness, </w:t>
      </w:r>
    </w:p>
    <w:p w14:paraId="41BCBF2C" w14:textId="1717B04D" w:rsidR="00FE38E9" w:rsidRDefault="009B62A7" w:rsidP="00F82D8A">
      <w:pPr>
        <w:pStyle w:val="Verse"/>
        <w:spacing w:after="240"/>
      </w:pPr>
      <w:r>
        <w:t xml:space="preserve">And he gave them the lands of the nations, and they inherited the labors of </w:t>
      </w:r>
      <w:r w:rsidR="003D0476">
        <w:t xml:space="preserve">the </w:t>
      </w:r>
      <w:r>
        <w:t xml:space="preserve">peoples, </w:t>
      </w:r>
    </w:p>
    <w:p w14:paraId="00FEC6F7" w14:textId="6E42DEA1" w:rsidR="009B62A7" w:rsidRDefault="003D0476" w:rsidP="00F82D8A">
      <w:pPr>
        <w:pStyle w:val="Verse"/>
        <w:spacing w:after="240"/>
      </w:pPr>
      <w:r>
        <w:t>T</w:t>
      </w:r>
      <w:r w:rsidRPr="002C0B14">
        <w:t xml:space="preserve">hat they might keep his </w:t>
      </w:r>
      <w:r>
        <w:t>statutes</w:t>
      </w:r>
      <w:r w:rsidRPr="002C0B14">
        <w:t>, and diligently seek his law</w:t>
      </w:r>
      <w:r w:rsidR="009B62A7">
        <w:t xml:space="preserve">. </w:t>
      </w:r>
    </w:p>
    <w:p w14:paraId="4923AC40" w14:textId="77777777" w:rsidR="00B50629" w:rsidRDefault="00B50629" w:rsidP="0037394E">
      <w:pPr>
        <w:pStyle w:val="Rubric"/>
      </w:pPr>
      <w:r>
        <w:t>Glory. Both now. Alleluia.</w:t>
      </w:r>
    </w:p>
    <w:p w14:paraId="7893E7C4"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Fifteen</w:t>
      </w:r>
    </w:p>
    <w:p w14:paraId="5D2F51AC" w14:textId="77777777" w:rsidR="009131F8" w:rsidRPr="009131F8" w:rsidRDefault="009131F8" w:rsidP="009131F8">
      <w:pPr>
        <w:pStyle w:val="Heading2"/>
        <w:spacing w:after="240"/>
      </w:pPr>
      <w:r w:rsidRPr="009131F8">
        <w:t>First Stasis</w:t>
      </w:r>
    </w:p>
    <w:p w14:paraId="7B5D1CE8" w14:textId="77777777" w:rsidR="009B62A7" w:rsidRDefault="00FE38E9" w:rsidP="00FA3250">
      <w:pPr>
        <w:pStyle w:val="Heading3"/>
        <w:spacing w:after="240"/>
      </w:pPr>
      <w:r>
        <w:t>Psalm</w:t>
      </w:r>
      <w:r w:rsidR="009B62A7">
        <w:t xml:space="preserve"> 105</w:t>
      </w:r>
    </w:p>
    <w:p w14:paraId="3E2ADFED" w14:textId="77777777" w:rsidR="009B62A7" w:rsidRDefault="009B62A7" w:rsidP="00161212">
      <w:pPr>
        <w:pStyle w:val="Rubric"/>
      </w:pPr>
      <w:r>
        <w:t xml:space="preserve">Alleluia </w:t>
      </w:r>
    </w:p>
    <w:p w14:paraId="0DDD5374" w14:textId="5ADF6A8B" w:rsidR="00FE38E9" w:rsidRDefault="008635B2" w:rsidP="00F82D8A">
      <w:pPr>
        <w:pStyle w:val="Verse"/>
        <w:spacing w:after="240"/>
      </w:pPr>
      <w:r>
        <w:t>G</w:t>
      </w:r>
      <w:r w:rsidR="009B62A7">
        <w:t xml:space="preserve">ive thanks to the Lord, for he is good, for his mercy endures forever. </w:t>
      </w:r>
    </w:p>
    <w:p w14:paraId="7ED74022" w14:textId="7C110BBB" w:rsidR="00FE38E9" w:rsidRDefault="009B62A7" w:rsidP="00F82D8A">
      <w:pPr>
        <w:pStyle w:val="Verse"/>
        <w:spacing w:after="240"/>
      </w:pPr>
      <w:r>
        <w:t xml:space="preserve">Who shall </w:t>
      </w:r>
      <w:r w:rsidR="005904BC">
        <w:t>tell</w:t>
      </w:r>
      <w:r>
        <w:t xml:space="preserve"> the mighty acts</w:t>
      </w:r>
      <w:r w:rsidR="00F93E0A">
        <w:t xml:space="preserve"> of the Lord</w:t>
      </w:r>
      <w:r>
        <w:t xml:space="preserve">? Who shall </w:t>
      </w:r>
      <w:r w:rsidR="005904BC">
        <w:t>cause</w:t>
      </w:r>
      <w:r>
        <w:t xml:space="preserve"> all his praises </w:t>
      </w:r>
      <w:r w:rsidR="005904BC">
        <w:t xml:space="preserve">to </w:t>
      </w:r>
      <w:r>
        <w:t xml:space="preserve">be heard? </w:t>
      </w:r>
    </w:p>
    <w:p w14:paraId="1D670F5C" w14:textId="77777777" w:rsidR="008635B2" w:rsidRDefault="009B62A7" w:rsidP="008635B2">
      <w:pPr>
        <w:pStyle w:val="Verse"/>
        <w:spacing w:after="240"/>
      </w:pPr>
      <w:r>
        <w:t xml:space="preserve">Blessed are they that keep his judgment, </w:t>
      </w:r>
      <w:r w:rsidR="008635B2">
        <w:t>and</w:t>
      </w:r>
      <w:r>
        <w:t xml:space="preserve"> </w:t>
      </w:r>
      <w:r w:rsidR="005904BC">
        <w:t>do</w:t>
      </w:r>
      <w:r>
        <w:t xml:space="preserve"> righteousness at all times</w:t>
      </w:r>
      <w:r w:rsidR="008635B2">
        <w:t>,</w:t>
      </w:r>
    </w:p>
    <w:p w14:paraId="2AB88031" w14:textId="15C4F538" w:rsidR="008635B2" w:rsidRPr="008635B2" w:rsidRDefault="008635B2" w:rsidP="008635B2">
      <w:pPr>
        <w:pStyle w:val="Verse"/>
        <w:spacing w:after="240"/>
      </w:pPr>
      <w:r>
        <w:t>T</w:t>
      </w:r>
      <w:r w:rsidRPr="002C0B14">
        <w:t>hat we may behold the good of thine elect, that we may rejoice in the gladness of thy nation, that we may glory with thine inheritance.</w:t>
      </w:r>
    </w:p>
    <w:p w14:paraId="1E60CB1C" w14:textId="66AD8AF3" w:rsidR="008635B2" w:rsidRDefault="008635B2" w:rsidP="00F82D8A">
      <w:pPr>
        <w:pStyle w:val="Verse"/>
        <w:spacing w:after="240"/>
      </w:pPr>
      <w:r w:rsidRPr="002C0B14">
        <w:t xml:space="preserve">We have sinned with our fathers, we have transgressed, we have done </w:t>
      </w:r>
      <w:proofErr w:type="spellStart"/>
      <w:r w:rsidRPr="002C0B14">
        <w:t>unrighteously</w:t>
      </w:r>
      <w:proofErr w:type="spellEnd"/>
      <w:r w:rsidRPr="002C0B14">
        <w:t>.</w:t>
      </w:r>
    </w:p>
    <w:p w14:paraId="55CA010B" w14:textId="039132EB" w:rsidR="008635B2" w:rsidRDefault="008635B2" w:rsidP="00F82D8A">
      <w:pPr>
        <w:pStyle w:val="Verse"/>
        <w:spacing w:after="240"/>
        <w:rPr>
          <w:color w:val="FF0000"/>
        </w:rPr>
      </w:pPr>
      <w:r w:rsidRPr="002C0B14">
        <w:t xml:space="preserve">Our fathers in Egypt understood not thy wonders, and remembered not the multitude of thy mercy; but provoked </w:t>
      </w:r>
      <w:r>
        <w:t>thy</w:t>
      </w:r>
      <w:r w:rsidRPr="002C0B14">
        <w:t xml:space="preserve"> as they went up by the Red Sea.</w:t>
      </w:r>
    </w:p>
    <w:p w14:paraId="6F86C206" w14:textId="64C00010" w:rsidR="008635B2" w:rsidRDefault="008635B2" w:rsidP="00F82D8A">
      <w:pPr>
        <w:pStyle w:val="Verse"/>
        <w:spacing w:after="240"/>
        <w:rPr>
          <w:color w:val="FF0000"/>
        </w:rPr>
      </w:pPr>
      <w:r w:rsidRPr="002C0B14">
        <w:t>Yet he saved them for his name</w:t>
      </w:r>
      <w:r>
        <w:t>’</w:t>
      </w:r>
      <w:r w:rsidRPr="002C0B14">
        <w:t>s sake, that he might cause his mighty power to be known.</w:t>
      </w:r>
    </w:p>
    <w:p w14:paraId="5C38A0BF" w14:textId="3AAE3497" w:rsidR="008635B2" w:rsidRDefault="008635B2" w:rsidP="00F82D8A">
      <w:pPr>
        <w:pStyle w:val="Verse"/>
        <w:spacing w:after="240"/>
        <w:rPr>
          <w:color w:val="FF0000"/>
        </w:rPr>
      </w:pPr>
      <w:r w:rsidRPr="002C0B14">
        <w:t>And he rebuked the Red Sea, and it was dried up</w:t>
      </w:r>
      <w:r>
        <w:t>;</w:t>
      </w:r>
      <w:r w:rsidRPr="002C0B14">
        <w:t xml:space="preserve"> so he led them through the deep as through the wilderness.</w:t>
      </w:r>
    </w:p>
    <w:p w14:paraId="6D59F1AB" w14:textId="5B2304EC" w:rsidR="008635B2" w:rsidRDefault="008635B2" w:rsidP="00F82D8A">
      <w:pPr>
        <w:pStyle w:val="Verse"/>
        <w:spacing w:after="240"/>
        <w:rPr>
          <w:color w:val="FF0000"/>
        </w:rPr>
      </w:pPr>
      <w:r>
        <w:t>H</w:t>
      </w:r>
      <w:r w:rsidRPr="002C0B14">
        <w:t xml:space="preserve">e saved them out of the hand of </w:t>
      </w:r>
      <w:r>
        <w:t>him</w:t>
      </w:r>
      <w:r w:rsidRPr="002C0B14">
        <w:t xml:space="preserve"> that hated them, and redeemed them out of the hand of the enemy.</w:t>
      </w:r>
    </w:p>
    <w:p w14:paraId="59A2BA5F" w14:textId="77777777" w:rsidR="008635B2" w:rsidRDefault="008635B2" w:rsidP="00F82D8A">
      <w:pPr>
        <w:pStyle w:val="Verse"/>
        <w:spacing w:after="240"/>
      </w:pPr>
      <w:r w:rsidRPr="002C0B14">
        <w:t>The water covered those that oppressed them: there was not one of them left</w:t>
      </w:r>
      <w:r>
        <w:t>.</w:t>
      </w:r>
    </w:p>
    <w:p w14:paraId="2954AC15" w14:textId="117892C1" w:rsidR="00FE38E9" w:rsidRDefault="009B62A7" w:rsidP="00F82D8A">
      <w:pPr>
        <w:pStyle w:val="Verse"/>
        <w:spacing w:after="240"/>
      </w:pPr>
      <w:r>
        <w:t xml:space="preserve">Then they believed his words, and then they sang his praise. </w:t>
      </w:r>
    </w:p>
    <w:p w14:paraId="74891BE5" w14:textId="77777777" w:rsidR="008635B2" w:rsidRDefault="008635B2" w:rsidP="008635B2">
      <w:pPr>
        <w:pStyle w:val="Verse"/>
        <w:spacing w:after="240"/>
      </w:pPr>
      <w:r w:rsidRPr="002C0B14">
        <w:t>They made haste, they forgot his works; they waited not for his counsel</w:t>
      </w:r>
      <w:r>
        <w:t>.</w:t>
      </w:r>
    </w:p>
    <w:p w14:paraId="76EB1025" w14:textId="3E16D497" w:rsidR="008635B2" w:rsidRDefault="008635B2" w:rsidP="00DB6A7B">
      <w:pPr>
        <w:pStyle w:val="Verse"/>
        <w:spacing w:after="240"/>
      </w:pPr>
      <w:r w:rsidRPr="008635B2">
        <w:t>And they desired a desire in the wilderness, and made trial of God in the waterless place.</w:t>
      </w:r>
    </w:p>
    <w:p w14:paraId="2E8BD056" w14:textId="77777777" w:rsidR="00FE38E9" w:rsidRDefault="009B62A7" w:rsidP="00F82D8A">
      <w:pPr>
        <w:pStyle w:val="Verse"/>
        <w:spacing w:after="240"/>
      </w:pPr>
      <w:r>
        <w:t xml:space="preserve">And he gave them their request and sent fullness into their souls. </w:t>
      </w:r>
    </w:p>
    <w:p w14:paraId="44C43448" w14:textId="65BE9E19" w:rsidR="00FE38E9" w:rsidRDefault="009B62A7" w:rsidP="00F82D8A">
      <w:pPr>
        <w:pStyle w:val="Verse"/>
        <w:spacing w:after="240"/>
      </w:pPr>
      <w:r>
        <w:t xml:space="preserve">When they </w:t>
      </w:r>
      <w:r w:rsidR="00700E19">
        <w:t>provoked</w:t>
      </w:r>
      <w:r>
        <w:t xml:space="preserve"> Moses in the camp and Aaron the </w:t>
      </w:r>
      <w:r w:rsidR="00700E19">
        <w:t>holy one</w:t>
      </w:r>
      <w:r>
        <w:t xml:space="preserve"> of the Lord, </w:t>
      </w:r>
    </w:p>
    <w:p w14:paraId="36167B1C" w14:textId="77777777" w:rsidR="00FE38E9" w:rsidRDefault="009B62A7" w:rsidP="00F82D8A">
      <w:pPr>
        <w:pStyle w:val="Verse"/>
        <w:spacing w:after="240"/>
      </w:pPr>
      <w:r>
        <w:t xml:space="preserve">The earth opened up and swallowed </w:t>
      </w:r>
      <w:proofErr w:type="spellStart"/>
      <w:r>
        <w:t>Dathan</w:t>
      </w:r>
      <w:proofErr w:type="spellEnd"/>
      <w:r>
        <w:t xml:space="preserve"> and covered the assembly of </w:t>
      </w:r>
      <w:proofErr w:type="spellStart"/>
      <w:r>
        <w:t>Abiram</w:t>
      </w:r>
      <w:proofErr w:type="spellEnd"/>
      <w:r>
        <w:t xml:space="preserve">. </w:t>
      </w:r>
    </w:p>
    <w:p w14:paraId="177DA98E" w14:textId="7408AA1C" w:rsidR="00FE38E9" w:rsidRDefault="009B62A7" w:rsidP="00F82D8A">
      <w:pPr>
        <w:pStyle w:val="Verse"/>
        <w:spacing w:after="240"/>
      </w:pPr>
      <w:r>
        <w:t xml:space="preserve">A fire was kindled in their </w:t>
      </w:r>
      <w:r w:rsidR="00700E19">
        <w:t>company;</w:t>
      </w:r>
      <w:r>
        <w:t xml:space="preserve"> the flame burned up the sinners. </w:t>
      </w:r>
    </w:p>
    <w:p w14:paraId="4ADE71E5" w14:textId="6906825C" w:rsidR="00FE38E9" w:rsidRDefault="00700E19" w:rsidP="00F82D8A">
      <w:pPr>
        <w:pStyle w:val="Verse"/>
        <w:spacing w:after="240"/>
      </w:pPr>
      <w:r>
        <w:t>And t</w:t>
      </w:r>
      <w:r w:rsidR="009B62A7">
        <w:t xml:space="preserve">hey made a calf in Horeb, and worshiped the graven image. </w:t>
      </w:r>
    </w:p>
    <w:p w14:paraId="52C438B4" w14:textId="4F5B93C8" w:rsidR="00FE38E9" w:rsidRDefault="009B62A7" w:rsidP="00F82D8A">
      <w:pPr>
        <w:pStyle w:val="Verse"/>
        <w:spacing w:after="240"/>
      </w:pPr>
      <w:r>
        <w:t xml:space="preserve">Thus they exchanged his glory for </w:t>
      </w:r>
      <w:r w:rsidR="00700E19">
        <w:t xml:space="preserve">the likeness </w:t>
      </w:r>
      <w:r>
        <w:t xml:space="preserve">of a calf </w:t>
      </w:r>
      <w:r w:rsidR="00700E19">
        <w:t>that eats</w:t>
      </w:r>
      <w:r>
        <w:t xml:space="preserve"> grass. </w:t>
      </w:r>
    </w:p>
    <w:p w14:paraId="75876389" w14:textId="77777777" w:rsidR="00700E19" w:rsidRDefault="00700E19" w:rsidP="00F82D8A">
      <w:pPr>
        <w:pStyle w:val="Verse"/>
        <w:spacing w:after="240"/>
      </w:pPr>
      <w:r w:rsidRPr="002C0B14">
        <w:t>They forgot God that saved them, who had wrought great deeds in Egypt;</w:t>
      </w:r>
    </w:p>
    <w:p w14:paraId="688D4367" w14:textId="77777777" w:rsidR="00700E19" w:rsidRDefault="00700E19" w:rsidP="00F82D8A">
      <w:pPr>
        <w:pStyle w:val="Verse"/>
        <w:spacing w:after="240"/>
      </w:pPr>
      <w:r w:rsidRPr="002C0B14">
        <w:t xml:space="preserve">wondrous works in the land of </w:t>
      </w:r>
      <w:r>
        <w:t>H</w:t>
      </w:r>
      <w:r w:rsidRPr="002C0B14">
        <w:t>am, and terrible things at the Red Sea</w:t>
      </w:r>
      <w:r>
        <w:t>.</w:t>
      </w:r>
    </w:p>
    <w:p w14:paraId="32CDBD25" w14:textId="77777777" w:rsidR="00700E19" w:rsidRDefault="00700E19" w:rsidP="00F82D8A">
      <w:pPr>
        <w:pStyle w:val="Verse"/>
        <w:spacing w:after="240"/>
        <w:rPr>
          <w:color w:val="FF0000"/>
        </w:rPr>
      </w:pPr>
      <w:r w:rsidRPr="002C0B14">
        <w:t>So he said that he would have destroyed them, had not Moses his chosen stood before him in the breach, to turn him away from the fierceness of his anger, so that he should not destroy them.</w:t>
      </w:r>
    </w:p>
    <w:p w14:paraId="08894AA4" w14:textId="77777777" w:rsidR="00700E19" w:rsidRDefault="00700E19" w:rsidP="00F82D8A">
      <w:pPr>
        <w:pStyle w:val="Verse"/>
        <w:spacing w:after="240"/>
        <w:rPr>
          <w:color w:val="FF0000"/>
        </w:rPr>
      </w:pPr>
      <w:r w:rsidRPr="002C0B14">
        <w:t xml:space="preserve">Moreover they set at </w:t>
      </w:r>
      <w:proofErr w:type="spellStart"/>
      <w:r w:rsidRPr="002C0B14">
        <w:t>nought</w:t>
      </w:r>
      <w:proofErr w:type="spellEnd"/>
      <w:r w:rsidRPr="002C0B14">
        <w:t xml:space="preserve"> the desirable land, and believed not his word.</w:t>
      </w:r>
    </w:p>
    <w:p w14:paraId="55611903" w14:textId="77777777" w:rsidR="00700E19" w:rsidRDefault="00700E19" w:rsidP="00F82D8A">
      <w:pPr>
        <w:pStyle w:val="Verse"/>
        <w:spacing w:after="240"/>
        <w:rPr>
          <w:color w:val="FF0000"/>
        </w:rPr>
      </w:pPr>
      <w:r w:rsidRPr="002C0B14">
        <w:t>And they murmured in their tents: they hearkened not to the voice of the Lord.</w:t>
      </w:r>
    </w:p>
    <w:p w14:paraId="7E65C26A" w14:textId="47319D01" w:rsidR="00FE38E9" w:rsidRDefault="009B62A7" w:rsidP="00F82D8A">
      <w:pPr>
        <w:pStyle w:val="Verse"/>
        <w:spacing w:after="240"/>
      </w:pPr>
      <w:r>
        <w:t xml:space="preserve">So he raised his hand against them, to cast them down in the wilderness, </w:t>
      </w:r>
    </w:p>
    <w:p w14:paraId="20E0525F" w14:textId="60AD7B66" w:rsidR="00FE38E9" w:rsidRDefault="009B62A7" w:rsidP="00F82D8A">
      <w:pPr>
        <w:pStyle w:val="Verse"/>
        <w:spacing w:after="240"/>
      </w:pPr>
      <w:r>
        <w:t xml:space="preserve">To cast down their seed among the nations, </w:t>
      </w:r>
      <w:r w:rsidR="00AB01C1">
        <w:t xml:space="preserve">and </w:t>
      </w:r>
      <w:r>
        <w:t xml:space="preserve">to scatter them over the lands. </w:t>
      </w:r>
    </w:p>
    <w:p w14:paraId="58C4D5B6" w14:textId="2A215131" w:rsidR="00FE38E9" w:rsidRDefault="009B62A7" w:rsidP="00F82D8A">
      <w:pPr>
        <w:pStyle w:val="Verse"/>
        <w:spacing w:after="240"/>
      </w:pPr>
      <w:r>
        <w:t xml:space="preserve">They </w:t>
      </w:r>
      <w:r w:rsidR="00AB01C1">
        <w:t xml:space="preserve">became initiates of </w:t>
      </w:r>
      <w:r>
        <w:t>Baal-</w:t>
      </w:r>
      <w:proofErr w:type="spellStart"/>
      <w:r>
        <w:t>Peor</w:t>
      </w:r>
      <w:proofErr w:type="spellEnd"/>
      <w:r>
        <w:t xml:space="preserve">, </w:t>
      </w:r>
      <w:r w:rsidR="00AB01C1">
        <w:t xml:space="preserve">and </w:t>
      </w:r>
      <w:r>
        <w:t xml:space="preserve">they ate sacrifices of the dead. </w:t>
      </w:r>
    </w:p>
    <w:p w14:paraId="124780BC" w14:textId="793789DA" w:rsidR="00FE38E9" w:rsidRDefault="009B62A7" w:rsidP="00F82D8A">
      <w:pPr>
        <w:pStyle w:val="Verse"/>
        <w:spacing w:after="240"/>
      </w:pPr>
      <w:r>
        <w:t>They provoked him with their practices,</w:t>
      </w:r>
      <w:r w:rsidR="00AB01C1">
        <w:t xml:space="preserve"> and</w:t>
      </w:r>
      <w:r>
        <w:t xml:space="preserve"> destruction multiplied among them. </w:t>
      </w:r>
    </w:p>
    <w:p w14:paraId="5C226910" w14:textId="63BA1578" w:rsidR="00FE38E9" w:rsidRDefault="009B62A7" w:rsidP="00F82D8A">
      <w:pPr>
        <w:pStyle w:val="Verse"/>
        <w:spacing w:after="240"/>
      </w:pPr>
      <w:r>
        <w:t xml:space="preserve">Then Phinehas stood to make atonement and the </w:t>
      </w:r>
      <w:r w:rsidR="00AB01C1">
        <w:t xml:space="preserve">plague </w:t>
      </w:r>
      <w:r>
        <w:t xml:space="preserve">ceased, </w:t>
      </w:r>
    </w:p>
    <w:p w14:paraId="2F257091" w14:textId="2FCFE437" w:rsidR="00FE38E9" w:rsidRDefault="009B62A7" w:rsidP="00AB01C1">
      <w:pPr>
        <w:pStyle w:val="Verse"/>
        <w:spacing w:after="240"/>
      </w:pPr>
      <w:r>
        <w:t xml:space="preserve">And it was </w:t>
      </w:r>
      <w:r w:rsidR="00AB01C1">
        <w:t>counted to him for righteousness</w:t>
      </w:r>
      <w:r>
        <w:t xml:space="preserve"> </w:t>
      </w:r>
      <w:r w:rsidR="00AB01C1" w:rsidRPr="00AB01C1">
        <w:t>unto generation and generation for evermore</w:t>
      </w:r>
      <w:r>
        <w:t xml:space="preserve">. </w:t>
      </w:r>
    </w:p>
    <w:p w14:paraId="4A5C37C7" w14:textId="26962A2A" w:rsidR="00FE38E9" w:rsidRDefault="009B62A7" w:rsidP="00F82D8A">
      <w:pPr>
        <w:pStyle w:val="Verse"/>
        <w:spacing w:after="240"/>
      </w:pPr>
      <w:r>
        <w:t xml:space="preserve">They </w:t>
      </w:r>
      <w:r w:rsidR="00AB01C1">
        <w:t xml:space="preserve">provoked </w:t>
      </w:r>
      <w:r>
        <w:t xml:space="preserve">him at the waters of </w:t>
      </w:r>
      <w:r w:rsidR="00AB01C1">
        <w:t>strife</w:t>
      </w:r>
      <w:r>
        <w:t xml:space="preserve">, and Moses suffered for their sakes, </w:t>
      </w:r>
    </w:p>
    <w:p w14:paraId="4ED4A39C" w14:textId="63F8B963" w:rsidR="00FE38E9" w:rsidRDefault="009B62A7" w:rsidP="00AB01C1">
      <w:pPr>
        <w:pStyle w:val="Verse"/>
        <w:spacing w:after="240"/>
      </w:pPr>
      <w:r>
        <w:t xml:space="preserve">For they </w:t>
      </w:r>
      <w:r w:rsidR="00AB01C1">
        <w:t>provoked his s</w:t>
      </w:r>
      <w:r>
        <w:t xml:space="preserve">pirit, so that he spoke </w:t>
      </w:r>
      <w:r w:rsidR="00AB01C1" w:rsidRPr="003953B7">
        <w:t>unadvisedly wi</w:t>
      </w:r>
      <w:r>
        <w:t xml:space="preserve">th his lips. </w:t>
      </w:r>
    </w:p>
    <w:p w14:paraId="4E957B1A" w14:textId="0815291C" w:rsidR="00FE38E9" w:rsidRDefault="009B62A7" w:rsidP="00F82D8A">
      <w:pPr>
        <w:pStyle w:val="Verse"/>
        <w:spacing w:after="240"/>
      </w:pPr>
      <w:r>
        <w:t>They destroy</w:t>
      </w:r>
      <w:r w:rsidR="00AB01C1">
        <w:t>ed not</w:t>
      </w:r>
      <w:r>
        <w:t xml:space="preserve"> the nations as the Lord commanded them, </w:t>
      </w:r>
    </w:p>
    <w:p w14:paraId="673A40AE" w14:textId="77777777" w:rsidR="00AB01C1" w:rsidRDefault="009B62A7" w:rsidP="00AB01C1">
      <w:pPr>
        <w:pStyle w:val="Verse"/>
        <w:spacing w:after="240"/>
        <w:rPr>
          <w:color w:val="FF0000"/>
        </w:rPr>
      </w:pPr>
      <w:r>
        <w:t xml:space="preserve">But </w:t>
      </w:r>
      <w:r w:rsidR="00AB01C1">
        <w:t xml:space="preserve">were </w:t>
      </w:r>
      <w:r>
        <w:t xml:space="preserve">mingled </w:t>
      </w:r>
      <w:r w:rsidR="00AB01C1">
        <w:t>among</w:t>
      </w:r>
      <w:r>
        <w:t xml:space="preserve"> the nations and </w:t>
      </w:r>
      <w:r w:rsidR="00AB01C1" w:rsidRPr="002C0B14">
        <w:t>learned their works.</w:t>
      </w:r>
    </w:p>
    <w:p w14:paraId="10D55570" w14:textId="2C9E0224" w:rsidR="00AB01C1" w:rsidRDefault="00AB01C1" w:rsidP="00AB01C1">
      <w:pPr>
        <w:pStyle w:val="Verse"/>
        <w:spacing w:after="240"/>
      </w:pPr>
      <w:r w:rsidRPr="002C0B14">
        <w:t>And they served their graven images; and it became a</w:t>
      </w:r>
      <w:r>
        <w:t xml:space="preserve"> stumbling block </w:t>
      </w:r>
      <w:r w:rsidRPr="002C0B14">
        <w:t>to them.</w:t>
      </w:r>
    </w:p>
    <w:p w14:paraId="78E7E51C" w14:textId="44C4FBC4" w:rsidR="00FE38E9" w:rsidRDefault="009B62A7" w:rsidP="00AB01C1">
      <w:pPr>
        <w:pStyle w:val="Verse"/>
        <w:spacing w:after="240"/>
      </w:pPr>
      <w:r>
        <w:t xml:space="preserve">And they sacrificed their sons and their daughters to demons, </w:t>
      </w:r>
    </w:p>
    <w:p w14:paraId="734D5EE0" w14:textId="24D501F8" w:rsidR="00FE38E9" w:rsidRPr="00CB57A6" w:rsidRDefault="009B62A7" w:rsidP="00F82D8A">
      <w:pPr>
        <w:pStyle w:val="Verse"/>
        <w:spacing w:after="240"/>
      </w:pPr>
      <w:r>
        <w:t xml:space="preserve">And they </w:t>
      </w:r>
      <w:r w:rsidR="00AB01C1">
        <w:t>shed</w:t>
      </w:r>
      <w:r>
        <w:t xml:space="preserve"> innocent blood, </w:t>
      </w:r>
      <w:r w:rsidR="00C15FD7">
        <w:t xml:space="preserve">the blood of </w:t>
      </w:r>
      <w:r>
        <w:t>their sons and daughters</w:t>
      </w:r>
      <w:r w:rsidR="00C15FD7">
        <w:t>,</w:t>
      </w:r>
      <w:r>
        <w:t xml:space="preserve"> in sacrifice to</w:t>
      </w:r>
      <w:r w:rsidR="00C15FD7">
        <w:t xml:space="preserve"> the idols of</w:t>
      </w:r>
      <w:r>
        <w:t xml:space="preserve"> Canaan</w:t>
      </w:r>
      <w:r w:rsidR="00AB01C1">
        <w:t xml:space="preserve">; and </w:t>
      </w:r>
      <w:r>
        <w:t xml:space="preserve">the land </w:t>
      </w:r>
      <w:r w:rsidR="00AB01C1">
        <w:t xml:space="preserve">was </w:t>
      </w:r>
      <w:r w:rsidR="00AB01C1" w:rsidRPr="00CB57A6">
        <w:t>defiled</w:t>
      </w:r>
      <w:r w:rsidRPr="00CB57A6">
        <w:t xml:space="preserve"> with blood</w:t>
      </w:r>
      <w:r w:rsidR="00AB01C1" w:rsidRPr="00CB57A6">
        <w:t>.</w:t>
      </w:r>
      <w:r w:rsidRPr="00CB57A6">
        <w:t xml:space="preserve"> </w:t>
      </w:r>
    </w:p>
    <w:p w14:paraId="7A3DB361" w14:textId="271613D1" w:rsidR="00FE38E9" w:rsidRPr="00CB57A6" w:rsidRDefault="00AB01C1" w:rsidP="00CB57A6">
      <w:pPr>
        <w:pStyle w:val="Verse"/>
        <w:spacing w:after="240"/>
      </w:pPr>
      <w:r w:rsidRPr="00CB57A6">
        <w:t>It was defiled with their works; and</w:t>
      </w:r>
      <w:r w:rsidR="00CB57A6" w:rsidRPr="00CB57A6">
        <w:t xml:space="preserve"> they</w:t>
      </w:r>
      <w:r w:rsidRPr="00CB57A6">
        <w:t xml:space="preserve"> </w:t>
      </w:r>
      <w:r w:rsidR="00CB57A6" w:rsidRPr="00CB57A6">
        <w:t>played the harlot with their deeds</w:t>
      </w:r>
      <w:r w:rsidR="009B62A7" w:rsidRPr="00CB57A6">
        <w:t>.</w:t>
      </w:r>
    </w:p>
    <w:p w14:paraId="2DA57148" w14:textId="7AE8F838" w:rsidR="00610B31" w:rsidRPr="003953B7" w:rsidRDefault="00610B31" w:rsidP="00610B31">
      <w:pPr>
        <w:pStyle w:val="Verse"/>
        <w:spacing w:after="240"/>
      </w:pPr>
      <w:r w:rsidRPr="003953B7">
        <w:t xml:space="preserve">Therefore was the wrath of the Lord kindled against </w:t>
      </w:r>
      <w:r>
        <w:t>h</w:t>
      </w:r>
      <w:r w:rsidRPr="003953B7">
        <w:t xml:space="preserve">is people, and </w:t>
      </w:r>
      <w:r>
        <w:t>h</w:t>
      </w:r>
      <w:r w:rsidRPr="003953B7">
        <w:t xml:space="preserve">e abhorred </w:t>
      </w:r>
      <w:r>
        <w:t>h</w:t>
      </w:r>
      <w:r w:rsidRPr="003953B7">
        <w:t>is inheritance.</w:t>
      </w:r>
    </w:p>
    <w:p w14:paraId="7BA10ABB" w14:textId="2835124B" w:rsidR="00610B31" w:rsidRDefault="00610B31" w:rsidP="00F82D8A">
      <w:pPr>
        <w:pStyle w:val="Verse"/>
        <w:spacing w:after="240"/>
      </w:pPr>
      <w:r w:rsidRPr="002C0B14">
        <w:t xml:space="preserve">And he delivered them into the hands of their enemies; and </w:t>
      </w:r>
      <w:r w:rsidR="008B58F5">
        <w:t xml:space="preserve">those who </w:t>
      </w:r>
      <w:r w:rsidRPr="002C0B14">
        <w:t>hated them ruled over them.</w:t>
      </w:r>
    </w:p>
    <w:p w14:paraId="014E0AA5" w14:textId="77777777" w:rsidR="008B58F5" w:rsidRDefault="00610B31" w:rsidP="00F82D8A">
      <w:pPr>
        <w:pStyle w:val="Verse"/>
        <w:spacing w:after="240"/>
        <w:rPr>
          <w:color w:val="FF0000"/>
        </w:rPr>
      </w:pPr>
      <w:r w:rsidRPr="002C0B14">
        <w:t>Ands their enemies oppressed them, and they were brought down under their hands.</w:t>
      </w:r>
    </w:p>
    <w:p w14:paraId="1D076A84" w14:textId="77777777" w:rsidR="008B58F5" w:rsidRDefault="00610B31" w:rsidP="00F82D8A">
      <w:pPr>
        <w:pStyle w:val="Verse"/>
        <w:spacing w:after="240"/>
      </w:pPr>
      <w:r w:rsidRPr="002C0B14">
        <w:t>Many a time he delivered them; but they provoked him by their counsel, and they were brought low by their iniquities.</w:t>
      </w:r>
    </w:p>
    <w:p w14:paraId="17BE1D73" w14:textId="41B526B7" w:rsidR="008B58F5" w:rsidRDefault="008B58F5" w:rsidP="00F82D8A">
      <w:pPr>
        <w:pStyle w:val="Verse"/>
        <w:spacing w:after="240"/>
      </w:pPr>
      <w:r w:rsidRPr="002C0B14">
        <w:t>Ye</w:t>
      </w:r>
      <w:r>
        <w:t>t</w:t>
      </w:r>
      <w:r w:rsidRPr="002C0B14">
        <w:t xml:space="preserve"> the Lord looked upon their affliction, </w:t>
      </w:r>
      <w:r>
        <w:t>and</w:t>
      </w:r>
      <w:r w:rsidRPr="002C0B14">
        <w:t xml:space="preserve"> he heard their </w:t>
      </w:r>
      <w:r>
        <w:t>supplication</w:t>
      </w:r>
      <w:r w:rsidRPr="002C0B14">
        <w:t>.</w:t>
      </w:r>
    </w:p>
    <w:p w14:paraId="7417F91E" w14:textId="77777777" w:rsidR="008B58F5" w:rsidRDefault="008B58F5" w:rsidP="00F82D8A">
      <w:pPr>
        <w:pStyle w:val="Verse"/>
        <w:spacing w:after="240"/>
        <w:rPr>
          <w:color w:val="FF0000"/>
        </w:rPr>
      </w:pPr>
      <w:r w:rsidRPr="002C0B14">
        <w:t>And he remembered his covenant, and re</w:t>
      </w:r>
      <w:r>
        <w:t>l</w:t>
      </w:r>
      <w:r w:rsidRPr="002C0B14">
        <w:t>ented according to the multitude of his mercy.</w:t>
      </w:r>
    </w:p>
    <w:p w14:paraId="203AEFE9" w14:textId="77777777" w:rsidR="008B58F5" w:rsidRDefault="008B58F5" w:rsidP="00F82D8A">
      <w:pPr>
        <w:pStyle w:val="Verse"/>
        <w:spacing w:after="240"/>
        <w:rPr>
          <w:color w:val="FF0000"/>
        </w:rPr>
      </w:pPr>
      <w:r w:rsidRPr="002C0B14">
        <w:t>And he caused them to be pitied in the sight of all who carried them captive.</w:t>
      </w:r>
    </w:p>
    <w:p w14:paraId="5F020121" w14:textId="77777777" w:rsidR="008B58F5" w:rsidRDefault="008B58F5" w:rsidP="00F82D8A">
      <w:pPr>
        <w:pStyle w:val="Verse"/>
        <w:spacing w:after="240"/>
        <w:rPr>
          <w:color w:val="FF0000"/>
        </w:rPr>
      </w:pPr>
      <w:r w:rsidRPr="002C0B14">
        <w:t xml:space="preserve">Save us, O Lord our God, and gather us from among the </w:t>
      </w:r>
      <w:r>
        <w:t>nations</w:t>
      </w:r>
      <w:r w:rsidRPr="002C0B14">
        <w:t>, that we may give thanks to thy holy name, that we may glory in thy praise.</w:t>
      </w:r>
    </w:p>
    <w:p w14:paraId="14FA6FC9" w14:textId="7CF85C83" w:rsidR="009B62A7" w:rsidRDefault="009B62A7" w:rsidP="00F82D8A">
      <w:pPr>
        <w:pStyle w:val="Verse"/>
        <w:spacing w:after="240"/>
      </w:pPr>
      <w:r>
        <w:t xml:space="preserve">Blessed be the Lord God of Israel from everlasting to everlasting, and all the peoples shall say: Amen and amen. </w:t>
      </w:r>
    </w:p>
    <w:p w14:paraId="669F2040" w14:textId="77777777" w:rsidR="00B50629" w:rsidRDefault="00B50629" w:rsidP="0037394E">
      <w:pPr>
        <w:pStyle w:val="Rubric"/>
      </w:pPr>
      <w:r>
        <w:t>Glory. Both now. Alleluia.</w:t>
      </w:r>
    </w:p>
    <w:p w14:paraId="01A513DE" w14:textId="77777777" w:rsidR="00237B9C" w:rsidRDefault="00B50629" w:rsidP="00B50629">
      <w:pPr>
        <w:pStyle w:val="Heading2"/>
        <w:spacing w:after="240"/>
      </w:pPr>
      <w:r>
        <w:t>Second Stasis</w:t>
      </w:r>
    </w:p>
    <w:p w14:paraId="34F7CC3E" w14:textId="77777777" w:rsidR="009B62A7" w:rsidRDefault="00FE38E9" w:rsidP="00FA3250">
      <w:pPr>
        <w:pStyle w:val="Heading3"/>
        <w:spacing w:after="240"/>
      </w:pPr>
      <w:r>
        <w:t>Psalm</w:t>
      </w:r>
      <w:r w:rsidR="009B62A7">
        <w:t xml:space="preserve"> 106</w:t>
      </w:r>
    </w:p>
    <w:p w14:paraId="216340E4" w14:textId="77777777" w:rsidR="009B62A7" w:rsidRDefault="009B62A7" w:rsidP="00161212">
      <w:pPr>
        <w:pStyle w:val="Rubric"/>
      </w:pPr>
      <w:r>
        <w:t xml:space="preserve">Alleluia </w:t>
      </w:r>
    </w:p>
    <w:p w14:paraId="77BD2C0D" w14:textId="77777777" w:rsidR="00FE38E9" w:rsidRDefault="009B62A7" w:rsidP="00F82D8A">
      <w:pPr>
        <w:pStyle w:val="Verse"/>
        <w:spacing w:after="240"/>
      </w:pPr>
      <w:r>
        <w:t xml:space="preserve">Give thanks to the Lord, for he is good, for his mercy endures forever. </w:t>
      </w:r>
    </w:p>
    <w:p w14:paraId="49AFEB24" w14:textId="4B5F7A0F" w:rsidR="007A51DD" w:rsidRDefault="007A51DD" w:rsidP="00F82D8A">
      <w:pPr>
        <w:pStyle w:val="Verse"/>
        <w:spacing w:after="240"/>
      </w:pPr>
      <w:r w:rsidRPr="003953B7">
        <w:t xml:space="preserve">Let the redeemed of the Lord say so, whom </w:t>
      </w:r>
      <w:r>
        <w:t>h</w:t>
      </w:r>
      <w:r w:rsidRPr="003953B7">
        <w:t>e ha</w:t>
      </w:r>
      <w:r>
        <w:t>s</w:t>
      </w:r>
      <w:r w:rsidRPr="003953B7">
        <w:t xml:space="preserve"> redeemed from the hand of the enemy</w:t>
      </w:r>
      <w:r>
        <w:t>,</w:t>
      </w:r>
    </w:p>
    <w:p w14:paraId="265BD518" w14:textId="151BCB8D" w:rsidR="00FE38E9" w:rsidRDefault="007A51DD" w:rsidP="007A51DD">
      <w:pPr>
        <w:pStyle w:val="Verse"/>
        <w:spacing w:after="240"/>
      </w:pPr>
      <w:r>
        <w:t>A</w:t>
      </w:r>
      <w:r w:rsidRPr="003953B7">
        <w:t>nd gathered them out of the lands: from the east, and from the west, and from the north, and from the sea.</w:t>
      </w:r>
    </w:p>
    <w:p w14:paraId="7090FB36" w14:textId="77777777" w:rsidR="00A377D3" w:rsidRDefault="00A377D3" w:rsidP="00F82D8A">
      <w:pPr>
        <w:pStyle w:val="Verse"/>
        <w:spacing w:after="240"/>
        <w:rPr>
          <w:color w:val="FF0000"/>
        </w:rPr>
      </w:pPr>
      <w:r w:rsidRPr="002C0B14">
        <w:t>They wandered in the wilderness in a dry land; they found no way to a city of habitation.</w:t>
      </w:r>
    </w:p>
    <w:p w14:paraId="55DC6EAA" w14:textId="77777777" w:rsidR="00A377D3" w:rsidRDefault="00A377D3" w:rsidP="00F82D8A">
      <w:pPr>
        <w:pStyle w:val="Verse"/>
        <w:spacing w:after="240"/>
        <w:rPr>
          <w:color w:val="FF0000"/>
        </w:rPr>
      </w:pPr>
      <w:r w:rsidRPr="002C0B14">
        <w:t>Hungry and thirsty, their soul fainted in them.</w:t>
      </w:r>
    </w:p>
    <w:p w14:paraId="78DC9A5D" w14:textId="77777777" w:rsidR="00A377D3" w:rsidRDefault="00A377D3" w:rsidP="00F82D8A">
      <w:pPr>
        <w:pStyle w:val="Verse"/>
        <w:spacing w:after="240"/>
        <w:rPr>
          <w:color w:val="FF0000"/>
        </w:rPr>
      </w:pPr>
      <w:r w:rsidRPr="002C0B14">
        <w:t>Then they cried to the Lord in their affliction, and he delivered them out of their distresses.</w:t>
      </w:r>
    </w:p>
    <w:p w14:paraId="184ADC42" w14:textId="77777777" w:rsidR="00A377D3" w:rsidRDefault="00A377D3" w:rsidP="00A377D3">
      <w:pPr>
        <w:pStyle w:val="Verse"/>
        <w:spacing w:after="240"/>
      </w:pPr>
      <w:r w:rsidRPr="002C0B14">
        <w:t>And he guided them into a straight path, that they might go to a city of habitation</w:t>
      </w:r>
      <w:r>
        <w:t>.</w:t>
      </w:r>
    </w:p>
    <w:p w14:paraId="7D85D09F" w14:textId="04AA6755" w:rsidR="00A377D3" w:rsidRPr="00A377D3" w:rsidRDefault="00A377D3" w:rsidP="00A377D3">
      <w:pPr>
        <w:pStyle w:val="Verse"/>
        <w:spacing w:after="240"/>
      </w:pPr>
      <w:r w:rsidRPr="00A377D3">
        <w:t xml:space="preserve">Let them give thanks unto the Lord for </w:t>
      </w:r>
      <w:r>
        <w:t>h</w:t>
      </w:r>
      <w:r w:rsidRPr="00A377D3">
        <w:t xml:space="preserve">is mercies, and for </w:t>
      </w:r>
      <w:r>
        <w:t>h</w:t>
      </w:r>
      <w:r w:rsidRPr="00A377D3">
        <w:t>is wondrous works for the sons of men.</w:t>
      </w:r>
    </w:p>
    <w:p w14:paraId="7CCBBB74" w14:textId="290E68E3" w:rsidR="00FE38E9" w:rsidRDefault="009B62A7" w:rsidP="00F82D8A">
      <w:pPr>
        <w:pStyle w:val="Verse"/>
        <w:spacing w:after="240"/>
      </w:pPr>
      <w:r>
        <w:t xml:space="preserve">For he satisfied the empty soul, </w:t>
      </w:r>
      <w:r w:rsidR="00737ADD">
        <w:t>and filled</w:t>
      </w:r>
      <w:r>
        <w:t xml:space="preserve"> the hungry </w:t>
      </w:r>
      <w:r w:rsidR="00737ADD">
        <w:t xml:space="preserve">soul </w:t>
      </w:r>
      <w:r>
        <w:t xml:space="preserve">with good things: </w:t>
      </w:r>
    </w:p>
    <w:p w14:paraId="2EE35876" w14:textId="0D4BB72F" w:rsidR="00FE38E9" w:rsidRDefault="009B62A7" w:rsidP="00F82D8A">
      <w:pPr>
        <w:pStyle w:val="Verse"/>
        <w:spacing w:after="240"/>
      </w:pPr>
      <w:r>
        <w:t xml:space="preserve">Those </w:t>
      </w:r>
      <w:r w:rsidR="00737ADD">
        <w:t>who sat</w:t>
      </w:r>
      <w:r>
        <w:t xml:space="preserve"> </w:t>
      </w:r>
      <w:r w:rsidR="00737ADD" w:rsidRPr="002C0B14">
        <w:t>in darkness and the shadow of death, fettered in poverty and iron</w:t>
      </w:r>
      <w:r w:rsidR="00737ADD">
        <w:t>,</w:t>
      </w:r>
    </w:p>
    <w:p w14:paraId="6EA424FF" w14:textId="77777777" w:rsidR="00737ADD" w:rsidRDefault="00737ADD" w:rsidP="00A377D3">
      <w:pPr>
        <w:pStyle w:val="Verse"/>
        <w:spacing w:after="240"/>
        <w:rPr>
          <w:color w:val="FF0000"/>
        </w:rPr>
      </w:pPr>
      <w:r w:rsidRPr="002C0B14">
        <w:t>because they rebelled against the words of God, and provoked the counsel of the Most High.</w:t>
      </w:r>
    </w:p>
    <w:p w14:paraId="068C22FC" w14:textId="77777777" w:rsidR="00737ADD" w:rsidRDefault="00737ADD" w:rsidP="00A377D3">
      <w:pPr>
        <w:pStyle w:val="Verse"/>
        <w:spacing w:after="240"/>
        <w:rPr>
          <w:color w:val="FF0000"/>
        </w:rPr>
      </w:pPr>
      <w:r w:rsidRPr="002C0B14">
        <w:t>So their heart was brought low with troubles; they were weak, and there was no helper.</w:t>
      </w:r>
    </w:p>
    <w:p w14:paraId="27E952CA" w14:textId="77777777" w:rsidR="00737ADD" w:rsidRDefault="00737ADD" w:rsidP="00A377D3">
      <w:pPr>
        <w:pStyle w:val="Verse"/>
        <w:spacing w:after="240"/>
        <w:rPr>
          <w:color w:val="FF0000"/>
        </w:rPr>
      </w:pPr>
      <w:r w:rsidRPr="002C0B14">
        <w:t>Then they cried to the Lord in their affliction, and he saved them out of their distresses.</w:t>
      </w:r>
    </w:p>
    <w:p w14:paraId="448B6446" w14:textId="77777777" w:rsidR="00737ADD" w:rsidRDefault="00737ADD" w:rsidP="00A377D3">
      <w:pPr>
        <w:pStyle w:val="Verse"/>
        <w:spacing w:after="240"/>
      </w:pPr>
      <w:r w:rsidRPr="002C0B14">
        <w:t>And he brought them out of darkness and the shadow of death, and broke their bonds asunde</w:t>
      </w:r>
      <w:r>
        <w:t>r.</w:t>
      </w:r>
    </w:p>
    <w:p w14:paraId="47BEED03" w14:textId="098B6AC3" w:rsidR="00A377D3" w:rsidRPr="00A377D3" w:rsidRDefault="00A377D3" w:rsidP="00A377D3">
      <w:pPr>
        <w:pStyle w:val="Verse"/>
        <w:spacing w:after="240"/>
      </w:pPr>
      <w:r w:rsidRPr="00A377D3">
        <w:t xml:space="preserve">Let them give thanks unto the Lord for </w:t>
      </w:r>
      <w:r>
        <w:t>h</w:t>
      </w:r>
      <w:r w:rsidRPr="00A377D3">
        <w:t xml:space="preserve">is mercies, and for </w:t>
      </w:r>
      <w:r>
        <w:t>h</w:t>
      </w:r>
      <w:r w:rsidRPr="00A377D3">
        <w:t>is wondrous works for the sons of men.</w:t>
      </w:r>
    </w:p>
    <w:p w14:paraId="12554E67" w14:textId="2CDC60FB" w:rsidR="00FE38E9" w:rsidRDefault="009B62A7" w:rsidP="00F82D8A">
      <w:pPr>
        <w:pStyle w:val="Verse"/>
        <w:spacing w:after="240"/>
      </w:pPr>
      <w:r>
        <w:t xml:space="preserve">For he shattered the gates of </w:t>
      </w:r>
      <w:r w:rsidR="00E641FA">
        <w:t>brass</w:t>
      </w:r>
      <w:r>
        <w:t xml:space="preserve">, he crushed down the bars of iron. </w:t>
      </w:r>
    </w:p>
    <w:p w14:paraId="4200F27F" w14:textId="77777777" w:rsidR="00E641FA" w:rsidRDefault="00E641FA" w:rsidP="00F82D8A">
      <w:pPr>
        <w:pStyle w:val="Verse"/>
        <w:spacing w:after="240"/>
        <w:rPr>
          <w:color w:val="FF0000"/>
        </w:rPr>
      </w:pPr>
      <w:r w:rsidRPr="002C0B14">
        <w:t>He helped them out of the way of their iniquity; for they were brought low because of their iniquities.</w:t>
      </w:r>
    </w:p>
    <w:p w14:paraId="4386D3A6" w14:textId="77B69BA7" w:rsidR="00E641FA" w:rsidRDefault="00E641FA" w:rsidP="00F82D8A">
      <w:pPr>
        <w:pStyle w:val="Verse"/>
        <w:spacing w:after="240"/>
      </w:pPr>
      <w:r w:rsidRPr="002C0B14">
        <w:t xml:space="preserve">Their soul abhorred all </w:t>
      </w:r>
      <w:r>
        <w:t>food,</w:t>
      </w:r>
      <w:r w:rsidRPr="002C0B14">
        <w:t xml:space="preserve"> and they drew near to the gates of death.</w:t>
      </w:r>
    </w:p>
    <w:p w14:paraId="26C849AF" w14:textId="687A716D" w:rsidR="00FE38E9" w:rsidRDefault="009B62A7" w:rsidP="00F82D8A">
      <w:pPr>
        <w:pStyle w:val="Verse"/>
        <w:spacing w:after="240"/>
      </w:pPr>
      <w:r>
        <w:t xml:space="preserve">In </w:t>
      </w:r>
      <w:r w:rsidR="00F10360">
        <w:t xml:space="preserve">their </w:t>
      </w:r>
      <w:r>
        <w:t xml:space="preserve">affliction they cried out to the Lord and he saved them from their </w:t>
      </w:r>
      <w:r w:rsidR="00F10360">
        <w:t>distresses.</w:t>
      </w:r>
      <w:r>
        <w:t xml:space="preserve"> </w:t>
      </w:r>
    </w:p>
    <w:p w14:paraId="49A0EDEA" w14:textId="77777777" w:rsidR="00F10360" w:rsidRDefault="009B62A7" w:rsidP="00A377D3">
      <w:pPr>
        <w:pStyle w:val="Verse"/>
        <w:spacing w:after="240"/>
      </w:pPr>
      <w:r>
        <w:t xml:space="preserve">He sent his word and healed them, </w:t>
      </w:r>
      <w:r w:rsidR="00F10360">
        <w:t>and</w:t>
      </w:r>
      <w:r>
        <w:t xml:space="preserve"> delivered them from </w:t>
      </w:r>
      <w:r w:rsidR="00F10360">
        <w:t>out of their destruc</w:t>
      </w:r>
      <w:r>
        <w:t>tion</w:t>
      </w:r>
      <w:r w:rsidR="00F10360">
        <w:t>s</w:t>
      </w:r>
      <w:r>
        <w:t>.</w:t>
      </w:r>
    </w:p>
    <w:p w14:paraId="02975ED1" w14:textId="1E84042D" w:rsidR="00A377D3" w:rsidRPr="00A377D3" w:rsidRDefault="00A377D3" w:rsidP="00A377D3">
      <w:pPr>
        <w:pStyle w:val="Verse"/>
        <w:spacing w:after="240"/>
      </w:pPr>
      <w:r w:rsidRPr="00A377D3">
        <w:t xml:space="preserve">Let them give thanks unto the Lord for </w:t>
      </w:r>
      <w:r>
        <w:t>h</w:t>
      </w:r>
      <w:r w:rsidRPr="00A377D3">
        <w:t xml:space="preserve">is mercies, and for </w:t>
      </w:r>
      <w:r>
        <w:t>h</w:t>
      </w:r>
      <w:r w:rsidRPr="00A377D3">
        <w:t>is wondrous works for the sons of men.</w:t>
      </w:r>
    </w:p>
    <w:p w14:paraId="65893C8E" w14:textId="1DBA640C" w:rsidR="00FE38E9" w:rsidRDefault="00F10360" w:rsidP="00F82D8A">
      <w:pPr>
        <w:pStyle w:val="Verse"/>
        <w:spacing w:after="240"/>
      </w:pPr>
      <w:r w:rsidRPr="002C0B14">
        <w:t xml:space="preserve">And let them offer him </w:t>
      </w:r>
      <w:r>
        <w:t>a</w:t>
      </w:r>
      <w:r w:rsidRPr="002C0B14">
        <w:t xml:space="preserve"> sacrifice of praise, and proclaim his works with </w:t>
      </w:r>
      <w:r w:rsidR="009B62A7">
        <w:t xml:space="preserve">rejoicing. </w:t>
      </w:r>
    </w:p>
    <w:p w14:paraId="5CE50853" w14:textId="05C3BA5D" w:rsidR="00FE38E9" w:rsidRDefault="009B62A7" w:rsidP="00F82D8A">
      <w:pPr>
        <w:pStyle w:val="Verse"/>
        <w:spacing w:after="240"/>
      </w:pPr>
      <w:r>
        <w:t xml:space="preserve">Those who go down to the sea in ships, who do business on </w:t>
      </w:r>
      <w:r w:rsidR="00B20E43">
        <w:t>many</w:t>
      </w:r>
      <w:r>
        <w:t xml:space="preserve"> waters, </w:t>
      </w:r>
    </w:p>
    <w:p w14:paraId="597D31D7" w14:textId="12CC4DB6" w:rsidR="00FE38E9" w:rsidRDefault="009B62A7" w:rsidP="00F82D8A">
      <w:pPr>
        <w:pStyle w:val="Verse"/>
        <w:spacing w:after="240"/>
      </w:pPr>
      <w:r>
        <w:t>The</w:t>
      </w:r>
      <w:r w:rsidR="00B20E43">
        <w:t>se</w:t>
      </w:r>
      <w:r>
        <w:t xml:space="preserve"> have seen the works of the Lord</w:t>
      </w:r>
      <w:r w:rsidR="00B20E43">
        <w:t>,</w:t>
      </w:r>
      <w:r>
        <w:t xml:space="preserve"> and his wonders in the deep. </w:t>
      </w:r>
    </w:p>
    <w:p w14:paraId="32EDEF34" w14:textId="10BB9E6C" w:rsidR="00FE38E9" w:rsidRDefault="009B62A7" w:rsidP="00F82D8A">
      <w:pPr>
        <w:pStyle w:val="Verse"/>
        <w:spacing w:after="240"/>
      </w:pPr>
      <w:r>
        <w:t>He spoke and the storm</w:t>
      </w:r>
      <w:r w:rsidR="00B20E43">
        <w:t xml:space="preserve"> </w:t>
      </w:r>
      <w:r>
        <w:t>wind</w:t>
      </w:r>
      <w:r w:rsidR="00B20E43">
        <w:t xml:space="preserve"> </w:t>
      </w:r>
      <w:r>
        <w:t>rose</w:t>
      </w:r>
      <w:r w:rsidR="00B20E43">
        <w:t>; its waves</w:t>
      </w:r>
      <w:r>
        <w:t xml:space="preserve"> lifted</w:t>
      </w:r>
      <w:r w:rsidR="00B20E43">
        <w:t xml:space="preserve"> up</w:t>
      </w:r>
      <w:r>
        <w:t xml:space="preserve">, </w:t>
      </w:r>
    </w:p>
    <w:p w14:paraId="21F5923B" w14:textId="528BB369" w:rsidR="00B20E43" w:rsidRPr="003953B7" w:rsidRDefault="00B20E43" w:rsidP="00B20E43">
      <w:pPr>
        <w:pStyle w:val="Verse"/>
        <w:spacing w:after="240"/>
      </w:pPr>
      <w:r w:rsidRPr="003953B7">
        <w:t xml:space="preserve">They mount up to the heavens, and they go down to the depths; their soul </w:t>
      </w:r>
      <w:r>
        <w:t xml:space="preserve">was </w:t>
      </w:r>
      <w:r w:rsidRPr="003953B7">
        <w:t>mel</w:t>
      </w:r>
      <w:r>
        <w:t>ted</w:t>
      </w:r>
      <w:r w:rsidRPr="003953B7">
        <w:t xml:space="preserve"> away with </w:t>
      </w:r>
      <w:r>
        <w:t>troubles</w:t>
      </w:r>
      <w:r w:rsidRPr="003953B7">
        <w:t>.</w:t>
      </w:r>
    </w:p>
    <w:p w14:paraId="524D7B5D" w14:textId="6D3BDD5F" w:rsidR="00B20E43" w:rsidRPr="003953B7" w:rsidRDefault="00B20E43" w:rsidP="00B20E43">
      <w:pPr>
        <w:pStyle w:val="Verse"/>
        <w:spacing w:after="240"/>
      </w:pPr>
      <w:r w:rsidRPr="003953B7">
        <w:t>They were troubled, and they staggered as a drunken man</w:t>
      </w:r>
      <w:r>
        <w:t>,</w:t>
      </w:r>
      <w:r w:rsidRPr="003953B7">
        <w:t xml:space="preserve"> and all their wisdom was swallowed up.</w:t>
      </w:r>
    </w:p>
    <w:p w14:paraId="01827CC0" w14:textId="14C794E4" w:rsidR="00B20E43" w:rsidRPr="003953B7" w:rsidRDefault="00B20E43" w:rsidP="00B20E43">
      <w:pPr>
        <w:pStyle w:val="Verse"/>
        <w:spacing w:after="240"/>
      </w:pPr>
      <w:r w:rsidRPr="003953B7">
        <w:t xml:space="preserve">And they cried to the Lord in their affliction, and </w:t>
      </w:r>
      <w:r>
        <w:t>h</w:t>
      </w:r>
      <w:r w:rsidRPr="003953B7">
        <w:t>e brought them out of their distresses.</w:t>
      </w:r>
    </w:p>
    <w:p w14:paraId="05F87CB0" w14:textId="70D6FAB3" w:rsidR="00B20E43" w:rsidRPr="003953B7" w:rsidRDefault="00B20E43" w:rsidP="00B20E43">
      <w:pPr>
        <w:pStyle w:val="Verse"/>
        <w:spacing w:after="240"/>
      </w:pPr>
      <w:r w:rsidRPr="003953B7">
        <w:t xml:space="preserve">He commanded the storm, and it was calmed into a breeze, and </w:t>
      </w:r>
      <w:r>
        <w:t>its</w:t>
      </w:r>
      <w:r w:rsidRPr="003953B7">
        <w:t xml:space="preserve"> waves </w:t>
      </w:r>
      <w:r>
        <w:t>were stilled</w:t>
      </w:r>
      <w:r w:rsidRPr="003953B7">
        <w:t>.</w:t>
      </w:r>
    </w:p>
    <w:p w14:paraId="69077D64" w14:textId="6F2E75F0" w:rsidR="00FE38E9" w:rsidRDefault="009B62A7" w:rsidP="00F82D8A">
      <w:pPr>
        <w:pStyle w:val="Verse"/>
        <w:spacing w:after="240"/>
      </w:pPr>
      <w:r>
        <w:t xml:space="preserve">Then </w:t>
      </w:r>
      <w:r w:rsidR="00B20E43" w:rsidRPr="003953B7">
        <w:t>they were glad, because they were stilled; and He guided them to the haven of His will</w:t>
      </w:r>
      <w:r>
        <w:t xml:space="preserve">. </w:t>
      </w:r>
    </w:p>
    <w:p w14:paraId="041D196C" w14:textId="77777777" w:rsidR="00A377D3" w:rsidRPr="00A377D3" w:rsidRDefault="00A377D3" w:rsidP="00A377D3">
      <w:pPr>
        <w:pStyle w:val="Verse"/>
        <w:spacing w:after="240"/>
      </w:pPr>
      <w:r w:rsidRPr="00A377D3">
        <w:t xml:space="preserve">Let them give thanks unto the Lord for </w:t>
      </w:r>
      <w:r>
        <w:t>h</w:t>
      </w:r>
      <w:r w:rsidRPr="00A377D3">
        <w:t xml:space="preserve">is mercies, and for </w:t>
      </w:r>
      <w:r>
        <w:t>h</w:t>
      </w:r>
      <w:r w:rsidRPr="00A377D3">
        <w:t>is wondrous works for the sons of men.</w:t>
      </w:r>
    </w:p>
    <w:p w14:paraId="2A5139AE" w14:textId="77777777" w:rsidR="005062A9" w:rsidRDefault="005062A9" w:rsidP="00F82D8A">
      <w:pPr>
        <w:pStyle w:val="Verse"/>
        <w:spacing w:after="240"/>
        <w:rPr>
          <w:color w:val="FF0000"/>
        </w:rPr>
      </w:pPr>
      <w:r w:rsidRPr="002C0B14">
        <w:t>Let them exalt him in the congregation of the people, and praise him in the seat of the elders.</w:t>
      </w:r>
    </w:p>
    <w:p w14:paraId="50D5FCAB" w14:textId="4AEE0A8B" w:rsidR="005062A9" w:rsidRDefault="005062A9" w:rsidP="00F82D8A">
      <w:pPr>
        <w:pStyle w:val="Verse"/>
        <w:spacing w:after="240"/>
      </w:pPr>
      <w:r w:rsidRPr="002C0B14">
        <w:t>He turn</w:t>
      </w:r>
      <w:r>
        <w:t>ed</w:t>
      </w:r>
      <w:r w:rsidRPr="002C0B14">
        <w:t xml:space="preserve"> rivers into a desert, and streams of water into dry land;</w:t>
      </w:r>
    </w:p>
    <w:p w14:paraId="3047268A" w14:textId="77777777" w:rsidR="005062A9" w:rsidRDefault="005062A9" w:rsidP="00F82D8A">
      <w:pPr>
        <w:pStyle w:val="Verse"/>
        <w:spacing w:after="240"/>
        <w:rPr>
          <w:color w:val="FF0000"/>
        </w:rPr>
      </w:pPr>
      <w:r>
        <w:t>A</w:t>
      </w:r>
      <w:r w:rsidRPr="002C0B14">
        <w:t xml:space="preserve"> fruitful land into saltness, for the wickedness of th</w:t>
      </w:r>
      <w:r>
        <w:t>ose</w:t>
      </w:r>
      <w:r w:rsidRPr="002C0B14">
        <w:t xml:space="preserve"> </w:t>
      </w:r>
      <w:r>
        <w:t>who</w:t>
      </w:r>
      <w:r w:rsidRPr="002C0B14">
        <w:t xml:space="preserve"> dwell in it.</w:t>
      </w:r>
    </w:p>
    <w:p w14:paraId="343DFE6E" w14:textId="00B08E4D" w:rsidR="00FE38E9" w:rsidRDefault="009B62A7" w:rsidP="00F82D8A">
      <w:pPr>
        <w:pStyle w:val="Verse"/>
        <w:spacing w:after="240"/>
      </w:pPr>
      <w:r>
        <w:t xml:space="preserve">He turned the desert into </w:t>
      </w:r>
      <w:r w:rsidR="005062A9">
        <w:t xml:space="preserve">pools of </w:t>
      </w:r>
      <w:r>
        <w:t>water</w:t>
      </w:r>
      <w:r w:rsidR="005062A9">
        <w:t>s</w:t>
      </w:r>
      <w:r>
        <w:t>,</w:t>
      </w:r>
      <w:r w:rsidR="005062A9">
        <w:t xml:space="preserve"> and</w:t>
      </w:r>
      <w:r>
        <w:t xml:space="preserve"> the parched ground into rushing streams,</w:t>
      </w:r>
    </w:p>
    <w:p w14:paraId="495688B1" w14:textId="02060927" w:rsidR="00FE38E9" w:rsidRDefault="009B62A7" w:rsidP="00F82D8A">
      <w:pPr>
        <w:pStyle w:val="Verse"/>
        <w:spacing w:after="240"/>
      </w:pPr>
      <w:r>
        <w:t>There he made the hungry</w:t>
      </w:r>
      <w:r w:rsidR="005062A9">
        <w:t xml:space="preserve"> to</w:t>
      </w:r>
      <w:r>
        <w:t xml:space="preserve"> dwell, and they built cities to </w:t>
      </w:r>
      <w:r w:rsidR="005062A9">
        <w:t>for habitation.</w:t>
      </w:r>
      <w:r>
        <w:t xml:space="preserve"> </w:t>
      </w:r>
    </w:p>
    <w:p w14:paraId="17C6DA20" w14:textId="29178862" w:rsidR="00FE38E9" w:rsidRDefault="009B62A7" w:rsidP="00F82D8A">
      <w:pPr>
        <w:pStyle w:val="Verse"/>
        <w:spacing w:after="240"/>
      </w:pPr>
      <w:r>
        <w:t>They sowed fields and planted vineyards</w:t>
      </w:r>
      <w:r w:rsidR="005062A9">
        <w:t>, which</w:t>
      </w:r>
      <w:r>
        <w:t xml:space="preserve"> yielded </w:t>
      </w:r>
      <w:r w:rsidR="005062A9">
        <w:t>fruits of increase</w:t>
      </w:r>
      <w:r>
        <w:t xml:space="preserve">. </w:t>
      </w:r>
    </w:p>
    <w:p w14:paraId="42AABFB6" w14:textId="62CDDA62" w:rsidR="00FE38E9" w:rsidRDefault="009B62A7" w:rsidP="00F82D8A">
      <w:pPr>
        <w:pStyle w:val="Verse"/>
        <w:spacing w:after="240"/>
      </w:pPr>
      <w:r>
        <w:t xml:space="preserve">He blessed them and they </w:t>
      </w:r>
      <w:r w:rsidR="00E950F3">
        <w:t>were</w:t>
      </w:r>
      <w:r>
        <w:t xml:space="preserve"> multiplied</w:t>
      </w:r>
      <w:r w:rsidR="00E950F3">
        <w:t xml:space="preserve"> greatly</w:t>
      </w:r>
      <w:r>
        <w:t xml:space="preserve">, </w:t>
      </w:r>
      <w:r w:rsidRPr="00E950F3">
        <w:rPr>
          <w:color w:val="FF0000"/>
        </w:rPr>
        <w:t xml:space="preserve">he </w:t>
      </w:r>
      <w:r w:rsidR="00E950F3" w:rsidRPr="00E950F3">
        <w:rPr>
          <w:color w:val="FF0000"/>
        </w:rPr>
        <w:t>did not permit their cattle to decrease</w:t>
      </w:r>
      <w:r>
        <w:t xml:space="preserve">. </w:t>
      </w:r>
    </w:p>
    <w:p w14:paraId="22A4A3B4" w14:textId="77777777" w:rsidR="00AA4708" w:rsidRPr="003953B7" w:rsidRDefault="00AA4708" w:rsidP="00AA4708">
      <w:pPr>
        <w:pStyle w:val="Verse"/>
        <w:spacing w:after="240"/>
      </w:pPr>
      <w:r w:rsidRPr="003953B7">
        <w:t xml:space="preserve">And again, they were </w:t>
      </w:r>
      <w:r>
        <w:t>di</w:t>
      </w:r>
      <w:r w:rsidRPr="003953B7">
        <w:t>minished and brought low through affliction, evils, and sorrows.</w:t>
      </w:r>
    </w:p>
    <w:p w14:paraId="21290354" w14:textId="725AF209" w:rsidR="00AA4708" w:rsidRPr="003953B7" w:rsidRDefault="00AA4708" w:rsidP="00AA4708">
      <w:pPr>
        <w:pStyle w:val="Verse"/>
        <w:spacing w:after="240"/>
      </w:pPr>
      <w:r w:rsidRPr="003953B7">
        <w:t xml:space="preserve">Contempt was poured upon their princes; and </w:t>
      </w:r>
      <w:r>
        <w:t>h</w:t>
      </w:r>
      <w:r w:rsidRPr="003953B7">
        <w:t>e caused them to wander in a wilderness, where there is no way.</w:t>
      </w:r>
    </w:p>
    <w:p w14:paraId="3099FF17" w14:textId="2BFD155D" w:rsidR="00AA4708" w:rsidRDefault="001B03CB" w:rsidP="00AA4708">
      <w:pPr>
        <w:pStyle w:val="Verse"/>
        <w:spacing w:after="240"/>
      </w:pPr>
      <w:r>
        <w:t>But h</w:t>
      </w:r>
      <w:r w:rsidR="00AA4708" w:rsidRPr="003953B7">
        <w:t>e helped the poor out of his poverty, and made his families like a flock</w:t>
      </w:r>
      <w:r w:rsidR="00AA4708">
        <w:t>.</w:t>
      </w:r>
    </w:p>
    <w:p w14:paraId="67B467E0" w14:textId="20318E7F" w:rsidR="00FE38E9" w:rsidRDefault="009B62A7" w:rsidP="00AA4708">
      <w:pPr>
        <w:pStyle w:val="Verse"/>
        <w:spacing w:after="240"/>
      </w:pPr>
      <w:r>
        <w:t xml:space="preserve">The righteous shall see this and </w:t>
      </w:r>
      <w:r w:rsidR="001B03CB">
        <w:t>rejoice</w:t>
      </w:r>
      <w:r>
        <w:t xml:space="preserve">, </w:t>
      </w:r>
      <w:r w:rsidR="001B03CB">
        <w:t xml:space="preserve">and </w:t>
      </w:r>
      <w:r>
        <w:t xml:space="preserve">all iniquity shall </w:t>
      </w:r>
      <w:r w:rsidR="001B03CB">
        <w:t>stop its mouth</w:t>
      </w:r>
      <w:r>
        <w:t xml:space="preserve">. </w:t>
      </w:r>
    </w:p>
    <w:p w14:paraId="0F01F8D6" w14:textId="5A75B0BD" w:rsidR="009B62A7" w:rsidRDefault="00AB2BED" w:rsidP="00F82D8A">
      <w:pPr>
        <w:pStyle w:val="Verse"/>
        <w:spacing w:after="240"/>
      </w:pPr>
      <w:r w:rsidRPr="002C0B14">
        <w:t xml:space="preserve">Who is wise, and will </w:t>
      </w:r>
      <w:r>
        <w:t>keep</w:t>
      </w:r>
      <w:r w:rsidRPr="002C0B14">
        <w:t xml:space="preserve"> these things, and understand the mercies of the Lord?</w:t>
      </w:r>
      <w:r w:rsidR="009B62A7">
        <w:t xml:space="preserve">? </w:t>
      </w:r>
    </w:p>
    <w:p w14:paraId="59B3D1E7" w14:textId="77777777" w:rsidR="00B50629" w:rsidRDefault="00B50629" w:rsidP="0037394E">
      <w:pPr>
        <w:pStyle w:val="Rubric"/>
      </w:pPr>
      <w:r>
        <w:t>Glory. Both now. Alleluia.</w:t>
      </w:r>
    </w:p>
    <w:p w14:paraId="6288728B" w14:textId="77777777" w:rsidR="00237B9C" w:rsidRDefault="004E40D2" w:rsidP="00B50629">
      <w:pPr>
        <w:pStyle w:val="Heading2"/>
        <w:spacing w:after="240"/>
      </w:pPr>
      <w:r>
        <w:t xml:space="preserve">Third </w:t>
      </w:r>
      <w:r w:rsidR="00B50629">
        <w:t>Stasis</w:t>
      </w:r>
    </w:p>
    <w:p w14:paraId="279F205B" w14:textId="77777777" w:rsidR="009B62A7" w:rsidRDefault="00FE38E9" w:rsidP="00FA3250">
      <w:pPr>
        <w:pStyle w:val="Heading3"/>
        <w:spacing w:after="240"/>
      </w:pPr>
      <w:r>
        <w:t>Psalm</w:t>
      </w:r>
      <w:r w:rsidR="009B62A7">
        <w:t xml:space="preserve"> 107</w:t>
      </w:r>
    </w:p>
    <w:p w14:paraId="1EA8FF14" w14:textId="77777777" w:rsidR="009B62A7" w:rsidRDefault="009B62A7" w:rsidP="00161212">
      <w:pPr>
        <w:pStyle w:val="Rubric"/>
      </w:pPr>
      <w:r>
        <w:t xml:space="preserve">A </w:t>
      </w:r>
      <w:proofErr w:type="spellStart"/>
      <w:r>
        <w:t>psalmic</w:t>
      </w:r>
      <w:proofErr w:type="spellEnd"/>
      <w:r>
        <w:t xml:space="preserve"> ode of David </w:t>
      </w:r>
    </w:p>
    <w:p w14:paraId="544E68B3" w14:textId="43033DA6" w:rsidR="00FE38E9" w:rsidRDefault="009B62A7" w:rsidP="00F82D8A">
      <w:pPr>
        <w:pStyle w:val="Verse"/>
        <w:spacing w:after="240"/>
      </w:pPr>
      <w:r>
        <w:t xml:space="preserve">My heart is ready, O God, my heart is ready; I will sing and give praise </w:t>
      </w:r>
      <w:r w:rsidR="00A75951">
        <w:t>with</w:t>
      </w:r>
      <w:r>
        <w:t xml:space="preserve"> my glory. </w:t>
      </w:r>
    </w:p>
    <w:p w14:paraId="5F136AF9" w14:textId="703E83A9" w:rsidR="00FE38E9" w:rsidRDefault="009B62A7" w:rsidP="00F82D8A">
      <w:pPr>
        <w:pStyle w:val="Verse"/>
        <w:spacing w:after="240"/>
      </w:pPr>
      <w:r>
        <w:t>Awake, lute and harp, I will a</w:t>
      </w:r>
      <w:r w:rsidR="00A75951">
        <w:t>waken the dawn</w:t>
      </w:r>
      <w:r>
        <w:t xml:space="preserve">. </w:t>
      </w:r>
    </w:p>
    <w:p w14:paraId="06FBCB65" w14:textId="77777777" w:rsidR="00FE38E9" w:rsidRDefault="009B62A7" w:rsidP="00F82D8A">
      <w:pPr>
        <w:pStyle w:val="Verse"/>
        <w:spacing w:after="240"/>
      </w:pPr>
      <w:r>
        <w:t xml:space="preserve">I will praise thee, O Lord, among the peoples, I will sing to thee among the nations. </w:t>
      </w:r>
    </w:p>
    <w:p w14:paraId="04B69B9D" w14:textId="15754F34" w:rsidR="00FE38E9" w:rsidRDefault="009B62A7" w:rsidP="00F82D8A">
      <w:pPr>
        <w:pStyle w:val="Verse"/>
        <w:spacing w:after="240"/>
      </w:pPr>
      <w:r>
        <w:t xml:space="preserve">For thy mercy is </w:t>
      </w:r>
      <w:r w:rsidR="00A75951">
        <w:t>great above</w:t>
      </w:r>
      <w:r>
        <w:t xml:space="preserve"> the heavens, </w:t>
      </w:r>
      <w:r w:rsidR="00A75951">
        <w:t xml:space="preserve">and </w:t>
      </w:r>
      <w:r>
        <w:t xml:space="preserve">thy truth even to the clouds. </w:t>
      </w:r>
    </w:p>
    <w:p w14:paraId="6C7C992B" w14:textId="77777777" w:rsidR="00FE38E9" w:rsidRDefault="009B62A7" w:rsidP="00F82D8A">
      <w:pPr>
        <w:pStyle w:val="Verse"/>
        <w:spacing w:after="240"/>
      </w:pPr>
      <w:r>
        <w:t xml:space="preserve">Be exalted, O God, above the heavens, let thy glory be above all the earth. </w:t>
      </w:r>
    </w:p>
    <w:p w14:paraId="030CFD3D" w14:textId="585DCF06" w:rsidR="00FE38E9" w:rsidRDefault="009B62A7" w:rsidP="00F82D8A">
      <w:pPr>
        <w:pStyle w:val="Verse"/>
        <w:spacing w:after="240"/>
      </w:pPr>
      <w:r>
        <w:t xml:space="preserve">That thy beloved </w:t>
      </w:r>
      <w:r w:rsidR="00A75951">
        <w:t>may</w:t>
      </w:r>
      <w:r>
        <w:t xml:space="preserve"> be rescued, save with thy right hand, and hear me. </w:t>
      </w:r>
    </w:p>
    <w:p w14:paraId="245BAEF4" w14:textId="1473BA38" w:rsidR="00FE38E9" w:rsidRDefault="009B62A7" w:rsidP="00F82D8A">
      <w:pPr>
        <w:pStyle w:val="Verse"/>
        <w:spacing w:after="240"/>
      </w:pPr>
      <w:r>
        <w:t xml:space="preserve">God has spoken in his sanctuary: I will </w:t>
      </w:r>
      <w:r w:rsidR="00A75951">
        <w:t>be exalted</w:t>
      </w:r>
      <w:r>
        <w:t xml:space="preserve"> and divide </w:t>
      </w:r>
      <w:r w:rsidR="00A75951">
        <w:t>Shechem;</w:t>
      </w:r>
      <w:r>
        <w:t xml:space="preserve"> I will measure out the </w:t>
      </w:r>
      <w:r w:rsidR="00A75951">
        <w:t>valley</w:t>
      </w:r>
      <w:r>
        <w:t xml:space="preserve"> of tabernacles. </w:t>
      </w:r>
    </w:p>
    <w:p w14:paraId="6C539D68" w14:textId="11114223" w:rsidR="00FE38E9" w:rsidRDefault="00A75951" w:rsidP="00F82D8A">
      <w:pPr>
        <w:pStyle w:val="Verse"/>
        <w:spacing w:after="240"/>
      </w:pPr>
      <w:r>
        <w:t>Gilead</w:t>
      </w:r>
      <w:r w:rsidR="009B62A7">
        <w:t xml:space="preserve"> is mine, </w:t>
      </w:r>
      <w:r>
        <w:t xml:space="preserve">and </w:t>
      </w:r>
      <w:r w:rsidR="009B62A7">
        <w:t>Manasseh</w:t>
      </w:r>
      <w:r>
        <w:t xml:space="preserve"> is mine;</w:t>
      </w:r>
      <w:r w:rsidR="009B62A7">
        <w:t xml:space="preserve"> Ephraim is the strength of my head, Judah is my king. </w:t>
      </w:r>
    </w:p>
    <w:p w14:paraId="5ECA9CA9" w14:textId="48C72531" w:rsidR="00FE38E9" w:rsidRDefault="009B62A7" w:rsidP="00F82D8A">
      <w:pPr>
        <w:pStyle w:val="Verse"/>
        <w:spacing w:after="240"/>
      </w:pPr>
      <w:r>
        <w:t xml:space="preserve">Moab is the cauldron of my hope, over </w:t>
      </w:r>
      <w:proofErr w:type="spellStart"/>
      <w:r>
        <w:t>Idumea</w:t>
      </w:r>
      <w:proofErr w:type="spellEnd"/>
      <w:r>
        <w:t xml:space="preserve"> will</w:t>
      </w:r>
      <w:r w:rsidR="00A75951">
        <w:t xml:space="preserve"> I</w:t>
      </w:r>
      <w:r>
        <w:t xml:space="preserve"> </w:t>
      </w:r>
      <w:r w:rsidR="00A75951">
        <w:t>stretch out my shoe</w:t>
      </w:r>
      <w:r>
        <w:t xml:space="preserve">, foreign tribes were subject to me. </w:t>
      </w:r>
    </w:p>
    <w:p w14:paraId="1DE8DF3B" w14:textId="29D8DE3D" w:rsidR="00FE38E9" w:rsidRPr="00A75951" w:rsidRDefault="009B62A7" w:rsidP="00F82D8A">
      <w:pPr>
        <w:pStyle w:val="Verse"/>
        <w:spacing w:after="240"/>
      </w:pPr>
      <w:r>
        <w:t xml:space="preserve">Who will </w:t>
      </w:r>
      <w:r w:rsidR="00A75951">
        <w:t>lead</w:t>
      </w:r>
      <w:r>
        <w:t xml:space="preserve"> me </w:t>
      </w:r>
      <w:r w:rsidRPr="00A75951">
        <w:t xml:space="preserve">into a fortified city? Who will lead me as far as </w:t>
      </w:r>
      <w:proofErr w:type="spellStart"/>
      <w:r w:rsidRPr="00A75951">
        <w:t>Idumea</w:t>
      </w:r>
      <w:proofErr w:type="spellEnd"/>
      <w:r w:rsidRPr="00A75951">
        <w:t xml:space="preserve">? </w:t>
      </w:r>
    </w:p>
    <w:p w14:paraId="1C1B08E3" w14:textId="25C92881" w:rsidR="00A75951" w:rsidRPr="00A75951" w:rsidRDefault="00A75951" w:rsidP="00A75951">
      <w:pPr>
        <w:pStyle w:val="Verse"/>
        <w:spacing w:after="240"/>
      </w:pPr>
      <w:r w:rsidRPr="00A75951">
        <w:t>Wilt Thou not, O God, Who hast cast us off? And wilt Thou not, O God, go forth with our forces?</w:t>
      </w:r>
    </w:p>
    <w:p w14:paraId="6FCD803C" w14:textId="2D881797" w:rsidR="00FE38E9" w:rsidRDefault="00A75951" w:rsidP="00F82D8A">
      <w:pPr>
        <w:pStyle w:val="Verse"/>
        <w:spacing w:after="240"/>
      </w:pPr>
      <w:r>
        <w:t>G</w:t>
      </w:r>
      <w:r w:rsidR="009B62A7">
        <w:t xml:space="preserve">ive us help from affliction, </w:t>
      </w:r>
      <w:r w:rsidRPr="003953B7">
        <w:t>for vain is the salvation of</w:t>
      </w:r>
      <w:r>
        <w:t xml:space="preserve"> </w:t>
      </w:r>
      <w:r w:rsidRPr="003953B7">
        <w:t>man</w:t>
      </w:r>
      <w:r w:rsidR="009B62A7">
        <w:t xml:space="preserve">. </w:t>
      </w:r>
    </w:p>
    <w:p w14:paraId="39BD69FE" w14:textId="273A3DBE" w:rsidR="00237B9C" w:rsidRDefault="00A75951" w:rsidP="007B25F0">
      <w:pPr>
        <w:pStyle w:val="Verse"/>
        <w:spacing w:after="240"/>
      </w:pPr>
      <w:r w:rsidRPr="00A75951">
        <w:t xml:space="preserve">In God we shall work mighty deeds, and He will bring to </w:t>
      </w:r>
      <w:proofErr w:type="spellStart"/>
      <w:r w:rsidRPr="00A75951">
        <w:t>nought</w:t>
      </w:r>
      <w:proofErr w:type="spellEnd"/>
      <w:r w:rsidRPr="00A75951">
        <w:t xml:space="preserve"> our enemies.</w:t>
      </w:r>
      <w:r w:rsidR="009B62A7">
        <w:t xml:space="preserve"> </w:t>
      </w:r>
    </w:p>
    <w:p w14:paraId="32981A34" w14:textId="77777777" w:rsidR="009B62A7" w:rsidRDefault="00FE38E9" w:rsidP="00FA3250">
      <w:pPr>
        <w:pStyle w:val="Heading3"/>
        <w:spacing w:after="240"/>
      </w:pPr>
      <w:r>
        <w:t>Psalm</w:t>
      </w:r>
      <w:r w:rsidR="009B62A7">
        <w:t xml:space="preserve"> 108</w:t>
      </w:r>
    </w:p>
    <w:p w14:paraId="10320A12" w14:textId="77777777" w:rsidR="009B62A7" w:rsidRDefault="009B62A7" w:rsidP="00161212">
      <w:pPr>
        <w:pStyle w:val="Rubric"/>
      </w:pPr>
      <w:r>
        <w:t xml:space="preserve">For the end of the struggle, a psalm of David </w:t>
      </w:r>
    </w:p>
    <w:p w14:paraId="552EF2F6" w14:textId="77777777" w:rsidR="00F040A4" w:rsidRPr="00F040A4" w:rsidRDefault="00F040A4" w:rsidP="00F040A4">
      <w:pPr>
        <w:pStyle w:val="Verse"/>
        <w:spacing w:after="240"/>
      </w:pPr>
      <w:r w:rsidRPr="00F040A4">
        <w:t>O God, my praise do not pass over in silence; for the mouth of the sinner and the mouth of the deceitful man are opened against me.</w:t>
      </w:r>
    </w:p>
    <w:p w14:paraId="48089496" w14:textId="77777777" w:rsidR="00F040A4" w:rsidRPr="003953B7" w:rsidRDefault="00F040A4" w:rsidP="00F040A4">
      <w:pPr>
        <w:pStyle w:val="Verse"/>
        <w:spacing w:after="240"/>
      </w:pPr>
      <w:r w:rsidRPr="003953B7">
        <w:t>They have spoken against me with a deceitful tongue, they have compassed me about also with words of hatred, and fought against me without a cause.</w:t>
      </w:r>
    </w:p>
    <w:p w14:paraId="07A34CD2" w14:textId="77777777" w:rsidR="00F040A4" w:rsidRPr="003953B7" w:rsidRDefault="00F040A4" w:rsidP="00F040A4">
      <w:pPr>
        <w:pStyle w:val="Verse"/>
        <w:spacing w:after="240"/>
      </w:pPr>
      <w:r w:rsidRPr="003953B7">
        <w:t>In return for my love they falsely accused me; but I gave myself unto prayer.</w:t>
      </w:r>
    </w:p>
    <w:p w14:paraId="470428F0" w14:textId="5CDE7B05" w:rsidR="00FE38E9" w:rsidRDefault="009B62A7" w:rsidP="00F82D8A">
      <w:pPr>
        <w:pStyle w:val="Verse"/>
        <w:spacing w:after="240"/>
      </w:pPr>
      <w:r>
        <w:t xml:space="preserve">They </w:t>
      </w:r>
      <w:r w:rsidR="00F040A4">
        <w:t>rewarded</w:t>
      </w:r>
      <w:r>
        <w:t xml:space="preserve"> me evil for good</w:t>
      </w:r>
      <w:r w:rsidR="00F040A4">
        <w:t>,</w:t>
      </w:r>
      <w:r>
        <w:t xml:space="preserve"> and hatred for my love. </w:t>
      </w:r>
    </w:p>
    <w:p w14:paraId="7529F4DD" w14:textId="1429CEEB" w:rsidR="00F040A4" w:rsidRPr="003953B7" w:rsidRDefault="00F040A4" w:rsidP="00F040A4">
      <w:pPr>
        <w:pStyle w:val="Verse"/>
        <w:spacing w:after="240"/>
      </w:pPr>
      <w:r w:rsidRPr="003953B7">
        <w:t xml:space="preserve">Set a sinner over him, and let </w:t>
      </w:r>
      <w:r>
        <w:t xml:space="preserve">an accuser </w:t>
      </w:r>
      <w:r w:rsidRPr="003953B7">
        <w:t>stand at his right</w:t>
      </w:r>
      <w:r>
        <w:t xml:space="preserve"> </w:t>
      </w:r>
      <w:r w:rsidRPr="003953B7">
        <w:t>hand.</w:t>
      </w:r>
    </w:p>
    <w:p w14:paraId="5D6AD9A9" w14:textId="1FC55506" w:rsidR="00F040A4" w:rsidRDefault="00F040A4" w:rsidP="00F82D8A">
      <w:pPr>
        <w:pStyle w:val="Verse"/>
        <w:spacing w:after="240"/>
      </w:pPr>
      <w:r w:rsidRPr="002C0B14">
        <w:t>Let his days be few: and let another take his office</w:t>
      </w:r>
      <w:r>
        <w:t>.</w:t>
      </w:r>
    </w:p>
    <w:p w14:paraId="38C7DA88" w14:textId="5FA464C3" w:rsidR="00F040A4" w:rsidRDefault="00F040A4" w:rsidP="00F82D8A">
      <w:pPr>
        <w:pStyle w:val="Verse"/>
        <w:spacing w:after="240"/>
      </w:pPr>
      <w:r w:rsidRPr="002C0B14">
        <w:t xml:space="preserve">Let his children be </w:t>
      </w:r>
      <w:r>
        <w:t>fatherless</w:t>
      </w:r>
      <w:r w:rsidRPr="002C0B14">
        <w:t>, and his wife a widow.</w:t>
      </w:r>
    </w:p>
    <w:p w14:paraId="23F4A90F" w14:textId="77777777" w:rsidR="00F040A4" w:rsidRDefault="00F040A4" w:rsidP="00F82D8A">
      <w:pPr>
        <w:pStyle w:val="Verse"/>
        <w:spacing w:after="240"/>
        <w:rPr>
          <w:color w:val="FF0000"/>
        </w:rPr>
      </w:pPr>
      <w:r w:rsidRPr="002C0B14">
        <w:t>Let his children wander without a dwelling-place, and beg: let them be cast out of their habitations.</w:t>
      </w:r>
    </w:p>
    <w:p w14:paraId="5B8D1ABB" w14:textId="4F476315" w:rsidR="00F040A4" w:rsidRPr="003953B7" w:rsidRDefault="00F040A4" w:rsidP="00F040A4">
      <w:pPr>
        <w:pStyle w:val="Verse"/>
        <w:spacing w:after="240"/>
      </w:pPr>
      <w:r w:rsidRPr="003953B7">
        <w:t>Let his creditor search out all his substance, and let strangers spoil all his labors.</w:t>
      </w:r>
    </w:p>
    <w:p w14:paraId="4282E34F" w14:textId="77777777" w:rsidR="00F040A4" w:rsidRPr="003953B7" w:rsidRDefault="00F040A4" w:rsidP="00F040A4">
      <w:pPr>
        <w:pStyle w:val="Verse"/>
        <w:spacing w:after="240"/>
      </w:pPr>
      <w:r w:rsidRPr="003953B7">
        <w:t>Let there be none to help him, nor anyone to have pity upon his fatherless children.</w:t>
      </w:r>
    </w:p>
    <w:p w14:paraId="32571D16" w14:textId="77777777" w:rsidR="00F040A4" w:rsidRPr="003953B7" w:rsidRDefault="00F040A4" w:rsidP="00F040A4">
      <w:pPr>
        <w:pStyle w:val="Verse"/>
        <w:spacing w:after="240"/>
      </w:pPr>
      <w:r w:rsidRPr="003953B7">
        <w:t>Let his children be given over to destruction; in one generation let his name be blotted out.</w:t>
      </w:r>
    </w:p>
    <w:p w14:paraId="6BD706A1" w14:textId="77777777" w:rsidR="00F040A4" w:rsidRPr="003953B7" w:rsidRDefault="009B62A7" w:rsidP="00F040A4">
      <w:pPr>
        <w:pStyle w:val="Verse"/>
        <w:spacing w:after="240"/>
      </w:pPr>
      <w:r>
        <w:t xml:space="preserve">Let the Lord forever remember the sin of his fathers, let the </w:t>
      </w:r>
      <w:r w:rsidR="00F040A4" w:rsidRPr="003953B7">
        <w:t>Let the iniquity of his fathers be remembered before the Lord, and let not the sin of his mother be blotted out.</w:t>
      </w:r>
    </w:p>
    <w:p w14:paraId="33262DB9" w14:textId="77777777" w:rsidR="00F040A4" w:rsidRPr="003953B7" w:rsidRDefault="00F040A4" w:rsidP="00F040A4">
      <w:pPr>
        <w:pStyle w:val="Verse"/>
        <w:spacing w:after="240"/>
      </w:pPr>
      <w:r w:rsidRPr="003953B7">
        <w:t>Let them be before the Lord continually, and let the memory of them perish from the earth.</w:t>
      </w:r>
    </w:p>
    <w:p w14:paraId="5AB4E6F3" w14:textId="31BDEA0C" w:rsidR="00F040A4" w:rsidRDefault="00F040A4" w:rsidP="00F040A4">
      <w:pPr>
        <w:pStyle w:val="Verse"/>
        <w:spacing w:after="240"/>
      </w:pPr>
      <w:r w:rsidRPr="003953B7">
        <w:t>Because he remembered not to sh</w:t>
      </w:r>
      <w:r>
        <w:t>o</w:t>
      </w:r>
      <w:r w:rsidRPr="003953B7">
        <w:t>w mercy, but persecuted the poor and needy, and one broken in heart, that he might slay him.</w:t>
      </w:r>
    </w:p>
    <w:p w14:paraId="1D1A1D49" w14:textId="77777777" w:rsidR="00AF7E82" w:rsidRPr="003953B7" w:rsidRDefault="00AF7E82" w:rsidP="00AF7E82">
      <w:pPr>
        <w:pStyle w:val="Verse"/>
        <w:spacing w:after="240"/>
      </w:pPr>
      <w:r w:rsidRPr="003953B7">
        <w:t>And he loved cursing, and it shall come upon him; and he delighted not in blessing, and it shall be far from him.</w:t>
      </w:r>
    </w:p>
    <w:p w14:paraId="0DE24D38" w14:textId="77777777" w:rsidR="00AF7E82" w:rsidRPr="003953B7" w:rsidRDefault="00AF7E82" w:rsidP="00AF7E82">
      <w:pPr>
        <w:pStyle w:val="Verse"/>
        <w:spacing w:after="240"/>
      </w:pPr>
      <w:r w:rsidRPr="003953B7">
        <w:t>And he put on cursing like a garment, and it came into his bowels like water, and like oil into his bones.</w:t>
      </w:r>
    </w:p>
    <w:p w14:paraId="3EA69495" w14:textId="68F86423" w:rsidR="00FE38E9" w:rsidRDefault="009B62A7" w:rsidP="00F82D8A">
      <w:pPr>
        <w:pStyle w:val="Verse"/>
        <w:spacing w:after="240"/>
      </w:pPr>
      <w:r>
        <w:t xml:space="preserve">Let it cover him like </w:t>
      </w:r>
      <w:r w:rsidR="00AF7E82">
        <w:t>a garment;</w:t>
      </w:r>
      <w:r>
        <w:t xml:space="preserve"> </w:t>
      </w:r>
      <w:r w:rsidR="00AF7E82">
        <w:t>and like a belt wherewith he is girded continually</w:t>
      </w:r>
      <w:r>
        <w:t xml:space="preserve">. </w:t>
      </w:r>
    </w:p>
    <w:p w14:paraId="42D1E4C5" w14:textId="3449837D" w:rsidR="00AF7E82" w:rsidRPr="003953B7" w:rsidRDefault="00AF7E82" w:rsidP="00AF7E82">
      <w:pPr>
        <w:pStyle w:val="Verse"/>
        <w:spacing w:after="240"/>
      </w:pPr>
      <w:r w:rsidRPr="003953B7">
        <w:t xml:space="preserve">This is the dealing of the Lord with </w:t>
      </w:r>
      <w:r>
        <w:t>those who falsely accuse</w:t>
      </w:r>
      <w:r w:rsidRPr="003953B7">
        <w:t xml:space="preserve"> me, and with </w:t>
      </w:r>
      <w:r>
        <w:t xml:space="preserve">those who </w:t>
      </w:r>
      <w:r w:rsidRPr="003953B7">
        <w:t>speak evil against my soul.</w:t>
      </w:r>
    </w:p>
    <w:p w14:paraId="3611F236" w14:textId="77777777" w:rsidR="00AF7E82" w:rsidRDefault="00AF7E82" w:rsidP="00F82D8A">
      <w:pPr>
        <w:pStyle w:val="Verse"/>
        <w:spacing w:after="240"/>
      </w:pPr>
      <w:r w:rsidRPr="002C0B14">
        <w:t>But thou, O Lord, Lord, deal mercifully with me, for thy name</w:t>
      </w:r>
      <w:r>
        <w:t>’</w:t>
      </w:r>
      <w:r w:rsidRPr="002C0B14">
        <w:t>s sake</w:t>
      </w:r>
      <w:r>
        <w:t xml:space="preserve">, </w:t>
      </w:r>
      <w:r w:rsidRPr="002C0B14">
        <w:t>for thy mercy is good.</w:t>
      </w:r>
    </w:p>
    <w:p w14:paraId="4DFEF7A9" w14:textId="77777777" w:rsidR="00AF7E82" w:rsidRDefault="00AF7E82" w:rsidP="00F82D8A">
      <w:pPr>
        <w:pStyle w:val="Verse"/>
        <w:spacing w:after="240"/>
      </w:pPr>
      <w:r w:rsidRPr="002C0B14">
        <w:t>Deliver me, for I am poor and needy; and my heart is troubled within me.</w:t>
      </w:r>
    </w:p>
    <w:p w14:paraId="22E97560" w14:textId="38080156" w:rsidR="00AF7E82" w:rsidRPr="003953B7" w:rsidRDefault="00AF7E82" w:rsidP="00AF7E82">
      <w:pPr>
        <w:pStyle w:val="Verse"/>
        <w:spacing w:after="240"/>
      </w:pPr>
      <w:r w:rsidRPr="003953B7">
        <w:t>I am taken away like a shadow when it decline</w:t>
      </w:r>
      <w:r>
        <w:t>s</w:t>
      </w:r>
      <w:r w:rsidRPr="003953B7">
        <w:t>; I am shaken off as the locusts.</w:t>
      </w:r>
    </w:p>
    <w:p w14:paraId="7148A19D" w14:textId="77777777" w:rsidR="00AF7E82" w:rsidRPr="003953B7" w:rsidRDefault="00AF7E82" w:rsidP="00AF7E82">
      <w:pPr>
        <w:pStyle w:val="Verse"/>
        <w:spacing w:after="240"/>
      </w:pPr>
      <w:r w:rsidRPr="003953B7">
        <w:t>My knees are grown weak through fasting, and my flesh is changed for want of oil.</w:t>
      </w:r>
    </w:p>
    <w:p w14:paraId="0A6CF7A7" w14:textId="52BBEC84" w:rsidR="00AF7E82" w:rsidRPr="003953B7" w:rsidRDefault="00AF7E82" w:rsidP="00AF7E82">
      <w:pPr>
        <w:pStyle w:val="Verse"/>
        <w:spacing w:after="240"/>
      </w:pPr>
      <w:r w:rsidRPr="003953B7">
        <w:t xml:space="preserve">I am become a reproach also to them; </w:t>
      </w:r>
      <w:r w:rsidRPr="002C0B14">
        <w:t>when they saw me they shook their heads</w:t>
      </w:r>
      <w:r>
        <w:t>.</w:t>
      </w:r>
    </w:p>
    <w:p w14:paraId="012F3718" w14:textId="77777777" w:rsidR="00AF7E82" w:rsidRDefault="00AF7E82" w:rsidP="00F82D8A">
      <w:pPr>
        <w:pStyle w:val="Verse"/>
        <w:spacing w:after="240"/>
        <w:rPr>
          <w:color w:val="FF0000"/>
        </w:rPr>
      </w:pPr>
      <w:r w:rsidRPr="002C0B14">
        <w:t>Help me, O Lord my God; and save me according to thy mercy.</w:t>
      </w:r>
    </w:p>
    <w:p w14:paraId="2E3737DD" w14:textId="77777777" w:rsidR="00AF7E82" w:rsidRDefault="00AF7E82" w:rsidP="00F82D8A">
      <w:pPr>
        <w:pStyle w:val="Verse"/>
        <w:spacing w:after="240"/>
      </w:pPr>
      <w:r w:rsidRPr="002C0B14">
        <w:t>And let them know that this is thy hand; and that thou, Lord, hast wrought it.</w:t>
      </w:r>
    </w:p>
    <w:p w14:paraId="7325E005" w14:textId="6440211D" w:rsidR="00FE38E9" w:rsidRDefault="00AF7E82" w:rsidP="00F82D8A">
      <w:pPr>
        <w:pStyle w:val="Verse"/>
        <w:spacing w:after="240"/>
      </w:pPr>
      <w:r w:rsidRPr="003953B7">
        <w:t xml:space="preserve">They shall curse, but </w:t>
      </w:r>
      <w:r>
        <w:t>t</w:t>
      </w:r>
      <w:r w:rsidRPr="003953B7">
        <w:t>hou shalt bless</w:t>
      </w:r>
      <w:r w:rsidR="009B62A7">
        <w:t xml:space="preserve">; let those </w:t>
      </w:r>
      <w:r>
        <w:t>who</w:t>
      </w:r>
      <w:r w:rsidR="009B62A7">
        <w:t xml:space="preserve"> rise up against me</w:t>
      </w:r>
      <w:r>
        <w:t xml:space="preserve"> be ashamed</w:t>
      </w:r>
      <w:r w:rsidR="009B62A7">
        <w:t xml:space="preserve">, but let thy servant rejoice. </w:t>
      </w:r>
    </w:p>
    <w:p w14:paraId="1F5645D5" w14:textId="7454BB11" w:rsidR="00AF7E82" w:rsidRDefault="00AF7E82" w:rsidP="00F82D8A">
      <w:pPr>
        <w:pStyle w:val="Verse"/>
        <w:spacing w:after="240"/>
      </w:pPr>
      <w:r w:rsidRPr="002C0B14">
        <w:t>Let those that falsely accuse me be clothed with shame, and let them</w:t>
      </w:r>
      <w:r>
        <w:t xml:space="preserve"> be</w:t>
      </w:r>
      <w:r w:rsidRPr="002C0B14">
        <w:t xml:space="preserve"> cover</w:t>
      </w:r>
      <w:r>
        <w:t>ed</w:t>
      </w:r>
      <w:r w:rsidRPr="002C0B14">
        <w:t xml:space="preserve"> with shame as with a mantle</w:t>
      </w:r>
      <w:r>
        <w:t>.</w:t>
      </w:r>
    </w:p>
    <w:p w14:paraId="5AE472AF" w14:textId="4D01634E" w:rsidR="00AF7E82" w:rsidRPr="003953B7" w:rsidRDefault="00AF7E82" w:rsidP="00AF7E82">
      <w:pPr>
        <w:pStyle w:val="Verse"/>
        <w:spacing w:after="240"/>
      </w:pPr>
      <w:r w:rsidRPr="003953B7">
        <w:t xml:space="preserve">I will </w:t>
      </w:r>
      <w:r>
        <w:t>give thanks to</w:t>
      </w:r>
      <w:r w:rsidRPr="003953B7">
        <w:t xml:space="preserve"> the Lord </w:t>
      </w:r>
      <w:r>
        <w:t xml:space="preserve">abundantly </w:t>
      </w:r>
      <w:r w:rsidRPr="003953B7">
        <w:t xml:space="preserve">with my mouth; </w:t>
      </w:r>
      <w:r>
        <w:t xml:space="preserve">and in the midst of many </w:t>
      </w:r>
      <w:r w:rsidRPr="003953B7">
        <w:t>will</w:t>
      </w:r>
      <w:r>
        <w:t xml:space="preserve"> I</w:t>
      </w:r>
      <w:r w:rsidRPr="003953B7">
        <w:t xml:space="preserve"> praise </w:t>
      </w:r>
      <w:r>
        <w:t>h</w:t>
      </w:r>
      <w:r w:rsidRPr="003953B7">
        <w:t>im.</w:t>
      </w:r>
    </w:p>
    <w:p w14:paraId="25306E5B" w14:textId="12A22915" w:rsidR="009B62A7" w:rsidRDefault="00AF7E82" w:rsidP="00AF7E82">
      <w:pPr>
        <w:pStyle w:val="Verse"/>
        <w:spacing w:after="240"/>
      </w:pPr>
      <w:r w:rsidRPr="003953B7">
        <w:t xml:space="preserve">For </w:t>
      </w:r>
      <w:r>
        <w:t>h</w:t>
      </w:r>
      <w:r w:rsidRPr="003953B7">
        <w:t xml:space="preserve">e stood at the right hand of the poor, </w:t>
      </w:r>
      <w:r w:rsidRPr="002C0B14">
        <w:t xml:space="preserve">to save me from </w:t>
      </w:r>
      <w:r>
        <w:t xml:space="preserve">those who </w:t>
      </w:r>
      <w:r w:rsidRPr="002C0B14">
        <w:t>persecute my soul.</w:t>
      </w:r>
    </w:p>
    <w:p w14:paraId="4E0666E9" w14:textId="77777777" w:rsidR="00B50629" w:rsidRDefault="00B50629" w:rsidP="0037394E">
      <w:pPr>
        <w:pStyle w:val="Rubric"/>
      </w:pPr>
      <w:r>
        <w:t>Glory. Both now. Alleluia.</w:t>
      </w:r>
    </w:p>
    <w:p w14:paraId="66A6C7EB"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Sixteen</w:t>
      </w:r>
    </w:p>
    <w:p w14:paraId="275062F5" w14:textId="77777777" w:rsidR="009131F8" w:rsidRPr="009131F8" w:rsidRDefault="009131F8" w:rsidP="009131F8">
      <w:pPr>
        <w:pStyle w:val="Heading2"/>
        <w:spacing w:after="240"/>
      </w:pPr>
      <w:r w:rsidRPr="009131F8">
        <w:t>First Stasis</w:t>
      </w:r>
    </w:p>
    <w:p w14:paraId="51F109A6" w14:textId="77777777" w:rsidR="009B62A7" w:rsidRDefault="00FE38E9" w:rsidP="00FA3250">
      <w:pPr>
        <w:pStyle w:val="Heading3"/>
        <w:spacing w:after="240"/>
      </w:pPr>
      <w:r>
        <w:t>Psalm</w:t>
      </w:r>
      <w:r w:rsidR="009B62A7">
        <w:t xml:space="preserve"> 109</w:t>
      </w:r>
    </w:p>
    <w:p w14:paraId="270C0B6F" w14:textId="77777777" w:rsidR="009B62A7" w:rsidRDefault="009B62A7" w:rsidP="00161212">
      <w:pPr>
        <w:pStyle w:val="Rubric"/>
      </w:pPr>
      <w:r>
        <w:t xml:space="preserve">A psalm of David </w:t>
      </w:r>
    </w:p>
    <w:p w14:paraId="141F6AE8" w14:textId="77777777" w:rsidR="00FE38E9" w:rsidRDefault="009B62A7" w:rsidP="00F82D8A">
      <w:pPr>
        <w:pStyle w:val="Verse"/>
        <w:spacing w:after="240"/>
      </w:pPr>
      <w:r>
        <w:t xml:space="preserve">The Lord said to my Lord: sit at my right hand until I make thine enemies thy footstool. </w:t>
      </w:r>
    </w:p>
    <w:p w14:paraId="54AF0288" w14:textId="4F9DDBB8" w:rsidR="0091555C" w:rsidRPr="003953B7" w:rsidRDefault="0091555C" w:rsidP="0091555C">
      <w:pPr>
        <w:pStyle w:val="Verse"/>
        <w:spacing w:after="240"/>
      </w:pPr>
      <w:r w:rsidRPr="003953B7">
        <w:t xml:space="preserve">The Lord shall send </w:t>
      </w:r>
      <w:r>
        <w:t>t</w:t>
      </w:r>
      <w:r w:rsidRPr="003953B7">
        <w:t xml:space="preserve">hee a rod of power out of </w:t>
      </w:r>
      <w:r>
        <w:t>S</w:t>
      </w:r>
      <w:r w:rsidRPr="003953B7">
        <w:t xml:space="preserve">ion; rule </w:t>
      </w:r>
      <w:r>
        <w:t>t</w:t>
      </w:r>
      <w:r w:rsidRPr="003953B7">
        <w:t xml:space="preserve">hou in the midst of </w:t>
      </w:r>
      <w:r>
        <w:t>t</w:t>
      </w:r>
      <w:r w:rsidRPr="003953B7">
        <w:t>hine enemies.</w:t>
      </w:r>
    </w:p>
    <w:p w14:paraId="327BDBE1" w14:textId="2E4B810B" w:rsidR="0091555C" w:rsidRDefault="0091555C" w:rsidP="0091555C">
      <w:pPr>
        <w:pStyle w:val="Verse"/>
        <w:spacing w:after="240"/>
      </w:pPr>
      <w:r w:rsidRPr="003953B7">
        <w:t xml:space="preserve">With </w:t>
      </w:r>
      <w:r>
        <w:t>t</w:t>
      </w:r>
      <w:r w:rsidRPr="003953B7">
        <w:t xml:space="preserve">hee is dominion in the day of </w:t>
      </w:r>
      <w:r>
        <w:t>t</w:t>
      </w:r>
      <w:r w:rsidRPr="003953B7">
        <w:t xml:space="preserve">hy power, in the splendor of </w:t>
      </w:r>
      <w:r>
        <w:t>t</w:t>
      </w:r>
      <w:r w:rsidRPr="003953B7">
        <w:t>hy saints.</w:t>
      </w:r>
    </w:p>
    <w:p w14:paraId="1D208094" w14:textId="42643032" w:rsidR="00FE38E9" w:rsidRDefault="009B62A7" w:rsidP="00F82D8A">
      <w:pPr>
        <w:pStyle w:val="Verse"/>
        <w:spacing w:after="240"/>
      </w:pPr>
      <w:r>
        <w:t xml:space="preserve">From the womb before the morning star have </w:t>
      </w:r>
      <w:r w:rsidR="0091555C">
        <w:t xml:space="preserve">I </w:t>
      </w:r>
      <w:r>
        <w:t xml:space="preserve">begotten thee. </w:t>
      </w:r>
    </w:p>
    <w:p w14:paraId="02F1776D" w14:textId="0EA20222" w:rsidR="00FE38E9" w:rsidRDefault="009B62A7" w:rsidP="00F82D8A">
      <w:pPr>
        <w:pStyle w:val="Verse"/>
        <w:spacing w:after="240"/>
      </w:pPr>
      <w:r>
        <w:t xml:space="preserve">The Lord has sworn and will not repent: Thou art </w:t>
      </w:r>
      <w:r w:rsidR="0091555C">
        <w:t xml:space="preserve">a </w:t>
      </w:r>
      <w:r>
        <w:t xml:space="preserve">priest forever after the order of Melchizedek. </w:t>
      </w:r>
    </w:p>
    <w:p w14:paraId="047F32EB" w14:textId="5901123D" w:rsidR="00FE38E9" w:rsidRDefault="009B62A7" w:rsidP="00F82D8A">
      <w:pPr>
        <w:pStyle w:val="Verse"/>
        <w:spacing w:after="240"/>
      </w:pPr>
      <w:r>
        <w:t xml:space="preserve">The Lord at thy right hand has </w:t>
      </w:r>
      <w:r w:rsidR="0091555C">
        <w:t>broken</w:t>
      </w:r>
      <w:r>
        <w:t xml:space="preserve"> kings in the day of his wrath. </w:t>
      </w:r>
    </w:p>
    <w:p w14:paraId="2668D052" w14:textId="5B182E3C" w:rsidR="0091555C" w:rsidRDefault="0091555C" w:rsidP="00F82D8A">
      <w:pPr>
        <w:pStyle w:val="Verse"/>
        <w:spacing w:after="240"/>
        <w:rPr>
          <w:color w:val="FF0000"/>
        </w:rPr>
      </w:pPr>
      <w:r w:rsidRPr="002C0B14">
        <w:t xml:space="preserve">He shall judge among the nations, </w:t>
      </w:r>
      <w:r>
        <w:t>h</w:t>
      </w:r>
      <w:r w:rsidRPr="0091555C">
        <w:t>e shall fill them with dead bodies</w:t>
      </w:r>
      <w:r>
        <w:t>;</w:t>
      </w:r>
      <w:r w:rsidRPr="002C0B14">
        <w:t xml:space="preserve"> he shall crush the heads of many on the earth.</w:t>
      </w:r>
    </w:p>
    <w:p w14:paraId="573364D3" w14:textId="54178C29" w:rsidR="00237B9C" w:rsidRDefault="0091555C" w:rsidP="00F82D8A">
      <w:pPr>
        <w:pStyle w:val="Verse"/>
        <w:spacing w:after="240"/>
      </w:pPr>
      <w:r w:rsidRPr="002C0B14">
        <w:t xml:space="preserve">He shall drink of the brook in the way; therefore shall he lift up </w:t>
      </w:r>
      <w:r>
        <w:t>his</w:t>
      </w:r>
      <w:r w:rsidRPr="002C0B14">
        <w:t xml:space="preserve"> head</w:t>
      </w:r>
      <w:r w:rsidR="009B62A7">
        <w:t xml:space="preserve">. </w:t>
      </w:r>
    </w:p>
    <w:p w14:paraId="69AFC5DC" w14:textId="77777777" w:rsidR="009B62A7" w:rsidRDefault="00FE38E9" w:rsidP="00FA3250">
      <w:pPr>
        <w:pStyle w:val="Heading3"/>
        <w:spacing w:after="240"/>
      </w:pPr>
      <w:r>
        <w:t>Psalm</w:t>
      </w:r>
      <w:r w:rsidR="009B62A7">
        <w:t xml:space="preserve"> 110</w:t>
      </w:r>
    </w:p>
    <w:p w14:paraId="17466AEE" w14:textId="77777777" w:rsidR="009B62A7" w:rsidRDefault="009B62A7" w:rsidP="00161212">
      <w:pPr>
        <w:pStyle w:val="Rubric"/>
      </w:pPr>
      <w:r>
        <w:t xml:space="preserve">Alleluia </w:t>
      </w:r>
    </w:p>
    <w:p w14:paraId="0380F66B" w14:textId="18541F3D" w:rsidR="00FE38E9" w:rsidRDefault="0091555C" w:rsidP="00F82D8A">
      <w:pPr>
        <w:pStyle w:val="Verse"/>
        <w:spacing w:after="240"/>
      </w:pPr>
      <w:r w:rsidRPr="002C0B14">
        <w:t>I will give thanks</w:t>
      </w:r>
      <w:r>
        <w:t xml:space="preserve"> to thee</w:t>
      </w:r>
      <w:r w:rsidRPr="002C0B14">
        <w:t>, O Lord, with my whole heart, in the council of the upright, and in the congregation</w:t>
      </w:r>
      <w:r w:rsidR="009B62A7">
        <w:t xml:space="preserve">. </w:t>
      </w:r>
    </w:p>
    <w:p w14:paraId="057A2511" w14:textId="2A5D9191" w:rsidR="00FE38E9" w:rsidRDefault="0091555C" w:rsidP="00F82D8A">
      <w:pPr>
        <w:pStyle w:val="Verse"/>
        <w:spacing w:after="240"/>
      </w:pPr>
      <w:r>
        <w:t>Great are t</w:t>
      </w:r>
      <w:r w:rsidRPr="0091555C">
        <w:t>he works of the Lord, sought out according to all his will</w:t>
      </w:r>
      <w:r w:rsidR="009B62A7">
        <w:t xml:space="preserve">. </w:t>
      </w:r>
    </w:p>
    <w:p w14:paraId="39ECA783" w14:textId="13A160F6" w:rsidR="00FE38E9" w:rsidRDefault="009B62A7" w:rsidP="00F82D8A">
      <w:pPr>
        <w:pStyle w:val="Verse"/>
        <w:spacing w:after="240"/>
      </w:pPr>
      <w:r>
        <w:t xml:space="preserve">Gratitude and majesty are his work, his righteousness endures </w:t>
      </w:r>
      <w:r w:rsidR="0091555C">
        <w:t>unto ages of ages.</w:t>
      </w:r>
    </w:p>
    <w:p w14:paraId="2F61902B" w14:textId="6B578388" w:rsidR="0091555C" w:rsidRDefault="0091555C" w:rsidP="00F82D8A">
      <w:pPr>
        <w:pStyle w:val="Verse"/>
        <w:spacing w:after="240"/>
        <w:rPr>
          <w:color w:val="FF0000"/>
        </w:rPr>
      </w:pPr>
      <w:r w:rsidRPr="002C0B14">
        <w:t xml:space="preserve">He has caused his </w:t>
      </w:r>
      <w:r>
        <w:t>wondrous</w:t>
      </w:r>
      <w:r w:rsidRPr="002C0B14">
        <w:t xml:space="preserve"> works to be remembered: the Lord is merciful and compassionate.</w:t>
      </w:r>
    </w:p>
    <w:p w14:paraId="42512F1A" w14:textId="01F484AB" w:rsidR="0091555C" w:rsidRDefault="0091555C" w:rsidP="00F82D8A">
      <w:pPr>
        <w:pStyle w:val="Verse"/>
        <w:spacing w:after="240"/>
        <w:rPr>
          <w:color w:val="FF0000"/>
        </w:rPr>
      </w:pPr>
      <w:r w:rsidRPr="002C0B14">
        <w:t>He has given food to th</w:t>
      </w:r>
      <w:r>
        <w:t>ose who</w:t>
      </w:r>
      <w:r w:rsidRPr="002C0B14">
        <w:t xml:space="preserve"> fear him: he will remember his covenant </w:t>
      </w:r>
      <w:r>
        <w:t>unto the ages</w:t>
      </w:r>
      <w:r w:rsidRPr="002C0B14">
        <w:t>.</w:t>
      </w:r>
    </w:p>
    <w:p w14:paraId="3D15EE20" w14:textId="068BF561" w:rsidR="00FE38E9" w:rsidRDefault="0091555C" w:rsidP="00F82D8A">
      <w:pPr>
        <w:pStyle w:val="Verse"/>
        <w:spacing w:after="240"/>
      </w:pPr>
      <w:r w:rsidRPr="002C0B14">
        <w:t xml:space="preserve">He has declared to his people the power of his works, to give them the inheritance of the </w:t>
      </w:r>
      <w:r>
        <w:t>nations</w:t>
      </w:r>
      <w:r w:rsidR="009B62A7">
        <w:t xml:space="preserve">. </w:t>
      </w:r>
    </w:p>
    <w:p w14:paraId="5D5B4DFE" w14:textId="77777777" w:rsidR="00E015BF" w:rsidRDefault="009B62A7" w:rsidP="00F82D8A">
      <w:pPr>
        <w:pStyle w:val="Verse"/>
        <w:spacing w:after="240"/>
      </w:pPr>
      <w:r>
        <w:t>The works of his hands are truth and judgment</w:t>
      </w:r>
      <w:r w:rsidR="00E015BF">
        <w:t xml:space="preserve">; </w:t>
      </w:r>
      <w:r>
        <w:t>all his commandments</w:t>
      </w:r>
      <w:r w:rsidR="00E015BF">
        <w:t xml:space="preserve"> are sure,</w:t>
      </w:r>
    </w:p>
    <w:p w14:paraId="46FC4106" w14:textId="12CBDE78" w:rsidR="00FE38E9" w:rsidRDefault="00E015BF" w:rsidP="00F82D8A">
      <w:pPr>
        <w:pStyle w:val="Verse"/>
        <w:spacing w:after="240"/>
      </w:pPr>
      <w:r>
        <w:t>E</w:t>
      </w:r>
      <w:r w:rsidR="009B62A7">
        <w:t xml:space="preserve">stablished unto ages of ages, </w:t>
      </w:r>
      <w:r>
        <w:t>done</w:t>
      </w:r>
      <w:r w:rsidR="009B62A7">
        <w:t xml:space="preserve"> in truth and uprightness. </w:t>
      </w:r>
    </w:p>
    <w:p w14:paraId="565765B6" w14:textId="5DF0CEE8" w:rsidR="00FE38E9" w:rsidRDefault="009B62A7" w:rsidP="00F82D8A">
      <w:pPr>
        <w:pStyle w:val="Verse"/>
        <w:spacing w:after="240"/>
      </w:pPr>
      <w:r>
        <w:t xml:space="preserve">He sent redemption to his people, he </w:t>
      </w:r>
      <w:r w:rsidR="00E015BF">
        <w:t xml:space="preserve">has </w:t>
      </w:r>
      <w:r>
        <w:t xml:space="preserve">commanded his covenant </w:t>
      </w:r>
      <w:r w:rsidR="001043E4">
        <w:t>unto the ages</w:t>
      </w:r>
      <w:r>
        <w:t>; holy and fear</w:t>
      </w:r>
      <w:r w:rsidR="00E015BF">
        <w:t>some</w:t>
      </w:r>
      <w:r>
        <w:t xml:space="preserve"> is his name. </w:t>
      </w:r>
    </w:p>
    <w:p w14:paraId="0515A2A9" w14:textId="77777777" w:rsidR="001043E4" w:rsidRPr="003953B7" w:rsidRDefault="001043E4" w:rsidP="001043E4">
      <w:pPr>
        <w:pStyle w:val="Verse"/>
        <w:spacing w:after="240"/>
      </w:pPr>
      <w:r w:rsidRPr="003953B7">
        <w:t>The fear of the Lord is the beginning of wisdom, and a good understanding have all they that do accordingly.</w:t>
      </w:r>
    </w:p>
    <w:p w14:paraId="71E5CB7C" w14:textId="519967F8" w:rsidR="00237B9C" w:rsidRDefault="001043E4" w:rsidP="001043E4">
      <w:pPr>
        <w:pStyle w:val="Verse"/>
        <w:spacing w:after="240"/>
      </w:pPr>
      <w:r w:rsidRPr="003953B7">
        <w:t>His praise endure</w:t>
      </w:r>
      <w:r>
        <w:t>s</w:t>
      </w:r>
      <w:r w:rsidRPr="003953B7">
        <w:t xml:space="preserve"> </w:t>
      </w:r>
      <w:r w:rsidR="00250B82">
        <w:t>unto ages of ages</w:t>
      </w:r>
      <w:r w:rsidR="009B62A7">
        <w:t xml:space="preserve">. </w:t>
      </w:r>
    </w:p>
    <w:p w14:paraId="17BC421F" w14:textId="77777777" w:rsidR="009B62A7" w:rsidRDefault="00FE38E9" w:rsidP="00FA3250">
      <w:pPr>
        <w:pStyle w:val="Heading3"/>
        <w:spacing w:after="240"/>
      </w:pPr>
      <w:r>
        <w:t>Psalm</w:t>
      </w:r>
      <w:r w:rsidR="009B62A7">
        <w:t xml:space="preserve"> 111</w:t>
      </w:r>
    </w:p>
    <w:p w14:paraId="2C414C4C" w14:textId="77777777" w:rsidR="009B62A7" w:rsidRDefault="009B62A7" w:rsidP="00161212">
      <w:pPr>
        <w:pStyle w:val="Rubric"/>
      </w:pPr>
      <w:r>
        <w:t xml:space="preserve">Alleluia </w:t>
      </w:r>
    </w:p>
    <w:p w14:paraId="522DE02A" w14:textId="519A4191" w:rsidR="002415CD" w:rsidRPr="002415CD" w:rsidRDefault="009B62A7" w:rsidP="002415CD">
      <w:pPr>
        <w:pStyle w:val="Verse"/>
        <w:spacing w:after="240"/>
      </w:pPr>
      <w:r>
        <w:t>Blessed is the man who fears the Lord</w:t>
      </w:r>
      <w:r w:rsidR="002415CD">
        <w:t xml:space="preserve">, who greatly delights </w:t>
      </w:r>
      <w:r w:rsidR="002415CD" w:rsidRPr="002415CD">
        <w:t xml:space="preserve">in </w:t>
      </w:r>
      <w:r w:rsidR="002415CD">
        <w:t>h</w:t>
      </w:r>
      <w:r w:rsidR="002415CD" w:rsidRPr="002415CD">
        <w:t>is</w:t>
      </w:r>
      <w:r w:rsidR="002415CD">
        <w:t xml:space="preserve"> </w:t>
      </w:r>
      <w:r w:rsidR="002415CD" w:rsidRPr="002415CD">
        <w:t>commandments.</w:t>
      </w:r>
    </w:p>
    <w:p w14:paraId="4D2E6BDC" w14:textId="77777777" w:rsidR="002415CD" w:rsidRDefault="002415CD" w:rsidP="00F82D8A">
      <w:pPr>
        <w:pStyle w:val="Verse"/>
        <w:spacing w:after="240"/>
      </w:pPr>
    </w:p>
    <w:p w14:paraId="2F8F79AC" w14:textId="7B7C1EE7" w:rsidR="00FE38E9" w:rsidRDefault="009B62A7" w:rsidP="00F82D8A">
      <w:pPr>
        <w:pStyle w:val="Verse"/>
        <w:spacing w:after="240"/>
      </w:pPr>
      <w:r>
        <w:t xml:space="preserve">His seed shall be mighty on </w:t>
      </w:r>
      <w:r w:rsidR="002415CD">
        <w:t xml:space="preserve">the </w:t>
      </w:r>
      <w:r>
        <w:t>earth</w:t>
      </w:r>
      <w:r w:rsidR="002415CD">
        <w:t>;</w:t>
      </w:r>
      <w:r>
        <w:t xml:space="preserve"> the generation of the upright shall be blessed. </w:t>
      </w:r>
    </w:p>
    <w:p w14:paraId="1F5CB154" w14:textId="7490888C" w:rsidR="002415CD" w:rsidRDefault="002415CD" w:rsidP="00F82D8A">
      <w:pPr>
        <w:pStyle w:val="Verse"/>
        <w:spacing w:after="240"/>
      </w:pPr>
      <w:r w:rsidRPr="002C0B14">
        <w:t xml:space="preserve">Glory and riches shall be in his house; and his righteousness endures </w:t>
      </w:r>
      <w:r>
        <w:t>unto ages of ages.</w:t>
      </w:r>
    </w:p>
    <w:p w14:paraId="4673994C" w14:textId="5D6463EB" w:rsidR="00BF3769" w:rsidRDefault="00BF3769" w:rsidP="00F82D8A">
      <w:pPr>
        <w:pStyle w:val="Verse"/>
        <w:spacing w:after="240"/>
      </w:pPr>
      <w:r w:rsidRPr="00BF3769">
        <w:t xml:space="preserve">Light </w:t>
      </w:r>
      <w:r>
        <w:t>a</w:t>
      </w:r>
      <w:r w:rsidRPr="00BF3769">
        <w:t xml:space="preserve">rises in the darkness for the upright; </w:t>
      </w:r>
      <w:r w:rsidRPr="003953B7">
        <w:t>he is merciful, and full of compassion, and righteous.</w:t>
      </w:r>
    </w:p>
    <w:p w14:paraId="2ED17D10" w14:textId="6301F6DA" w:rsidR="00BF3769" w:rsidRPr="003953B7" w:rsidRDefault="00BF3769" w:rsidP="00BF3769">
      <w:pPr>
        <w:pStyle w:val="Verse"/>
        <w:spacing w:after="240"/>
      </w:pPr>
      <w:r w:rsidRPr="003953B7">
        <w:t>A good man is he that sh</w:t>
      </w:r>
      <w:r>
        <w:t>ows</w:t>
      </w:r>
      <w:r w:rsidRPr="003953B7">
        <w:t xml:space="preserve"> compassion and lend</w:t>
      </w:r>
      <w:r>
        <w:t>s;</w:t>
      </w:r>
      <w:r w:rsidRPr="003953B7">
        <w:t xml:space="preserve"> he will order his words with discretion, for he shall not be moved </w:t>
      </w:r>
      <w:r>
        <w:t>unto the ages</w:t>
      </w:r>
      <w:r w:rsidRPr="003953B7">
        <w:t>.</w:t>
      </w:r>
    </w:p>
    <w:p w14:paraId="35B78849" w14:textId="77777777" w:rsidR="00BF3769" w:rsidRPr="003953B7" w:rsidRDefault="00BF3769" w:rsidP="00BF3769">
      <w:pPr>
        <w:pStyle w:val="Verse"/>
        <w:spacing w:after="240"/>
      </w:pPr>
      <w:r w:rsidRPr="003953B7">
        <w:t>The righteous shall be in everlasting remembrance; he shall not be afraid of evil tidings; his heart is ready to hope in the Lord.</w:t>
      </w:r>
    </w:p>
    <w:p w14:paraId="7530E5EA" w14:textId="3BC6CDDB" w:rsidR="00BF3769" w:rsidRPr="003953B7" w:rsidRDefault="00BF3769" w:rsidP="00BF3769">
      <w:pPr>
        <w:pStyle w:val="Verse"/>
        <w:spacing w:after="240"/>
      </w:pPr>
      <w:r w:rsidRPr="003953B7">
        <w:t xml:space="preserve">His heart is established, he shall not be afraid, </w:t>
      </w:r>
      <w:r>
        <w:t>till</w:t>
      </w:r>
      <w:r w:rsidRPr="003953B7">
        <w:t xml:space="preserve"> he</w:t>
      </w:r>
      <w:r>
        <w:t xml:space="preserve"> shall</w:t>
      </w:r>
      <w:r w:rsidRPr="003953B7">
        <w:t xml:space="preserve"> see his desire upon his enemies.</w:t>
      </w:r>
    </w:p>
    <w:p w14:paraId="6FF1431B" w14:textId="21606051" w:rsidR="00BF3769" w:rsidRPr="003953B7" w:rsidRDefault="00BF3769" w:rsidP="00BF3769">
      <w:pPr>
        <w:pStyle w:val="Verse"/>
        <w:spacing w:after="240"/>
      </w:pPr>
      <w:r w:rsidRPr="003953B7">
        <w:t>He ha</w:t>
      </w:r>
      <w:r>
        <w:t>s</w:t>
      </w:r>
      <w:r w:rsidRPr="003953B7">
        <w:t xml:space="preserve"> dispersed</w:t>
      </w:r>
      <w:r>
        <w:t xml:space="preserve"> abroad</w:t>
      </w:r>
      <w:r w:rsidRPr="003953B7">
        <w:t>, he ha</w:t>
      </w:r>
      <w:r>
        <w:t>s</w:t>
      </w:r>
      <w:r w:rsidRPr="003953B7">
        <w:t xml:space="preserve"> given to the poor; his righteousness endure</w:t>
      </w:r>
      <w:r>
        <w:t>s</w:t>
      </w:r>
      <w:r w:rsidRPr="003953B7">
        <w:t xml:space="preserve"> </w:t>
      </w:r>
      <w:r>
        <w:t>unto ages of ages:</w:t>
      </w:r>
      <w:r w:rsidRPr="003953B7">
        <w:t xml:space="preserve"> his horn shall be exalted with glory.</w:t>
      </w:r>
    </w:p>
    <w:p w14:paraId="14EFBAD5" w14:textId="09CF651A" w:rsidR="009B62A7" w:rsidRDefault="009B62A7" w:rsidP="00F82D8A">
      <w:pPr>
        <w:pStyle w:val="Verse"/>
        <w:spacing w:after="240"/>
      </w:pPr>
      <w:r>
        <w:t xml:space="preserve">The sinner shall see </w:t>
      </w:r>
      <w:r w:rsidR="00BF3769">
        <w:t>it and be angry</w:t>
      </w:r>
      <w:r>
        <w:t xml:space="preserve">, </w:t>
      </w:r>
      <w:r w:rsidR="00BF3769" w:rsidRPr="003953B7">
        <w:t>he shall gnash his teeth and melt away; the desire of the sinner shall perish.</w:t>
      </w:r>
      <w:r>
        <w:t xml:space="preserve"> </w:t>
      </w:r>
    </w:p>
    <w:p w14:paraId="4BDF2E62" w14:textId="77777777" w:rsidR="00B50629" w:rsidRDefault="00B50629" w:rsidP="0037394E">
      <w:pPr>
        <w:pStyle w:val="Rubric"/>
      </w:pPr>
      <w:r>
        <w:t>Glory. Both now. Alleluia.</w:t>
      </w:r>
    </w:p>
    <w:p w14:paraId="4C03377F" w14:textId="77777777" w:rsidR="00237B9C" w:rsidRDefault="00B50629" w:rsidP="00B50629">
      <w:pPr>
        <w:pStyle w:val="Heading2"/>
        <w:spacing w:after="240"/>
      </w:pPr>
      <w:r>
        <w:t>Second Stasis</w:t>
      </w:r>
    </w:p>
    <w:p w14:paraId="3274F16F" w14:textId="77777777" w:rsidR="009B62A7" w:rsidRDefault="00FE38E9" w:rsidP="00FA3250">
      <w:pPr>
        <w:pStyle w:val="Heading3"/>
        <w:spacing w:after="240"/>
      </w:pPr>
      <w:r>
        <w:t>Psalm</w:t>
      </w:r>
      <w:r w:rsidR="009B62A7">
        <w:t xml:space="preserve"> 112</w:t>
      </w:r>
    </w:p>
    <w:p w14:paraId="4B5EF130" w14:textId="77777777" w:rsidR="009B62A7" w:rsidRDefault="009B62A7" w:rsidP="00161212">
      <w:pPr>
        <w:pStyle w:val="Rubric"/>
      </w:pPr>
      <w:r>
        <w:t xml:space="preserve">Alleluia </w:t>
      </w:r>
    </w:p>
    <w:p w14:paraId="14578B51" w14:textId="66C0B17A" w:rsidR="00FE38E9" w:rsidRDefault="009B62A7" w:rsidP="00F82D8A">
      <w:pPr>
        <w:pStyle w:val="Verse"/>
        <w:spacing w:after="240"/>
      </w:pPr>
      <w:r>
        <w:t xml:space="preserve">Praise the Lord, </w:t>
      </w:r>
      <w:r w:rsidR="00F96D01">
        <w:t>ye</w:t>
      </w:r>
      <w:r>
        <w:t xml:space="preserve"> servants, praise the name of the Lord. </w:t>
      </w:r>
    </w:p>
    <w:p w14:paraId="7D8863D6" w14:textId="77777777" w:rsidR="00FE38E9" w:rsidRDefault="009B62A7" w:rsidP="00F82D8A">
      <w:pPr>
        <w:pStyle w:val="Verse"/>
        <w:spacing w:after="240"/>
      </w:pPr>
      <w:r>
        <w:t xml:space="preserve">Blessed be the name of the Lord henceforth and forevermore. </w:t>
      </w:r>
    </w:p>
    <w:p w14:paraId="541B17E5" w14:textId="2F804D0C" w:rsidR="00F96D01" w:rsidRPr="003953B7" w:rsidRDefault="00F96D01" w:rsidP="00F96D01">
      <w:pPr>
        <w:pStyle w:val="Verse"/>
        <w:spacing w:after="240"/>
      </w:pPr>
      <w:r w:rsidRPr="003953B7">
        <w:t>From the rising of the sun to the going down of the same, the name</w:t>
      </w:r>
      <w:r>
        <w:t xml:space="preserve"> of the Lord</w:t>
      </w:r>
      <w:r w:rsidRPr="003953B7">
        <w:t xml:space="preserve"> is to be praised.</w:t>
      </w:r>
    </w:p>
    <w:p w14:paraId="2E708548" w14:textId="11F6CC58" w:rsidR="00F96D01" w:rsidRPr="003953B7" w:rsidRDefault="00F96D01" w:rsidP="00F96D01">
      <w:pPr>
        <w:pStyle w:val="Verse"/>
        <w:spacing w:after="240"/>
      </w:pPr>
      <w:r w:rsidRPr="003953B7">
        <w:t xml:space="preserve">The Lord is high above all nations; </w:t>
      </w:r>
      <w:r>
        <w:t>h</w:t>
      </w:r>
      <w:r w:rsidRPr="003953B7">
        <w:t>is glory is above the heavens.</w:t>
      </w:r>
    </w:p>
    <w:p w14:paraId="2071BBCB" w14:textId="6236802C" w:rsidR="00FE38E9" w:rsidRDefault="009B62A7" w:rsidP="00F82D8A">
      <w:pPr>
        <w:pStyle w:val="Verse"/>
        <w:spacing w:after="240"/>
      </w:pPr>
      <w:r>
        <w:t xml:space="preserve">Who is like the Lord our God, who dwells </w:t>
      </w:r>
      <w:r w:rsidR="00F96D01">
        <w:t xml:space="preserve">on </w:t>
      </w:r>
      <w:r>
        <w:t>high</w:t>
      </w:r>
      <w:r w:rsidR="00F96D01">
        <w:t>, a</w:t>
      </w:r>
      <w:r>
        <w:t xml:space="preserve">nd beholds the humble things in the heavens and upon the earth? </w:t>
      </w:r>
    </w:p>
    <w:p w14:paraId="25A0C298" w14:textId="77777777" w:rsidR="00F96D01" w:rsidRDefault="00F96D01" w:rsidP="00F96D01">
      <w:pPr>
        <w:pStyle w:val="Verse"/>
        <w:spacing w:after="240"/>
      </w:pPr>
      <w:r>
        <w:t>He</w:t>
      </w:r>
      <w:r w:rsidRPr="002C0B14">
        <w:t xml:space="preserve"> lifts up the poor from the earth, and raises up the needy from the dunghill</w:t>
      </w:r>
    </w:p>
    <w:p w14:paraId="0D6E100B" w14:textId="77777777" w:rsidR="00D72E8E" w:rsidRDefault="00F96D01" w:rsidP="00F96D01">
      <w:pPr>
        <w:pStyle w:val="Verse"/>
        <w:spacing w:after="240"/>
      </w:pPr>
      <w:r>
        <w:t>T</w:t>
      </w:r>
      <w:r w:rsidR="00D72E8E">
        <w:t>hat he may</w:t>
      </w:r>
      <w:r w:rsidRPr="002C0B14">
        <w:t xml:space="preserve"> set him with princes, even with the princes of his people</w:t>
      </w:r>
      <w:r w:rsidR="00D72E8E">
        <w:t>;</w:t>
      </w:r>
    </w:p>
    <w:p w14:paraId="3B25FD6C" w14:textId="74B19032" w:rsidR="00237B9C" w:rsidRDefault="00D72E8E" w:rsidP="00D72E8E">
      <w:pPr>
        <w:pStyle w:val="Verse"/>
        <w:spacing w:after="240"/>
      </w:pPr>
      <w:r>
        <w:t>W</w:t>
      </w:r>
      <w:r w:rsidR="00F96D01" w:rsidRPr="002C0B14">
        <w:t>ho settles the barren woman in a house, as a mother rejoicing over children.</w:t>
      </w:r>
    </w:p>
    <w:p w14:paraId="3B77EC01" w14:textId="77777777" w:rsidR="009B62A7" w:rsidRDefault="00FE38E9" w:rsidP="00FA3250">
      <w:pPr>
        <w:pStyle w:val="Heading3"/>
        <w:spacing w:after="240"/>
      </w:pPr>
      <w:r>
        <w:t>Psalm</w:t>
      </w:r>
      <w:r w:rsidR="009B62A7">
        <w:t xml:space="preserve"> 113</w:t>
      </w:r>
    </w:p>
    <w:p w14:paraId="02A5BF0E" w14:textId="77777777" w:rsidR="009B62A7" w:rsidRDefault="009B62A7" w:rsidP="00161212">
      <w:pPr>
        <w:pStyle w:val="Rubric"/>
      </w:pPr>
      <w:r>
        <w:t xml:space="preserve">Alleluia </w:t>
      </w:r>
    </w:p>
    <w:p w14:paraId="3D21CB47" w14:textId="77777777" w:rsidR="008C1A45" w:rsidRPr="003953B7" w:rsidRDefault="008C1A45" w:rsidP="008C1A45">
      <w:pPr>
        <w:pStyle w:val="Verse"/>
        <w:spacing w:after="240"/>
      </w:pPr>
      <w:r w:rsidRPr="003953B7">
        <w:t>When Israel went out of Egypt, the house of Jacob from among a barbarous people,</w:t>
      </w:r>
    </w:p>
    <w:p w14:paraId="548047B9" w14:textId="1E093C9C" w:rsidR="008C1A45" w:rsidRPr="003953B7" w:rsidRDefault="008C1A45" w:rsidP="008C1A45">
      <w:pPr>
        <w:pStyle w:val="Verse"/>
        <w:spacing w:after="240"/>
      </w:pPr>
      <w:r w:rsidRPr="003953B7">
        <w:t xml:space="preserve">Judah </w:t>
      </w:r>
      <w:r>
        <w:t>became</w:t>
      </w:r>
      <w:r w:rsidRPr="003953B7">
        <w:t xml:space="preserve"> </w:t>
      </w:r>
      <w:r>
        <w:t>h</w:t>
      </w:r>
      <w:r w:rsidRPr="003953B7">
        <w:t xml:space="preserve">is sanctuary, and Israel </w:t>
      </w:r>
      <w:r>
        <w:t>h</w:t>
      </w:r>
      <w:r w:rsidRPr="003953B7">
        <w:t>is dominion.</w:t>
      </w:r>
    </w:p>
    <w:p w14:paraId="584C6863" w14:textId="77777777" w:rsidR="008C1A45" w:rsidRPr="003953B7" w:rsidRDefault="008C1A45" w:rsidP="008C1A45">
      <w:pPr>
        <w:pStyle w:val="Verse"/>
        <w:spacing w:after="240"/>
      </w:pPr>
      <w:r w:rsidRPr="003953B7">
        <w:t>The sea saw it, and fled; Jordan was turned back.</w:t>
      </w:r>
    </w:p>
    <w:p w14:paraId="064D7230" w14:textId="77777777" w:rsidR="008C1A45" w:rsidRPr="003953B7" w:rsidRDefault="008C1A45" w:rsidP="008C1A45">
      <w:pPr>
        <w:pStyle w:val="Verse"/>
        <w:spacing w:after="240"/>
      </w:pPr>
      <w:r w:rsidRPr="003953B7">
        <w:t>The mountains skipped like rams, and the hills like lambs. What ailed thee, O sea, that thou</w:t>
      </w:r>
      <w:r>
        <w:t xml:space="preserve"> didst</w:t>
      </w:r>
      <w:r w:rsidRPr="003953B7">
        <w:t xml:space="preserve"> fle</w:t>
      </w:r>
      <w:r>
        <w:t>e</w:t>
      </w:r>
      <w:r w:rsidRPr="003953B7">
        <w:t>? and thou, Jordan,</w:t>
      </w:r>
      <w:r>
        <w:t xml:space="preserve"> </w:t>
      </w:r>
      <w:r w:rsidRPr="003953B7">
        <w:t>that thou wast turned back?</w:t>
      </w:r>
    </w:p>
    <w:p w14:paraId="64225535" w14:textId="2472526A" w:rsidR="008C1A45" w:rsidRPr="003953B7" w:rsidRDefault="008C1A45" w:rsidP="008C1A45">
      <w:pPr>
        <w:pStyle w:val="Verse"/>
        <w:spacing w:after="240"/>
      </w:pPr>
      <w:r>
        <w:t>O</w:t>
      </w:r>
      <w:r w:rsidRPr="003953B7">
        <w:t xml:space="preserve"> mountains, </w:t>
      </w:r>
      <w:r>
        <w:t>that you</w:t>
      </w:r>
      <w:r w:rsidRPr="003953B7">
        <w:t xml:space="preserve"> skipped like rams</w:t>
      </w:r>
      <w:r>
        <w:t xml:space="preserve">? O </w:t>
      </w:r>
      <w:r w:rsidRPr="003953B7">
        <w:t>hills, like lambs?</w:t>
      </w:r>
    </w:p>
    <w:p w14:paraId="142BADD2" w14:textId="77777777" w:rsidR="008C1A45" w:rsidRPr="003953B7" w:rsidRDefault="008C1A45" w:rsidP="008C1A45">
      <w:pPr>
        <w:pStyle w:val="Verse"/>
        <w:spacing w:after="240"/>
      </w:pPr>
      <w:r w:rsidRPr="003953B7">
        <w:t>The earth trembled at the presence of the Lord, at the presence of the God of Jacob.</w:t>
      </w:r>
    </w:p>
    <w:p w14:paraId="07D8C39E" w14:textId="1D1D8CBC" w:rsidR="00FE38E9" w:rsidRDefault="008C1A45" w:rsidP="008C1A45">
      <w:pPr>
        <w:pStyle w:val="Verse"/>
        <w:spacing w:after="240"/>
      </w:pPr>
      <w:r w:rsidRPr="003953B7">
        <w:t>Who turne</w:t>
      </w:r>
      <w:r>
        <w:t>d</w:t>
      </w:r>
      <w:r w:rsidRPr="003953B7">
        <w:t xml:space="preserve"> the rock into pools of water, and the sharp rock into fountains of water</w:t>
      </w:r>
      <w:r w:rsidR="009B62A7">
        <w:t xml:space="preserve">. </w:t>
      </w:r>
    </w:p>
    <w:p w14:paraId="21D533C1" w14:textId="04D50B41" w:rsidR="00FE38E9" w:rsidRDefault="009B62A7" w:rsidP="00F82D8A">
      <w:pPr>
        <w:pStyle w:val="Verse"/>
        <w:spacing w:after="240"/>
      </w:pPr>
      <w:r>
        <w:t xml:space="preserve">Not to us, O Lord, not to us, but to thy name give glory, </w:t>
      </w:r>
      <w:r w:rsidR="008C1A45">
        <w:t xml:space="preserve">because of </w:t>
      </w:r>
      <w:r>
        <w:t xml:space="preserve">thy mercy </w:t>
      </w:r>
      <w:r w:rsidR="00A628FD">
        <w:t>of thy truth</w:t>
      </w:r>
      <w:r>
        <w:t xml:space="preserve">, </w:t>
      </w:r>
    </w:p>
    <w:p w14:paraId="0B2F452A" w14:textId="5335BC39" w:rsidR="00FE38E9" w:rsidRDefault="009B62A7" w:rsidP="00F82D8A">
      <w:pPr>
        <w:pStyle w:val="Verse"/>
        <w:spacing w:after="240"/>
      </w:pPr>
      <w:r>
        <w:t>Lest</w:t>
      </w:r>
      <w:r w:rsidR="008C1A45">
        <w:t xml:space="preserve"> at any time</w:t>
      </w:r>
      <w:r>
        <w:t xml:space="preserve"> the nations </w:t>
      </w:r>
      <w:r w:rsidR="001012C4">
        <w:t>say</w:t>
      </w:r>
      <w:r>
        <w:t>: Where</w:t>
      </w:r>
      <w:r w:rsidR="001012C4">
        <w:t xml:space="preserve"> </w:t>
      </w:r>
      <w:r>
        <w:t xml:space="preserve">is their God? </w:t>
      </w:r>
    </w:p>
    <w:p w14:paraId="2F7D0BC4" w14:textId="31849AAE" w:rsidR="00FE38E9" w:rsidRDefault="008C1A45" w:rsidP="00F82D8A">
      <w:pPr>
        <w:pStyle w:val="Verse"/>
        <w:spacing w:after="240"/>
      </w:pPr>
      <w:r>
        <w:t>O</w:t>
      </w:r>
      <w:r w:rsidRPr="002C0B14">
        <w:t xml:space="preserve">ur God </w:t>
      </w:r>
      <w:r>
        <w:t xml:space="preserve">is </w:t>
      </w:r>
      <w:r w:rsidRPr="002C0B14">
        <w:t>in heaven and on earth, whatsoever he has</w:t>
      </w:r>
      <w:r>
        <w:t xml:space="preserve"> willed, he has done</w:t>
      </w:r>
      <w:r w:rsidR="009B62A7">
        <w:t xml:space="preserve">. </w:t>
      </w:r>
    </w:p>
    <w:p w14:paraId="6B3917D2" w14:textId="1728BE95" w:rsidR="00FE38E9" w:rsidRDefault="00A628FD" w:rsidP="00F82D8A">
      <w:pPr>
        <w:pStyle w:val="Verse"/>
        <w:spacing w:after="240"/>
      </w:pPr>
      <w:r>
        <w:t xml:space="preserve">The </w:t>
      </w:r>
      <w:r w:rsidR="009B62A7">
        <w:t>idols</w:t>
      </w:r>
      <w:r>
        <w:t xml:space="preserve"> of the nations</w:t>
      </w:r>
      <w:r w:rsidR="009B62A7">
        <w:t xml:space="preserve"> are silver and gold, the work of men</w:t>
      </w:r>
      <w:r w:rsidR="008635B2">
        <w:t>’</w:t>
      </w:r>
      <w:r w:rsidR="009B62A7">
        <w:t xml:space="preserve">s hands. </w:t>
      </w:r>
    </w:p>
    <w:p w14:paraId="4D54D117" w14:textId="77777777" w:rsidR="008C1A45" w:rsidRDefault="008C1A45" w:rsidP="00F82D8A">
      <w:pPr>
        <w:pStyle w:val="Verse"/>
        <w:spacing w:after="240"/>
      </w:pPr>
      <w:r>
        <w:t>They have a mouth but they cannot speak; t</w:t>
      </w:r>
      <w:r w:rsidRPr="002C0B14">
        <w:t>hey have eyes, but they cannot see</w:t>
      </w:r>
      <w:r>
        <w:t>;</w:t>
      </w:r>
    </w:p>
    <w:p w14:paraId="183B3049" w14:textId="77777777" w:rsidR="008C1A45" w:rsidRDefault="008C1A45" w:rsidP="00F82D8A">
      <w:pPr>
        <w:pStyle w:val="Verse"/>
        <w:spacing w:after="240"/>
      </w:pPr>
      <w:r>
        <w:t>T</w:t>
      </w:r>
      <w:r w:rsidRPr="002C0B14">
        <w:t>hey have ears, but they cannot hear; they have noses, but they cannot smell;</w:t>
      </w:r>
    </w:p>
    <w:p w14:paraId="6DB4FC9A" w14:textId="14F5BE74" w:rsidR="008C1A45" w:rsidRDefault="008C1A45" w:rsidP="008C1A45">
      <w:pPr>
        <w:pStyle w:val="Verse"/>
        <w:spacing w:after="240"/>
      </w:pPr>
      <w:r>
        <w:t>T</w:t>
      </w:r>
      <w:r w:rsidRPr="002C0B14">
        <w:t xml:space="preserve">hey have hands, but they cannot </w:t>
      </w:r>
      <w:r>
        <w:t>feel</w:t>
      </w:r>
      <w:r w:rsidRPr="002C0B14">
        <w:t>; they have feet, but they cannot walk: they cannot speak through their throat</w:t>
      </w:r>
      <w:r>
        <w:t>.</w:t>
      </w:r>
    </w:p>
    <w:p w14:paraId="3D3DE573" w14:textId="77777777" w:rsidR="008C1A45" w:rsidRDefault="008C1A45" w:rsidP="008C1A45">
      <w:pPr>
        <w:pStyle w:val="Verse"/>
        <w:spacing w:after="240"/>
      </w:pPr>
      <w:r w:rsidRPr="002C0B14">
        <w:t xml:space="preserve">Let those </w:t>
      </w:r>
      <w:r>
        <w:t>who</w:t>
      </w:r>
      <w:r w:rsidRPr="002C0B14">
        <w:t xml:space="preserve"> make them become like them, and all who </w:t>
      </w:r>
      <w:r>
        <w:t xml:space="preserve">put their </w:t>
      </w:r>
      <w:r w:rsidRPr="002C0B14">
        <w:t>trust in them</w:t>
      </w:r>
      <w:r w:rsidRPr="000539FA">
        <w:t>.</w:t>
      </w:r>
    </w:p>
    <w:p w14:paraId="35AE521F" w14:textId="77777777" w:rsidR="008C1A45" w:rsidRDefault="008C1A45" w:rsidP="008C1A45">
      <w:pPr>
        <w:pStyle w:val="Verse"/>
        <w:spacing w:after="240"/>
        <w:rPr>
          <w:color w:val="FF0000"/>
        </w:rPr>
      </w:pPr>
      <w:r w:rsidRPr="002C0B14">
        <w:t>The house of Israel trusts in the Lord: he is their helper and defender</w:t>
      </w:r>
      <w:r w:rsidRPr="000539FA">
        <w:t>.</w:t>
      </w:r>
    </w:p>
    <w:p w14:paraId="1262B515" w14:textId="77777777" w:rsidR="008C1A45" w:rsidRDefault="008C1A45" w:rsidP="008C1A45">
      <w:pPr>
        <w:pStyle w:val="Verse"/>
        <w:spacing w:after="240"/>
        <w:rPr>
          <w:color w:val="FF0000"/>
        </w:rPr>
      </w:pPr>
      <w:r w:rsidRPr="002C0B14">
        <w:t>The house of Aaron trusts in the Lord: he is their helper and defender</w:t>
      </w:r>
      <w:r w:rsidRPr="000539FA">
        <w:t>.</w:t>
      </w:r>
    </w:p>
    <w:p w14:paraId="51B45A29" w14:textId="77777777" w:rsidR="008C1A45" w:rsidRDefault="008C1A45" w:rsidP="008C1A45">
      <w:pPr>
        <w:pStyle w:val="Verse"/>
        <w:spacing w:after="240"/>
        <w:rPr>
          <w:color w:val="FF0000"/>
        </w:rPr>
      </w:pPr>
      <w:r w:rsidRPr="002C0B14">
        <w:t>They that fear the Lord trust in the Lord: he is their helper and defender</w:t>
      </w:r>
      <w:r w:rsidRPr="000539FA">
        <w:t>.</w:t>
      </w:r>
    </w:p>
    <w:p w14:paraId="69AFA2D1" w14:textId="77777777" w:rsidR="008C1A45" w:rsidRDefault="008C1A45" w:rsidP="008C1A45">
      <w:pPr>
        <w:pStyle w:val="Verse"/>
        <w:spacing w:after="240"/>
        <w:rPr>
          <w:color w:val="FF0000"/>
        </w:rPr>
      </w:pPr>
      <w:r w:rsidRPr="002C0B14">
        <w:t>The Lord has remembered us, and blessed us: he has blessed the house of Israel, he has blessed the house of Aaron</w:t>
      </w:r>
      <w:r w:rsidRPr="000539FA">
        <w:t>.</w:t>
      </w:r>
    </w:p>
    <w:p w14:paraId="3AA78672" w14:textId="77777777" w:rsidR="008C1A45" w:rsidRDefault="008C1A45" w:rsidP="008C1A45">
      <w:pPr>
        <w:pStyle w:val="Verse"/>
        <w:spacing w:after="240"/>
      </w:pPr>
      <w:r w:rsidRPr="002C0B14">
        <w:t>He has blessed them that fear the Lord, both small and great</w:t>
      </w:r>
      <w:r w:rsidRPr="000539FA">
        <w:t>.</w:t>
      </w:r>
    </w:p>
    <w:p w14:paraId="75E29EE7" w14:textId="736F2DE5" w:rsidR="00FE38E9" w:rsidRDefault="009B62A7" w:rsidP="008C1A45">
      <w:pPr>
        <w:pStyle w:val="Verse"/>
        <w:spacing w:after="240"/>
      </w:pPr>
      <w:r>
        <w:t xml:space="preserve">May the Lord grant you increase, to you and to your </w:t>
      </w:r>
      <w:r w:rsidR="008C1A45">
        <w:t>children</w:t>
      </w:r>
      <w:r>
        <w:t xml:space="preserve">. </w:t>
      </w:r>
    </w:p>
    <w:p w14:paraId="11F6EB36" w14:textId="3B721061" w:rsidR="00FE38E9" w:rsidRDefault="009B62A7" w:rsidP="00F82D8A">
      <w:pPr>
        <w:pStyle w:val="Verse"/>
        <w:spacing w:after="240"/>
      </w:pPr>
      <w:r>
        <w:t xml:space="preserve">You are blessed </w:t>
      </w:r>
      <w:r w:rsidR="008C1A45">
        <w:t>of</w:t>
      </w:r>
      <w:r>
        <w:t xml:space="preserve"> the Lord who has </w:t>
      </w:r>
      <w:r w:rsidR="008C1A45">
        <w:t>made</w:t>
      </w:r>
      <w:r>
        <w:t xml:space="preserve"> heaven and earth. </w:t>
      </w:r>
    </w:p>
    <w:p w14:paraId="48AA260C" w14:textId="675EBFBE" w:rsidR="00FE38E9" w:rsidRDefault="009B62A7" w:rsidP="008C1A45">
      <w:pPr>
        <w:pStyle w:val="Verse"/>
        <w:spacing w:after="240"/>
      </w:pPr>
      <w:r>
        <w:t>The heaven of heavens is the Lord</w:t>
      </w:r>
      <w:r w:rsidR="008635B2">
        <w:t>’</w:t>
      </w:r>
      <w:r>
        <w:t xml:space="preserve">s, </w:t>
      </w:r>
      <w:r w:rsidR="008C1A45" w:rsidRPr="003953B7">
        <w:t>but the earth ha</w:t>
      </w:r>
      <w:r w:rsidR="008C1A45">
        <w:t>s h</w:t>
      </w:r>
      <w:r w:rsidR="008C1A45" w:rsidRPr="003953B7">
        <w:t>e</w:t>
      </w:r>
      <w:r w:rsidR="008C1A45">
        <w:t xml:space="preserve"> </w:t>
      </w:r>
      <w:r w:rsidR="008C1A45" w:rsidRPr="003953B7">
        <w:t>given to the sons of men.</w:t>
      </w:r>
      <w:r>
        <w:t xml:space="preserve"> </w:t>
      </w:r>
    </w:p>
    <w:p w14:paraId="239E231C" w14:textId="77777777" w:rsidR="008C1A45" w:rsidRDefault="008C1A45" w:rsidP="00F82D8A">
      <w:pPr>
        <w:pStyle w:val="Verse"/>
        <w:spacing w:after="240"/>
        <w:rPr>
          <w:color w:val="FF0000"/>
        </w:rPr>
      </w:pPr>
      <w:r w:rsidRPr="002C0B14">
        <w:t>The dead shall not praise thee, O Lord, nor any that go down to Hades</w:t>
      </w:r>
      <w:r w:rsidRPr="000539FA">
        <w:t>.</w:t>
      </w:r>
    </w:p>
    <w:p w14:paraId="2190FBA0" w14:textId="609A1D41" w:rsidR="00237B9C" w:rsidRDefault="008C1A45" w:rsidP="00F82D8A">
      <w:pPr>
        <w:pStyle w:val="Verse"/>
        <w:spacing w:after="240"/>
      </w:pPr>
      <w:r w:rsidRPr="002C0B14">
        <w:t>But we, the living, will bless the Lord, from henceforth and for ever</w:t>
      </w:r>
      <w:r w:rsidR="00732CC9">
        <w:t>more</w:t>
      </w:r>
      <w:r w:rsidR="009B62A7">
        <w:t xml:space="preserve">. </w:t>
      </w:r>
    </w:p>
    <w:p w14:paraId="5211E31E" w14:textId="77777777" w:rsidR="009B62A7" w:rsidRDefault="00FE38E9" w:rsidP="00FA3250">
      <w:pPr>
        <w:pStyle w:val="Heading3"/>
        <w:spacing w:after="240"/>
      </w:pPr>
      <w:r>
        <w:t>Psalm</w:t>
      </w:r>
      <w:r w:rsidR="009B62A7">
        <w:t xml:space="preserve"> 114</w:t>
      </w:r>
    </w:p>
    <w:p w14:paraId="1342E65E" w14:textId="77777777" w:rsidR="009B62A7" w:rsidRDefault="009B62A7" w:rsidP="00161212">
      <w:pPr>
        <w:pStyle w:val="Rubric"/>
      </w:pPr>
      <w:r>
        <w:t xml:space="preserve">Alleluia </w:t>
      </w:r>
    </w:p>
    <w:p w14:paraId="088C7047" w14:textId="37EDECAD" w:rsidR="00FE38E9" w:rsidRDefault="009B62A7" w:rsidP="00F82D8A">
      <w:pPr>
        <w:pStyle w:val="Verse"/>
        <w:spacing w:after="240"/>
      </w:pPr>
      <w:r>
        <w:t xml:space="preserve">I am filled with love, for the Lord </w:t>
      </w:r>
      <w:r w:rsidR="00A51098">
        <w:t>will hear</w:t>
      </w:r>
      <w:r>
        <w:t xml:space="preserve"> the voice of my supplication, </w:t>
      </w:r>
    </w:p>
    <w:p w14:paraId="3977D277" w14:textId="77777777" w:rsidR="00A51098" w:rsidRDefault="009B62A7" w:rsidP="00F82D8A">
      <w:pPr>
        <w:pStyle w:val="Verse"/>
        <w:spacing w:after="240"/>
      </w:pPr>
      <w:r>
        <w:t xml:space="preserve">For he inclined his ear to me, </w:t>
      </w:r>
      <w:r w:rsidR="00A51098" w:rsidRPr="003953B7">
        <w:t xml:space="preserve">and I will call on </w:t>
      </w:r>
      <w:r w:rsidR="00A51098">
        <w:t>h</w:t>
      </w:r>
      <w:r w:rsidR="00A51098" w:rsidRPr="003953B7">
        <w:t>im as long as I live.</w:t>
      </w:r>
    </w:p>
    <w:p w14:paraId="369BC25F" w14:textId="77777777" w:rsidR="00A51098" w:rsidRDefault="00A51098" w:rsidP="00A51098">
      <w:pPr>
        <w:pStyle w:val="Verse"/>
        <w:spacing w:after="240"/>
      </w:pPr>
      <w:r w:rsidRPr="003953B7">
        <w:t>The pangs of death compassed me, and the perils of Hades came upon me. I found trouble and sorrow</w:t>
      </w:r>
      <w:r>
        <w:t>,</w:t>
      </w:r>
    </w:p>
    <w:p w14:paraId="475E0CED" w14:textId="4E9B0DF2" w:rsidR="00A51098" w:rsidRPr="003953B7" w:rsidRDefault="00A51098" w:rsidP="00A51098">
      <w:pPr>
        <w:pStyle w:val="Verse"/>
        <w:spacing w:after="240"/>
      </w:pPr>
      <w:r>
        <w:t xml:space="preserve">Then </w:t>
      </w:r>
      <w:r w:rsidRPr="003953B7">
        <w:t>I called on the name of the Lord:</w:t>
      </w:r>
      <w:r>
        <w:t xml:space="preserve"> </w:t>
      </w:r>
      <w:r w:rsidRPr="003953B7">
        <w:t>O Lord, deliver my soul.</w:t>
      </w:r>
    </w:p>
    <w:p w14:paraId="0BF4226F" w14:textId="77777777" w:rsidR="00A51098" w:rsidRDefault="00A51098" w:rsidP="00A51098">
      <w:pPr>
        <w:pStyle w:val="Verse"/>
        <w:spacing w:after="240"/>
      </w:pPr>
      <w:r w:rsidRPr="003953B7">
        <w:t>Merciful is the Lord, and righteous; our God is merciful. The Lord preserv</w:t>
      </w:r>
      <w:r>
        <w:t>es</w:t>
      </w:r>
      <w:r w:rsidRPr="003953B7">
        <w:t xml:space="preserve"> the </w:t>
      </w:r>
      <w:r>
        <w:t>simple</w:t>
      </w:r>
      <w:r w:rsidRPr="003953B7">
        <w:t>; I was brought low, and</w:t>
      </w:r>
    </w:p>
    <w:p w14:paraId="5135D5EC" w14:textId="77777777" w:rsidR="00A51098" w:rsidRDefault="00A51098" w:rsidP="00A51098">
      <w:pPr>
        <w:pStyle w:val="Verse"/>
        <w:spacing w:after="240"/>
        <w:rPr>
          <w:color w:val="FF0000"/>
        </w:rPr>
      </w:pPr>
      <w:r w:rsidRPr="002C0B14">
        <w:t>Return to thy rest, O my soul; for the Lord has dealt bountifully with thee.</w:t>
      </w:r>
    </w:p>
    <w:p w14:paraId="7774266B" w14:textId="77777777" w:rsidR="00A51098" w:rsidRDefault="00A51098" w:rsidP="00A51098">
      <w:pPr>
        <w:pStyle w:val="Verse"/>
        <w:spacing w:after="240"/>
        <w:rPr>
          <w:color w:val="FF0000"/>
        </w:rPr>
      </w:pPr>
      <w:r w:rsidRPr="002C0B14">
        <w:t xml:space="preserve">For he has delivered my soul from death, </w:t>
      </w:r>
      <w:r>
        <w:t>my</w:t>
      </w:r>
      <w:r w:rsidRPr="002C0B14">
        <w:t xml:space="preserve"> eyes from tears, and my feet from falling.</w:t>
      </w:r>
    </w:p>
    <w:p w14:paraId="5E403389" w14:textId="1DA253C3" w:rsidR="009B62A7" w:rsidRDefault="00A51098" w:rsidP="00A51098">
      <w:pPr>
        <w:pStyle w:val="Verse"/>
        <w:spacing w:after="240"/>
      </w:pPr>
      <w:r w:rsidRPr="002C0B14">
        <w:t>I shall be well-pleasing before the Lord in the land of the living</w:t>
      </w:r>
      <w:r w:rsidR="009B62A7">
        <w:t xml:space="preserve">. </w:t>
      </w:r>
    </w:p>
    <w:p w14:paraId="6005E636" w14:textId="77777777" w:rsidR="00B50629" w:rsidRDefault="00B50629" w:rsidP="0037394E">
      <w:pPr>
        <w:pStyle w:val="Rubric"/>
      </w:pPr>
      <w:r>
        <w:t>Glory. Both now. Alleluia.</w:t>
      </w:r>
    </w:p>
    <w:p w14:paraId="5D5D7E7B" w14:textId="77777777" w:rsidR="00237B9C" w:rsidRDefault="004E40D2" w:rsidP="00B50629">
      <w:pPr>
        <w:pStyle w:val="Heading2"/>
        <w:spacing w:after="240"/>
      </w:pPr>
      <w:r>
        <w:t xml:space="preserve">Third </w:t>
      </w:r>
      <w:r w:rsidR="00B50629">
        <w:t>Stasis</w:t>
      </w:r>
    </w:p>
    <w:p w14:paraId="66CA1EDB" w14:textId="77777777" w:rsidR="009B62A7" w:rsidRDefault="00FE38E9" w:rsidP="00FA3250">
      <w:pPr>
        <w:pStyle w:val="Heading3"/>
        <w:spacing w:after="240"/>
      </w:pPr>
      <w:r>
        <w:t>Psalm</w:t>
      </w:r>
      <w:r w:rsidR="009B62A7">
        <w:t xml:space="preserve"> 115</w:t>
      </w:r>
    </w:p>
    <w:p w14:paraId="730EA028" w14:textId="77777777" w:rsidR="009B62A7" w:rsidRDefault="009B62A7" w:rsidP="00161212">
      <w:pPr>
        <w:pStyle w:val="Rubric"/>
      </w:pPr>
      <w:r>
        <w:t xml:space="preserve">Alleluia </w:t>
      </w:r>
    </w:p>
    <w:p w14:paraId="13230E41" w14:textId="4A784A8D" w:rsidR="00FE38E9" w:rsidRDefault="009B62A7" w:rsidP="00F82D8A">
      <w:pPr>
        <w:pStyle w:val="Verse"/>
        <w:spacing w:after="240"/>
      </w:pPr>
      <w:r>
        <w:t>I believed</w:t>
      </w:r>
      <w:r w:rsidR="004B69E6">
        <w:t xml:space="preserve">, </w:t>
      </w:r>
      <w:r>
        <w:t>therefore I spoke</w:t>
      </w:r>
      <w:r w:rsidR="00510CFA">
        <w:t>; but</w:t>
      </w:r>
      <w:r>
        <w:t xml:space="preserve"> I was </w:t>
      </w:r>
      <w:r w:rsidR="004B69E6">
        <w:t>greatly humbled.</w:t>
      </w:r>
      <w:r>
        <w:t xml:space="preserve"> </w:t>
      </w:r>
    </w:p>
    <w:p w14:paraId="42E6807F" w14:textId="7908B750" w:rsidR="00FE38E9" w:rsidRDefault="009B62A7" w:rsidP="00F82D8A">
      <w:pPr>
        <w:pStyle w:val="Verse"/>
        <w:spacing w:after="240"/>
      </w:pPr>
      <w:r>
        <w:t xml:space="preserve">I said in my </w:t>
      </w:r>
      <w:r w:rsidR="004B69E6">
        <w:t>alarm</w:t>
      </w:r>
      <w:r>
        <w:t xml:space="preserve">: Every man is a liar. </w:t>
      </w:r>
    </w:p>
    <w:p w14:paraId="1FDC5A69" w14:textId="3C55D6B6" w:rsidR="00FE38E9" w:rsidRDefault="009B62A7" w:rsidP="00F82D8A">
      <w:pPr>
        <w:pStyle w:val="Verse"/>
        <w:spacing w:after="240"/>
      </w:pPr>
      <w:r>
        <w:t xml:space="preserve">What </w:t>
      </w:r>
      <w:r w:rsidR="002C0902">
        <w:t xml:space="preserve">return shall I make </w:t>
      </w:r>
      <w:r>
        <w:t xml:space="preserve">to the Lord for all he has given to me? </w:t>
      </w:r>
    </w:p>
    <w:p w14:paraId="6385328D" w14:textId="2949B36A" w:rsidR="00FE38E9" w:rsidRDefault="009B62A7" w:rsidP="00F82D8A">
      <w:pPr>
        <w:pStyle w:val="Verse"/>
        <w:spacing w:after="240"/>
      </w:pPr>
      <w:r>
        <w:t xml:space="preserve">I will take the cup of salvation and call on the name of the Lord. </w:t>
      </w:r>
    </w:p>
    <w:p w14:paraId="07F14536" w14:textId="38D1E304" w:rsidR="00FE38E9" w:rsidRDefault="009B62A7" w:rsidP="00F82D8A">
      <w:pPr>
        <w:pStyle w:val="Verse"/>
        <w:spacing w:after="240"/>
      </w:pPr>
      <w:r>
        <w:t xml:space="preserve">I </w:t>
      </w:r>
      <w:r w:rsidR="004B69E6">
        <w:t>will</w:t>
      </w:r>
      <w:r>
        <w:t xml:space="preserve"> pay my vows to the Lord in the presence of all his people. </w:t>
      </w:r>
    </w:p>
    <w:p w14:paraId="4DF8D101" w14:textId="77777777" w:rsidR="00FE38E9" w:rsidRDefault="009B62A7" w:rsidP="00F82D8A">
      <w:pPr>
        <w:pStyle w:val="Verse"/>
        <w:spacing w:after="240"/>
      </w:pPr>
      <w:r>
        <w:t xml:space="preserve">Precious in the sight of the Lord is the death of his saints. </w:t>
      </w:r>
    </w:p>
    <w:p w14:paraId="5D76E988" w14:textId="5CA2CE97" w:rsidR="00FE38E9" w:rsidRDefault="009B62A7" w:rsidP="00F82D8A">
      <w:pPr>
        <w:pStyle w:val="Verse"/>
        <w:spacing w:after="240"/>
      </w:pPr>
      <w:r>
        <w:t xml:space="preserve">O Lord, I am thy servant, thy servant and </w:t>
      </w:r>
      <w:r w:rsidR="002C0902">
        <w:t xml:space="preserve">the son of </w:t>
      </w:r>
      <w:r>
        <w:t>thy handmaid</w:t>
      </w:r>
      <w:r w:rsidR="002C0902">
        <w:t>;</w:t>
      </w:r>
      <w:r>
        <w:t xml:space="preserve"> thou hast broken my bonds</w:t>
      </w:r>
      <w:r w:rsidR="002C0902">
        <w:t xml:space="preserve"> asunder</w:t>
      </w:r>
      <w:r>
        <w:t xml:space="preserve">, </w:t>
      </w:r>
    </w:p>
    <w:p w14:paraId="35E9DBE6" w14:textId="5A0E3021" w:rsidR="00FE38E9" w:rsidRDefault="009B62A7" w:rsidP="00F82D8A">
      <w:pPr>
        <w:pStyle w:val="Verse"/>
        <w:spacing w:after="240"/>
      </w:pPr>
      <w:r>
        <w:t xml:space="preserve">I will </w:t>
      </w:r>
      <w:r w:rsidR="002C0902">
        <w:t>offer</w:t>
      </w:r>
      <w:r>
        <w:t xml:space="preserve"> thee a sacrifice of praise and call on the </w:t>
      </w:r>
      <w:r w:rsidR="002C0902">
        <w:t xml:space="preserve">name of the </w:t>
      </w:r>
      <w:r>
        <w:t xml:space="preserve">Lord </w:t>
      </w:r>
    </w:p>
    <w:p w14:paraId="67A5EA0F" w14:textId="35318CA4" w:rsidR="00FE38E9" w:rsidRDefault="009B62A7" w:rsidP="00F82D8A">
      <w:pPr>
        <w:pStyle w:val="Verse"/>
        <w:spacing w:after="240"/>
      </w:pPr>
      <w:r>
        <w:t xml:space="preserve">I </w:t>
      </w:r>
      <w:r w:rsidR="004B69E6">
        <w:t>will</w:t>
      </w:r>
      <w:r>
        <w:t xml:space="preserve"> pay my vows to the Lord in the presence of all his people, </w:t>
      </w:r>
    </w:p>
    <w:p w14:paraId="631123AE" w14:textId="4801630F" w:rsidR="00237B9C" w:rsidRDefault="009B62A7" w:rsidP="00F82D8A">
      <w:pPr>
        <w:pStyle w:val="Verse"/>
        <w:spacing w:after="240"/>
      </w:pPr>
      <w:r>
        <w:t xml:space="preserve">In the courts of the </w:t>
      </w:r>
      <w:r w:rsidR="002C0902">
        <w:t xml:space="preserve">house of the </w:t>
      </w:r>
      <w:r>
        <w:t xml:space="preserve">Lord, in thy midst, O Jerusalem. </w:t>
      </w:r>
    </w:p>
    <w:p w14:paraId="2392A912" w14:textId="77777777" w:rsidR="009B62A7" w:rsidRDefault="00FE38E9" w:rsidP="00FA3250">
      <w:pPr>
        <w:pStyle w:val="Heading3"/>
        <w:spacing w:after="240"/>
      </w:pPr>
      <w:r>
        <w:t>Psalm</w:t>
      </w:r>
      <w:r w:rsidR="009B62A7">
        <w:t xml:space="preserve"> 116</w:t>
      </w:r>
    </w:p>
    <w:p w14:paraId="4C6CEFBB" w14:textId="77777777" w:rsidR="009B62A7" w:rsidRDefault="009B62A7" w:rsidP="00161212">
      <w:pPr>
        <w:pStyle w:val="Rubric"/>
      </w:pPr>
      <w:r>
        <w:t xml:space="preserve">Alleluia </w:t>
      </w:r>
    </w:p>
    <w:p w14:paraId="0A35AAC2" w14:textId="48BC4B27" w:rsidR="00FE38E9" w:rsidRDefault="009B62A7" w:rsidP="00F82D8A">
      <w:pPr>
        <w:pStyle w:val="Verse"/>
        <w:spacing w:after="240"/>
      </w:pPr>
      <w:r>
        <w:t xml:space="preserve">Praise the Lord, all you nations, praise him, all peoples, </w:t>
      </w:r>
    </w:p>
    <w:p w14:paraId="47E49570" w14:textId="54459047" w:rsidR="00237B9C" w:rsidRDefault="009B62A7" w:rsidP="00F82D8A">
      <w:pPr>
        <w:pStyle w:val="Verse"/>
        <w:spacing w:after="240"/>
      </w:pPr>
      <w:r>
        <w:t xml:space="preserve">For </w:t>
      </w:r>
      <w:r w:rsidR="008170F1">
        <w:t>great</w:t>
      </w:r>
      <w:r>
        <w:t xml:space="preserve"> is his mercy </w:t>
      </w:r>
      <w:r w:rsidR="008170F1">
        <w:t>toward</w:t>
      </w:r>
      <w:r>
        <w:t xml:space="preserve"> us, </w:t>
      </w:r>
      <w:r w:rsidR="008170F1">
        <w:t xml:space="preserve">and </w:t>
      </w:r>
      <w:r>
        <w:t>the truth of the Lord endures</w:t>
      </w:r>
      <w:r w:rsidR="008170F1">
        <w:t xml:space="preserve"> for ever</w:t>
      </w:r>
      <w:r>
        <w:t xml:space="preserve">. </w:t>
      </w:r>
    </w:p>
    <w:p w14:paraId="2745D609" w14:textId="77777777" w:rsidR="009B62A7" w:rsidRDefault="00FE38E9" w:rsidP="00FA3250">
      <w:pPr>
        <w:pStyle w:val="Heading3"/>
        <w:spacing w:after="240"/>
      </w:pPr>
      <w:r>
        <w:t>Psalm</w:t>
      </w:r>
      <w:r w:rsidR="009B62A7">
        <w:t xml:space="preserve"> 117</w:t>
      </w:r>
    </w:p>
    <w:p w14:paraId="3D30E3C6" w14:textId="77777777" w:rsidR="009B62A7" w:rsidRDefault="009B62A7" w:rsidP="00161212">
      <w:pPr>
        <w:pStyle w:val="Rubric"/>
      </w:pPr>
      <w:r>
        <w:t xml:space="preserve">Alleluia </w:t>
      </w:r>
    </w:p>
    <w:p w14:paraId="179EE7DE" w14:textId="77777777" w:rsidR="00FE38E9" w:rsidRDefault="009B62A7" w:rsidP="00F82D8A">
      <w:pPr>
        <w:pStyle w:val="Verse"/>
        <w:spacing w:after="240"/>
      </w:pPr>
      <w:r>
        <w:t xml:space="preserve">Give thanks to the Lord, for he is good, for his mercy endures forever. </w:t>
      </w:r>
    </w:p>
    <w:p w14:paraId="4631E752" w14:textId="658E4AE5" w:rsidR="00FE38E9" w:rsidRDefault="009B62A7" w:rsidP="00F82D8A">
      <w:pPr>
        <w:pStyle w:val="Verse"/>
        <w:spacing w:after="240"/>
      </w:pPr>
      <w:r>
        <w:t xml:space="preserve">Let the house of Israel say </w:t>
      </w:r>
      <w:r w:rsidR="004B69E6">
        <w:t xml:space="preserve">that </w:t>
      </w:r>
      <w:r>
        <w:t xml:space="preserve">he is good, for his mercy endures forever. </w:t>
      </w:r>
    </w:p>
    <w:p w14:paraId="03840D0F" w14:textId="08BD4DEC" w:rsidR="00FE38E9" w:rsidRDefault="009B62A7" w:rsidP="00F82D8A">
      <w:pPr>
        <w:pStyle w:val="Verse"/>
        <w:spacing w:after="240"/>
      </w:pPr>
      <w:r>
        <w:t>Let the house of Aaron say</w:t>
      </w:r>
      <w:r w:rsidR="004B69E6" w:rsidRPr="004B69E6">
        <w:t xml:space="preserve"> </w:t>
      </w:r>
      <w:r w:rsidR="004B69E6">
        <w:t>that</w:t>
      </w:r>
      <w:r>
        <w:t xml:space="preserve"> he is good, for his mercy endures forever. </w:t>
      </w:r>
    </w:p>
    <w:p w14:paraId="7BF5AADF" w14:textId="32A207BA" w:rsidR="00FE38E9" w:rsidRDefault="009B62A7" w:rsidP="00F82D8A">
      <w:pPr>
        <w:pStyle w:val="Verse"/>
        <w:spacing w:after="240"/>
      </w:pPr>
      <w:r>
        <w:t>Let all those who fear the Lord say</w:t>
      </w:r>
      <w:r w:rsidR="004B69E6" w:rsidRPr="004B69E6">
        <w:t xml:space="preserve"> </w:t>
      </w:r>
      <w:r w:rsidR="004B69E6">
        <w:t>that</w:t>
      </w:r>
      <w:r>
        <w:t xml:space="preserve"> he is good, for his mercy endures forever. </w:t>
      </w:r>
    </w:p>
    <w:p w14:paraId="1AA93695" w14:textId="388C3DA4" w:rsidR="00FE38E9" w:rsidRDefault="004B69E6" w:rsidP="00F82D8A">
      <w:pPr>
        <w:pStyle w:val="Verse"/>
        <w:spacing w:after="240"/>
      </w:pPr>
      <w:r>
        <w:t>I</w:t>
      </w:r>
      <w:r w:rsidR="009B62A7">
        <w:t xml:space="preserve"> called </w:t>
      </w:r>
      <w:r>
        <w:t>on</w:t>
      </w:r>
      <w:r w:rsidR="009B62A7">
        <w:t xml:space="preserve"> the Lord</w:t>
      </w:r>
      <w:r>
        <w:t xml:space="preserve"> out of affliction</w:t>
      </w:r>
      <w:r w:rsidR="009B62A7">
        <w:t xml:space="preserve"> and he heard me</w:t>
      </w:r>
      <w:r>
        <w:t>,</w:t>
      </w:r>
      <w:r w:rsidR="009B62A7">
        <w:t xml:space="preserve"> and led me forth into a </w:t>
      </w:r>
      <w:r w:rsidR="002A7506">
        <w:t>spacious</w:t>
      </w:r>
      <w:r w:rsidR="009B62A7">
        <w:t xml:space="preserve"> place. </w:t>
      </w:r>
    </w:p>
    <w:p w14:paraId="689FB87C" w14:textId="33481284" w:rsidR="00FE38E9" w:rsidRDefault="009B62A7" w:rsidP="00F82D8A">
      <w:pPr>
        <w:pStyle w:val="Verse"/>
        <w:spacing w:after="240"/>
      </w:pPr>
      <w:r>
        <w:t>The Lord is my helper</w:t>
      </w:r>
      <w:r w:rsidR="004B69E6">
        <w:t>;</w:t>
      </w:r>
      <w:r>
        <w:t xml:space="preserve"> I shall </w:t>
      </w:r>
      <w:r w:rsidR="004B69E6">
        <w:t>not</w:t>
      </w:r>
      <w:r>
        <w:t xml:space="preserve"> fear what </w:t>
      </w:r>
      <w:r w:rsidR="002A7506">
        <w:t>man may</w:t>
      </w:r>
      <w:r>
        <w:t xml:space="preserve"> do to me. </w:t>
      </w:r>
    </w:p>
    <w:p w14:paraId="52755C64" w14:textId="6BB64621" w:rsidR="00FE38E9" w:rsidRDefault="009B62A7" w:rsidP="00F82D8A">
      <w:pPr>
        <w:pStyle w:val="Verse"/>
        <w:spacing w:after="240"/>
      </w:pPr>
      <w:r>
        <w:t xml:space="preserve">The Lord is my helper, </w:t>
      </w:r>
      <w:r w:rsidR="004B69E6" w:rsidRPr="002C0B14">
        <w:t xml:space="preserve">and I shall see my desire upon </w:t>
      </w:r>
      <w:r w:rsidR="004B69E6">
        <w:t>my</w:t>
      </w:r>
      <w:r w:rsidR="004B69E6" w:rsidRPr="002C0B14">
        <w:t xml:space="preserve"> enemies.</w:t>
      </w:r>
    </w:p>
    <w:p w14:paraId="7B663F04" w14:textId="72C26371" w:rsidR="00FE38E9" w:rsidRDefault="002A7506" w:rsidP="00F82D8A">
      <w:pPr>
        <w:pStyle w:val="Verse"/>
        <w:spacing w:after="240"/>
      </w:pPr>
      <w:r>
        <w:t>It is b</w:t>
      </w:r>
      <w:r w:rsidR="009B62A7">
        <w:t xml:space="preserve">etter to put trust in the Lord than to trust in men, </w:t>
      </w:r>
    </w:p>
    <w:p w14:paraId="4505FD62" w14:textId="77777777" w:rsidR="004B69E6" w:rsidRPr="003953B7" w:rsidRDefault="004B69E6" w:rsidP="004B69E6">
      <w:pPr>
        <w:pStyle w:val="Verse"/>
        <w:spacing w:after="240"/>
      </w:pPr>
      <w:r w:rsidRPr="003953B7">
        <w:t>It is better to trust in the Lord than to trust in man.</w:t>
      </w:r>
    </w:p>
    <w:p w14:paraId="11D67C2F" w14:textId="77777777" w:rsidR="004B69E6" w:rsidRPr="003953B7" w:rsidRDefault="004B69E6" w:rsidP="004B69E6">
      <w:pPr>
        <w:pStyle w:val="Verse"/>
        <w:spacing w:after="240"/>
      </w:pPr>
      <w:r w:rsidRPr="003953B7">
        <w:t>It is better to hope in the Lord than to hope in princes.</w:t>
      </w:r>
    </w:p>
    <w:p w14:paraId="6C66D9E8" w14:textId="77777777" w:rsidR="004B69E6" w:rsidRPr="003953B7" w:rsidRDefault="004B69E6" w:rsidP="004B69E6">
      <w:pPr>
        <w:pStyle w:val="Verse"/>
        <w:spacing w:after="240"/>
      </w:pPr>
      <w:r w:rsidRPr="003953B7">
        <w:t>All the nations compassed me about, but in the name of the Lord I warded them off.</w:t>
      </w:r>
    </w:p>
    <w:p w14:paraId="73F1F6EA" w14:textId="77777777" w:rsidR="004B69E6" w:rsidRPr="003953B7" w:rsidRDefault="004B69E6" w:rsidP="004B69E6">
      <w:pPr>
        <w:pStyle w:val="Verse"/>
        <w:spacing w:after="240"/>
      </w:pPr>
      <w:r w:rsidRPr="003953B7">
        <w:t>They compassed me about, like bees around a honeycomb, and they kindled like fire among thorns; but in the name of the Lord I warded them off.</w:t>
      </w:r>
    </w:p>
    <w:p w14:paraId="249A7402" w14:textId="467D7F96" w:rsidR="004B69E6" w:rsidRPr="003953B7" w:rsidRDefault="004B69E6" w:rsidP="004B69E6">
      <w:pPr>
        <w:pStyle w:val="Verse"/>
        <w:spacing w:after="240"/>
      </w:pPr>
      <w:r w:rsidRPr="003953B7">
        <w:t xml:space="preserve">I was </w:t>
      </w:r>
      <w:r w:rsidR="00627369">
        <w:t xml:space="preserve">pushed and </w:t>
      </w:r>
      <w:r w:rsidRPr="003953B7">
        <w:t>overturned t</w:t>
      </w:r>
      <w:r w:rsidR="00627369">
        <w:t>o</w:t>
      </w:r>
      <w:r w:rsidRPr="003953B7">
        <w:t xml:space="preserve"> fall; but the Lord was quick to help me.</w:t>
      </w:r>
    </w:p>
    <w:p w14:paraId="54613416" w14:textId="20E1BABE" w:rsidR="004B69E6" w:rsidRPr="003953B7" w:rsidRDefault="004B69E6" w:rsidP="004B69E6">
      <w:pPr>
        <w:pStyle w:val="Verse"/>
        <w:spacing w:after="240"/>
      </w:pPr>
      <w:r w:rsidRPr="003953B7">
        <w:t xml:space="preserve">The Lord is my strength and my song, and </w:t>
      </w:r>
      <w:r>
        <w:t>he is</w:t>
      </w:r>
      <w:r w:rsidRPr="003953B7">
        <w:t xml:space="preserve"> become my salvation.</w:t>
      </w:r>
    </w:p>
    <w:p w14:paraId="500BBCC0" w14:textId="1571D04E" w:rsidR="004B69E6" w:rsidRDefault="004B69E6" w:rsidP="004B69E6">
      <w:pPr>
        <w:pStyle w:val="Verse"/>
        <w:spacing w:after="240"/>
      </w:pPr>
      <w:r w:rsidRPr="003953B7">
        <w:t>The voice of rejoicing and salvation is in the tabernacles of the righteous</w:t>
      </w:r>
      <w:r>
        <w:t>; t</w:t>
      </w:r>
      <w:r w:rsidRPr="003953B7">
        <w:t>he right hand of the Lord ha</w:t>
      </w:r>
      <w:r w:rsidR="00627369">
        <w:t>s</w:t>
      </w:r>
      <w:r w:rsidRPr="003953B7">
        <w:t xml:space="preserve"> wrought </w:t>
      </w:r>
      <w:r w:rsidR="00BE6D7C">
        <w:t>strength</w:t>
      </w:r>
      <w:r>
        <w:t>,</w:t>
      </w:r>
    </w:p>
    <w:p w14:paraId="26F00E86" w14:textId="77B55593" w:rsidR="004B69E6" w:rsidRPr="003953B7" w:rsidRDefault="004B69E6" w:rsidP="004B69E6">
      <w:pPr>
        <w:pStyle w:val="Verse"/>
        <w:spacing w:after="240"/>
      </w:pPr>
      <w:r>
        <w:t>T</w:t>
      </w:r>
      <w:r w:rsidRPr="003953B7">
        <w:t>he right hand of the Lord ha</w:t>
      </w:r>
      <w:r w:rsidR="00627369">
        <w:t>s</w:t>
      </w:r>
      <w:r w:rsidRPr="003953B7">
        <w:t xml:space="preserve"> exalted me; the right hand of the Lord ha</w:t>
      </w:r>
      <w:r w:rsidR="00627369">
        <w:t>s</w:t>
      </w:r>
      <w:r w:rsidRPr="003953B7">
        <w:t xml:space="preserve"> wrought </w:t>
      </w:r>
      <w:r w:rsidR="00BE6D7C">
        <w:t>strength</w:t>
      </w:r>
      <w:r w:rsidRPr="003953B7">
        <w:t>.</w:t>
      </w:r>
    </w:p>
    <w:p w14:paraId="4F5F9FB4" w14:textId="65007D78" w:rsidR="00FE38E9" w:rsidRDefault="009B62A7" w:rsidP="00F82D8A">
      <w:pPr>
        <w:pStyle w:val="Verse"/>
        <w:spacing w:after="240"/>
      </w:pPr>
      <w:r>
        <w:t>I shall not die</w:t>
      </w:r>
      <w:r w:rsidR="00627369">
        <w:t xml:space="preserve">, but </w:t>
      </w:r>
      <w:r>
        <w:t>live</w:t>
      </w:r>
      <w:r w:rsidR="00627369">
        <w:t>,</w:t>
      </w:r>
      <w:r>
        <w:t xml:space="preserve"> and </w:t>
      </w:r>
      <w:r w:rsidR="00BE6D7C">
        <w:t>declare</w:t>
      </w:r>
      <w:r>
        <w:t xml:space="preserve"> the works of the Lord. </w:t>
      </w:r>
    </w:p>
    <w:p w14:paraId="227EA538" w14:textId="1339D2B2" w:rsidR="00FE38E9" w:rsidRDefault="00BE6D7C" w:rsidP="00F82D8A">
      <w:pPr>
        <w:pStyle w:val="Verse"/>
        <w:spacing w:after="240"/>
      </w:pPr>
      <w:r>
        <w:t xml:space="preserve">The </w:t>
      </w:r>
      <w:r w:rsidR="009B62A7">
        <w:t>Lord</w:t>
      </w:r>
      <w:r>
        <w:t xml:space="preserve"> has chastened</w:t>
      </w:r>
      <w:r w:rsidR="009B62A7">
        <w:t xml:space="preserve"> </w:t>
      </w:r>
      <w:r>
        <w:t xml:space="preserve">me </w:t>
      </w:r>
      <w:r w:rsidR="009B62A7">
        <w:t xml:space="preserve">but he </w:t>
      </w:r>
      <w:r>
        <w:t>has</w:t>
      </w:r>
      <w:r w:rsidR="009B62A7">
        <w:t xml:space="preserve"> not give</w:t>
      </w:r>
      <w:r>
        <w:t>n</w:t>
      </w:r>
      <w:r w:rsidR="009B62A7">
        <w:t xml:space="preserve"> me</w:t>
      </w:r>
      <w:r>
        <w:t xml:space="preserve"> over</w:t>
      </w:r>
      <w:r w:rsidR="009B62A7">
        <w:t xml:space="preserve"> to death. </w:t>
      </w:r>
    </w:p>
    <w:p w14:paraId="6F950D3D" w14:textId="2E7BDAB3" w:rsidR="00FE38E9" w:rsidRDefault="009B62A7" w:rsidP="00F82D8A">
      <w:pPr>
        <w:pStyle w:val="Verse"/>
        <w:spacing w:after="240"/>
      </w:pPr>
      <w:r>
        <w:t>Open to me the gates of righteousness</w:t>
      </w:r>
      <w:r w:rsidR="00BE6D7C">
        <w:t>; there will I</w:t>
      </w:r>
      <w:r>
        <w:t xml:space="preserve"> enter, </w:t>
      </w:r>
      <w:r w:rsidR="00BE6D7C">
        <w:t xml:space="preserve">and I will </w:t>
      </w:r>
      <w:r>
        <w:t>prais</w:t>
      </w:r>
      <w:r w:rsidR="00BE6D7C">
        <w:t>e</w:t>
      </w:r>
      <w:r>
        <w:t xml:space="preserve"> the Lord. </w:t>
      </w:r>
    </w:p>
    <w:p w14:paraId="6AFA1B6E" w14:textId="77777777" w:rsidR="00BE6D7C" w:rsidRDefault="00BE6D7C" w:rsidP="00F82D8A">
      <w:pPr>
        <w:pStyle w:val="Verse"/>
        <w:spacing w:after="240"/>
      </w:pPr>
      <w:r w:rsidRPr="002C0B14">
        <w:t>This is the gate of the Lord: the righteous shall enter by it.</w:t>
      </w:r>
    </w:p>
    <w:p w14:paraId="1243EB62" w14:textId="47BC56C4" w:rsidR="00FE38E9" w:rsidRDefault="009B62A7" w:rsidP="00F82D8A">
      <w:pPr>
        <w:pStyle w:val="Verse"/>
        <w:spacing w:after="240"/>
      </w:pPr>
      <w:r>
        <w:t xml:space="preserve">I </w:t>
      </w:r>
      <w:r w:rsidR="00BE6D7C">
        <w:t>will</w:t>
      </w:r>
      <w:r>
        <w:t xml:space="preserve"> give thanks to thee, for thou hast heard me</w:t>
      </w:r>
      <w:r w:rsidR="00BE6D7C">
        <w:t xml:space="preserve">, and </w:t>
      </w:r>
      <w:r>
        <w:t xml:space="preserve">thou hast become my salvation. </w:t>
      </w:r>
    </w:p>
    <w:p w14:paraId="7BF47C52" w14:textId="77777777" w:rsidR="00BE6D7C" w:rsidRDefault="009B62A7" w:rsidP="00BE6D7C">
      <w:pPr>
        <w:pStyle w:val="Verse"/>
        <w:spacing w:after="240"/>
      </w:pPr>
      <w:r>
        <w:t>The stone that the builders rejected has become the chief cornerstone</w:t>
      </w:r>
      <w:r w:rsidR="00BE6D7C">
        <w:t>;</w:t>
      </w:r>
    </w:p>
    <w:p w14:paraId="58250CCE" w14:textId="1A1807BE" w:rsidR="00FE38E9" w:rsidRDefault="00BE6D7C" w:rsidP="00BE6D7C">
      <w:pPr>
        <w:pStyle w:val="Verse"/>
        <w:spacing w:after="240"/>
      </w:pPr>
      <w:r>
        <w:t>T</w:t>
      </w:r>
      <w:r w:rsidR="009B62A7">
        <w:t xml:space="preserve">his has </w:t>
      </w:r>
      <w:r>
        <w:t xml:space="preserve">been done by </w:t>
      </w:r>
      <w:r w:rsidR="009B62A7">
        <w:t xml:space="preserve">the Lord, and it is wonderful in our eyes. </w:t>
      </w:r>
    </w:p>
    <w:p w14:paraId="2069131B" w14:textId="5EF49376" w:rsidR="00FE38E9" w:rsidRDefault="009B62A7" w:rsidP="00F82D8A">
      <w:pPr>
        <w:pStyle w:val="Verse"/>
        <w:spacing w:after="240"/>
      </w:pPr>
      <w:r>
        <w:t xml:space="preserve">This is the day </w:t>
      </w:r>
      <w:r w:rsidR="00BE6D7C">
        <w:t xml:space="preserve">that </w:t>
      </w:r>
      <w:r>
        <w:t xml:space="preserve">the Lord has made, let us rejoice and be glad in it. </w:t>
      </w:r>
    </w:p>
    <w:p w14:paraId="39D8024D" w14:textId="77777777" w:rsidR="00BE6D7C" w:rsidRPr="003953B7" w:rsidRDefault="00BE6D7C" w:rsidP="00BE6D7C">
      <w:pPr>
        <w:pStyle w:val="Verse"/>
        <w:spacing w:after="240"/>
      </w:pPr>
      <w:r w:rsidRPr="003953B7">
        <w:t>Save now, O Lord; O Lord, send now prosperity.</w:t>
      </w:r>
    </w:p>
    <w:p w14:paraId="1EE5D201" w14:textId="77777777" w:rsidR="00FE38E9" w:rsidRDefault="009B62A7" w:rsidP="00F82D8A">
      <w:pPr>
        <w:pStyle w:val="Verse"/>
        <w:spacing w:after="240"/>
      </w:pPr>
      <w:r>
        <w:t xml:space="preserve">Blessed is he who comes in the name of the Lord; we have blessed all of you from the house of the Lord. </w:t>
      </w:r>
    </w:p>
    <w:p w14:paraId="71B636B8" w14:textId="1BD4CDFA" w:rsidR="00FE38E9" w:rsidRDefault="009B62A7" w:rsidP="00F82D8A">
      <w:pPr>
        <w:pStyle w:val="Verse"/>
        <w:spacing w:after="240"/>
      </w:pPr>
      <w:r>
        <w:t xml:space="preserve">God is the Lord and has appeared to us; celebrate the feast with </w:t>
      </w:r>
      <w:r w:rsidR="00BE6D7C">
        <w:t>thick branches</w:t>
      </w:r>
      <w:r>
        <w:t xml:space="preserve">, even to the horns of the altar. </w:t>
      </w:r>
    </w:p>
    <w:p w14:paraId="4804BE17" w14:textId="798C2A21" w:rsidR="00295352" w:rsidRDefault="00295352" w:rsidP="00F82D8A">
      <w:pPr>
        <w:pStyle w:val="Verse"/>
        <w:spacing w:after="240"/>
      </w:pPr>
      <w:r w:rsidRPr="002C0B14">
        <w:t>Thou art my God, and I will give thanks</w:t>
      </w:r>
      <w:r>
        <w:t xml:space="preserve"> to thee</w:t>
      </w:r>
      <w:r w:rsidRPr="002C0B14">
        <w:t>: thou art my God, and I will exalt thee. I will give thanks to thee, for thou hast heard me, and art become my salvation.</w:t>
      </w:r>
    </w:p>
    <w:p w14:paraId="1405A848" w14:textId="0C94EAEA" w:rsidR="009B62A7" w:rsidRDefault="00295352" w:rsidP="00F82D8A">
      <w:pPr>
        <w:pStyle w:val="Verse"/>
        <w:spacing w:after="240"/>
      </w:pPr>
      <w:r w:rsidRPr="002C0B14">
        <w:t>Give thanks to the Lord; for he is good: for his mercy endures for ever</w:t>
      </w:r>
      <w:r w:rsidR="009B62A7">
        <w:t xml:space="preserve">. </w:t>
      </w:r>
    </w:p>
    <w:p w14:paraId="381599B7" w14:textId="77777777" w:rsidR="00B50629" w:rsidRDefault="00B50629" w:rsidP="0037394E">
      <w:pPr>
        <w:pStyle w:val="Rubric"/>
      </w:pPr>
      <w:r>
        <w:t>Glory. Both now. Alleluia.</w:t>
      </w:r>
    </w:p>
    <w:p w14:paraId="2FB6C6DE"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Seventeen</w:t>
      </w:r>
    </w:p>
    <w:p w14:paraId="11F7EDC5" w14:textId="77777777" w:rsidR="009131F8" w:rsidRPr="009131F8" w:rsidRDefault="009131F8" w:rsidP="009131F8">
      <w:pPr>
        <w:pStyle w:val="Heading2"/>
        <w:spacing w:after="240"/>
      </w:pPr>
      <w:r w:rsidRPr="009131F8">
        <w:t>First Stasis</w:t>
      </w:r>
    </w:p>
    <w:p w14:paraId="6F695E1A" w14:textId="77777777" w:rsidR="009B62A7" w:rsidRDefault="00FE38E9" w:rsidP="00FA3250">
      <w:pPr>
        <w:pStyle w:val="Heading3"/>
        <w:spacing w:after="240"/>
      </w:pPr>
      <w:r>
        <w:t>Psalm</w:t>
      </w:r>
      <w:r w:rsidR="009B62A7">
        <w:t xml:space="preserve"> 118</w:t>
      </w:r>
    </w:p>
    <w:p w14:paraId="384C0CD9" w14:textId="77777777" w:rsidR="00737EBF" w:rsidRDefault="009B62A7" w:rsidP="00161212">
      <w:pPr>
        <w:pStyle w:val="Rubric"/>
      </w:pPr>
      <w:r>
        <w:t xml:space="preserve">Alleluia </w:t>
      </w:r>
    </w:p>
    <w:p w14:paraId="5895AEFB" w14:textId="77777777" w:rsidR="00FE38E9" w:rsidRDefault="009B62A7" w:rsidP="00F82D8A">
      <w:pPr>
        <w:pStyle w:val="Verse"/>
        <w:spacing w:after="240"/>
      </w:pPr>
      <w:r>
        <w:t xml:space="preserve">Blessed are the blameless in the way, </w:t>
      </w:r>
      <w:r w:rsidR="00F05C54">
        <w:t>w</w:t>
      </w:r>
      <w:r>
        <w:t xml:space="preserve">ho walk in the law of the Lord. </w:t>
      </w:r>
    </w:p>
    <w:p w14:paraId="0166BE56" w14:textId="6A1496DF" w:rsidR="00FE38E9" w:rsidRDefault="009B62A7" w:rsidP="00F82D8A">
      <w:pPr>
        <w:pStyle w:val="Verse"/>
        <w:spacing w:after="240"/>
      </w:pPr>
      <w:r>
        <w:t xml:space="preserve">Blessed </w:t>
      </w:r>
      <w:r w:rsidR="009D7047">
        <w:t>are</w:t>
      </w:r>
      <w:r>
        <w:t xml:space="preserve"> those </w:t>
      </w:r>
      <w:r w:rsidR="00F05C54">
        <w:t>who search out</w:t>
      </w:r>
      <w:r>
        <w:t xml:space="preserve"> his testimonies, </w:t>
      </w:r>
      <w:r w:rsidR="00F05C54">
        <w:t>w</w:t>
      </w:r>
      <w:r>
        <w:t xml:space="preserve">ho seek him with the whole heart. </w:t>
      </w:r>
    </w:p>
    <w:p w14:paraId="5DA092FA" w14:textId="17490EC0" w:rsidR="00FE38E9" w:rsidRDefault="009B62A7" w:rsidP="00F82D8A">
      <w:pPr>
        <w:pStyle w:val="Verse"/>
        <w:spacing w:after="240"/>
      </w:pPr>
      <w:r>
        <w:t xml:space="preserve">For the workers of iniquity </w:t>
      </w:r>
      <w:r w:rsidR="00F05C54">
        <w:t>h</w:t>
      </w:r>
      <w:r>
        <w:t xml:space="preserve">ave </w:t>
      </w:r>
      <w:r w:rsidR="009D7047">
        <w:t>not</w:t>
      </w:r>
      <w:r>
        <w:t xml:space="preserve"> walked in his ways. </w:t>
      </w:r>
    </w:p>
    <w:p w14:paraId="74336154" w14:textId="77777777" w:rsidR="00FE38E9" w:rsidRDefault="009B62A7" w:rsidP="00F82D8A">
      <w:pPr>
        <w:pStyle w:val="Verse"/>
        <w:spacing w:after="240"/>
      </w:pPr>
      <w:r>
        <w:t xml:space="preserve">Thou hast charged that thy commandments </w:t>
      </w:r>
      <w:r w:rsidR="00F05C54">
        <w:t>b</w:t>
      </w:r>
      <w:r>
        <w:t xml:space="preserve">e kept most diligently. </w:t>
      </w:r>
    </w:p>
    <w:p w14:paraId="7229B705" w14:textId="77777777" w:rsidR="00FE38E9" w:rsidRDefault="009B62A7" w:rsidP="00F82D8A">
      <w:pPr>
        <w:pStyle w:val="Verse"/>
        <w:spacing w:after="240"/>
      </w:pPr>
      <w:r>
        <w:t xml:space="preserve">O that my ways be all directed </w:t>
      </w:r>
      <w:r w:rsidR="00F05C54">
        <w:t>t</w:t>
      </w:r>
      <w:r>
        <w:t xml:space="preserve">o the keeping of thy statutes. </w:t>
      </w:r>
    </w:p>
    <w:p w14:paraId="455F1D0C" w14:textId="77777777" w:rsidR="00FE38E9" w:rsidRDefault="009B62A7" w:rsidP="00F82D8A">
      <w:pPr>
        <w:pStyle w:val="Verse"/>
        <w:spacing w:after="240"/>
      </w:pPr>
      <w:r>
        <w:t xml:space="preserve">Then I shall not be ashamed </w:t>
      </w:r>
      <w:r w:rsidR="00F05C54">
        <w:t>w</w:t>
      </w:r>
      <w:r>
        <w:t xml:space="preserve">hen I behold all thy commandments. </w:t>
      </w:r>
    </w:p>
    <w:p w14:paraId="6CEA344B" w14:textId="77777777" w:rsidR="00FE38E9" w:rsidRDefault="009B62A7" w:rsidP="00F82D8A">
      <w:pPr>
        <w:pStyle w:val="Verse"/>
        <w:spacing w:after="240"/>
      </w:pPr>
      <w:r>
        <w:t xml:space="preserve">I shall praise thee with upright heart </w:t>
      </w:r>
      <w:r w:rsidR="00F05C54">
        <w:t>a</w:t>
      </w:r>
      <w:r>
        <w:t xml:space="preserve">s I learn thy righteous judgments. </w:t>
      </w:r>
    </w:p>
    <w:p w14:paraId="6FE50067" w14:textId="77777777" w:rsidR="009B62A7" w:rsidRDefault="009B62A7" w:rsidP="00F82D8A">
      <w:pPr>
        <w:pStyle w:val="Verse"/>
        <w:spacing w:after="240"/>
      </w:pPr>
      <w:r>
        <w:t>I shall keep thy statutes</w:t>
      </w:r>
      <w:r w:rsidR="00F05C54">
        <w:t>; d</w:t>
      </w:r>
      <w:r>
        <w:t xml:space="preserve">o not utterly forsake me. </w:t>
      </w:r>
    </w:p>
    <w:p w14:paraId="3F4D63A2" w14:textId="77777777" w:rsidR="00FE38E9" w:rsidRDefault="009B62A7" w:rsidP="00F82D8A">
      <w:pPr>
        <w:pStyle w:val="Verse"/>
        <w:spacing w:after="240"/>
      </w:pPr>
      <w:r>
        <w:t xml:space="preserve">How shall a young man make straight his way? </w:t>
      </w:r>
      <w:r w:rsidR="00F05C54">
        <w:t>By</w:t>
      </w:r>
      <w:r>
        <w:t xml:space="preserve"> keeping thy words. </w:t>
      </w:r>
    </w:p>
    <w:p w14:paraId="16F40D34" w14:textId="77777777" w:rsidR="00FE38E9" w:rsidRDefault="009B62A7" w:rsidP="00F82D8A">
      <w:pPr>
        <w:pStyle w:val="Verse"/>
        <w:spacing w:after="240"/>
      </w:pPr>
      <w:r>
        <w:t>I have sought thee with my whole heart</w:t>
      </w:r>
      <w:r w:rsidR="00F05C54">
        <w:t>; l</w:t>
      </w:r>
      <w:r>
        <w:t xml:space="preserve">et me not stray from thy commandments. </w:t>
      </w:r>
    </w:p>
    <w:p w14:paraId="2BAB4514" w14:textId="77777777" w:rsidR="00FE38E9" w:rsidRDefault="009B62A7" w:rsidP="00F82D8A">
      <w:pPr>
        <w:pStyle w:val="Verse"/>
        <w:spacing w:after="240"/>
      </w:pPr>
      <w:r>
        <w:t>In my heart I have hidden thy teachings</w:t>
      </w:r>
      <w:r w:rsidR="00F05C54">
        <w:t>, t</w:t>
      </w:r>
      <w:r>
        <w:t xml:space="preserve">hat I might not sin against thee. </w:t>
      </w:r>
    </w:p>
    <w:p w14:paraId="6485EB27" w14:textId="77777777" w:rsidR="00FE38E9" w:rsidRDefault="009B62A7" w:rsidP="00F82D8A">
      <w:pPr>
        <w:pStyle w:val="Verse"/>
        <w:spacing w:after="240"/>
      </w:pPr>
      <w:r>
        <w:t xml:space="preserve">Blessed art thou, O Lord, </w:t>
      </w:r>
      <w:r w:rsidR="00F05C54">
        <w:t>t</w:t>
      </w:r>
      <w:r>
        <w:t xml:space="preserve">each me thy statutes. </w:t>
      </w:r>
    </w:p>
    <w:p w14:paraId="009B1DAD" w14:textId="77777777" w:rsidR="00FE38E9" w:rsidRDefault="009B62A7" w:rsidP="00F82D8A">
      <w:pPr>
        <w:pStyle w:val="Verse"/>
        <w:spacing w:after="240"/>
      </w:pPr>
      <w:r>
        <w:t xml:space="preserve">With my lips I have declared </w:t>
      </w:r>
      <w:r w:rsidR="00F32A81">
        <w:t>a</w:t>
      </w:r>
      <w:r>
        <w:t xml:space="preserve">ll the judgments of thy mouth. </w:t>
      </w:r>
    </w:p>
    <w:p w14:paraId="59CE158B" w14:textId="77777777" w:rsidR="00FE38E9" w:rsidRDefault="009B62A7" w:rsidP="00F82D8A">
      <w:pPr>
        <w:pStyle w:val="Verse"/>
        <w:spacing w:after="240"/>
      </w:pPr>
      <w:r>
        <w:t>I delight in the way of thy testimonies</w:t>
      </w:r>
      <w:r w:rsidR="00F32A81">
        <w:t xml:space="preserve"> a</w:t>
      </w:r>
      <w:r>
        <w:t xml:space="preserve">s much as in every kind of wealth. </w:t>
      </w:r>
    </w:p>
    <w:p w14:paraId="521D48F7" w14:textId="77777777" w:rsidR="00FE38E9" w:rsidRDefault="009B62A7" w:rsidP="00F82D8A">
      <w:pPr>
        <w:pStyle w:val="Verse"/>
        <w:spacing w:after="240"/>
      </w:pPr>
      <w:r>
        <w:t>I shall deeply ponder thy commandments</w:t>
      </w:r>
      <w:r w:rsidR="00F32A81">
        <w:t xml:space="preserve">; </w:t>
      </w:r>
      <w:r>
        <w:t xml:space="preserve">I shall comprehend thy ways. </w:t>
      </w:r>
    </w:p>
    <w:p w14:paraId="48851E5F" w14:textId="113E239F" w:rsidR="009B62A7" w:rsidRDefault="009B62A7" w:rsidP="00F82D8A">
      <w:pPr>
        <w:pStyle w:val="Verse"/>
        <w:spacing w:after="240"/>
      </w:pPr>
      <w:r>
        <w:t xml:space="preserve">I shall meditate </w:t>
      </w:r>
      <w:r w:rsidR="00C051E2">
        <w:t>o</w:t>
      </w:r>
      <w:r>
        <w:t>n thy statutes</w:t>
      </w:r>
      <w:r w:rsidR="00F32A81">
        <w:t xml:space="preserve">; </w:t>
      </w:r>
      <w:r>
        <w:t xml:space="preserve">I shall never forget thy words. </w:t>
      </w:r>
    </w:p>
    <w:p w14:paraId="35EAF8E8" w14:textId="5EC965BA" w:rsidR="00FE38E9" w:rsidRDefault="009B62A7" w:rsidP="00F82D8A">
      <w:pPr>
        <w:pStyle w:val="Verse"/>
        <w:spacing w:after="240"/>
      </w:pPr>
      <w:r>
        <w:t xml:space="preserve">Give thy servant this reward: That I </w:t>
      </w:r>
      <w:r w:rsidR="00C051E2">
        <w:t>may</w:t>
      </w:r>
      <w:r>
        <w:t xml:space="preserve"> live and keep thy words. </w:t>
      </w:r>
    </w:p>
    <w:p w14:paraId="125BA052" w14:textId="77777777" w:rsidR="00FE38E9" w:rsidRDefault="009B62A7" w:rsidP="00F82D8A">
      <w:pPr>
        <w:pStyle w:val="Verse"/>
        <w:spacing w:after="240"/>
      </w:pPr>
      <w:r>
        <w:t>Take away the veil from my eyes</w:t>
      </w:r>
      <w:r w:rsidR="00F32A81">
        <w:t>, t</w:t>
      </w:r>
      <w:r>
        <w:t xml:space="preserve">hat I may see the wonders in thy law. </w:t>
      </w:r>
    </w:p>
    <w:p w14:paraId="60221A91" w14:textId="77777777" w:rsidR="00FE38E9" w:rsidRDefault="009B62A7" w:rsidP="00F82D8A">
      <w:pPr>
        <w:pStyle w:val="Verse"/>
        <w:spacing w:after="240"/>
      </w:pPr>
      <w:r>
        <w:t>I am a stranger on the earth</w:t>
      </w:r>
      <w:r w:rsidR="00F32A81">
        <w:t>; h</w:t>
      </w:r>
      <w:r>
        <w:t xml:space="preserve">ide not thy commandments from me. </w:t>
      </w:r>
    </w:p>
    <w:p w14:paraId="17621009" w14:textId="4DDB1F6F" w:rsidR="00FE38E9" w:rsidRDefault="009B62A7" w:rsidP="00F82D8A">
      <w:pPr>
        <w:pStyle w:val="Verse"/>
        <w:spacing w:after="240"/>
      </w:pPr>
      <w:r>
        <w:t>My soul has longed to desire</w:t>
      </w:r>
      <w:r w:rsidR="00F32A81">
        <w:t xml:space="preserve"> t</w:t>
      </w:r>
      <w:r>
        <w:t>hy judgments at</w:t>
      </w:r>
      <w:r w:rsidR="00C051E2">
        <w:t xml:space="preserve"> all times</w:t>
      </w:r>
      <w:r>
        <w:t xml:space="preserve">. </w:t>
      </w:r>
    </w:p>
    <w:p w14:paraId="280DD734" w14:textId="23E39905" w:rsidR="00FE38E9" w:rsidRDefault="009B62A7" w:rsidP="00F82D8A">
      <w:pPr>
        <w:pStyle w:val="Verse"/>
        <w:spacing w:after="240"/>
      </w:pPr>
      <w:r>
        <w:t xml:space="preserve">Thou </w:t>
      </w:r>
      <w:r w:rsidR="00C051E2">
        <w:t>hast</w:t>
      </w:r>
      <w:r>
        <w:t xml:space="preserve"> rebuke</w:t>
      </w:r>
      <w:r w:rsidR="00C051E2">
        <w:t>d</w:t>
      </w:r>
      <w:r>
        <w:t xml:space="preserve"> the proud</w:t>
      </w:r>
      <w:r w:rsidR="00F32A81">
        <w:t>; c</w:t>
      </w:r>
      <w:r>
        <w:t xml:space="preserve">ursed be </w:t>
      </w:r>
      <w:r w:rsidR="00C051E2">
        <w:t xml:space="preserve">those who </w:t>
      </w:r>
      <w:r>
        <w:t xml:space="preserve">reject thy commandments. </w:t>
      </w:r>
    </w:p>
    <w:p w14:paraId="3605A6A1" w14:textId="77777777" w:rsidR="00FE38E9" w:rsidRDefault="009B62A7" w:rsidP="00F82D8A">
      <w:pPr>
        <w:pStyle w:val="Verse"/>
        <w:spacing w:after="240"/>
      </w:pPr>
      <w:r>
        <w:t>Take from me reproach and contempt</w:t>
      </w:r>
      <w:r w:rsidR="001202BE">
        <w:t>, f</w:t>
      </w:r>
      <w:r>
        <w:t xml:space="preserve">or I have sought thy testimonies. </w:t>
      </w:r>
    </w:p>
    <w:p w14:paraId="11D645EF" w14:textId="77777777" w:rsidR="00FE38E9" w:rsidRDefault="009B62A7" w:rsidP="00F82D8A">
      <w:pPr>
        <w:pStyle w:val="Verse"/>
        <w:spacing w:after="240"/>
      </w:pPr>
      <w:r>
        <w:t xml:space="preserve">For princes sat and spoke against me, </w:t>
      </w:r>
      <w:r w:rsidR="00255CF4">
        <w:t>b</w:t>
      </w:r>
      <w:r>
        <w:t xml:space="preserve">ut thy servant pondered on thy statutes. </w:t>
      </w:r>
    </w:p>
    <w:p w14:paraId="64459453" w14:textId="382F46E9" w:rsidR="009B62A7" w:rsidRDefault="009B62A7" w:rsidP="00F82D8A">
      <w:pPr>
        <w:pStyle w:val="Verse"/>
        <w:spacing w:after="240"/>
      </w:pPr>
      <w:r>
        <w:t xml:space="preserve">Thy testimonies are my meditation, </w:t>
      </w:r>
      <w:r w:rsidR="00C051E2">
        <w:t xml:space="preserve">and </w:t>
      </w:r>
      <w:r w:rsidR="00255CF4">
        <w:t>t</w:t>
      </w:r>
      <w:r>
        <w:t xml:space="preserve">hy statutes my counselors. </w:t>
      </w:r>
    </w:p>
    <w:p w14:paraId="5C581E53" w14:textId="77777777" w:rsidR="00FE38E9" w:rsidRDefault="009B62A7" w:rsidP="00F82D8A">
      <w:pPr>
        <w:pStyle w:val="Verse"/>
        <w:spacing w:after="240"/>
      </w:pPr>
      <w:r>
        <w:t>My soul lies prostrate on the earth</w:t>
      </w:r>
      <w:r w:rsidR="00255CF4">
        <w:t>; q</w:t>
      </w:r>
      <w:r>
        <w:t xml:space="preserve">uicken me according to thy word. </w:t>
      </w:r>
    </w:p>
    <w:p w14:paraId="3B903EC1" w14:textId="77777777" w:rsidR="00FE38E9" w:rsidRDefault="009B62A7" w:rsidP="00F82D8A">
      <w:pPr>
        <w:pStyle w:val="Verse"/>
        <w:spacing w:after="240"/>
      </w:pPr>
      <w:r>
        <w:t>I declared my ways, and thou didst hear me</w:t>
      </w:r>
      <w:r w:rsidR="00255CF4">
        <w:t>; t</w:t>
      </w:r>
      <w:r>
        <w:t xml:space="preserve">each me thy statutes. </w:t>
      </w:r>
    </w:p>
    <w:p w14:paraId="27C43B78" w14:textId="559427E4" w:rsidR="00FE38E9" w:rsidRDefault="009B62A7" w:rsidP="00F82D8A">
      <w:pPr>
        <w:pStyle w:val="Verse"/>
        <w:spacing w:after="240"/>
      </w:pPr>
      <w:r>
        <w:t xml:space="preserve">Make me </w:t>
      </w:r>
      <w:r w:rsidR="00C051E2">
        <w:t>to understand</w:t>
      </w:r>
      <w:r>
        <w:t xml:space="preserve"> the way of thy statutes</w:t>
      </w:r>
      <w:r w:rsidR="00255CF4">
        <w:t xml:space="preserve">; </w:t>
      </w:r>
      <w:r>
        <w:t xml:space="preserve">I shall ponder thy wondrous works. </w:t>
      </w:r>
    </w:p>
    <w:p w14:paraId="2E2A3DC4" w14:textId="77777777" w:rsidR="00FE38E9" w:rsidRDefault="009B62A7" w:rsidP="00F82D8A">
      <w:pPr>
        <w:pStyle w:val="Verse"/>
        <w:spacing w:after="240"/>
      </w:pPr>
      <w:r>
        <w:t xml:space="preserve">My soul has fainted from </w:t>
      </w:r>
      <w:r w:rsidR="00255CF4">
        <w:t>despondency; s</w:t>
      </w:r>
      <w:r>
        <w:t xml:space="preserve">trengthen me with thy words. </w:t>
      </w:r>
    </w:p>
    <w:p w14:paraId="25905382" w14:textId="2AF6B393" w:rsidR="00FE38E9" w:rsidRDefault="009B62A7" w:rsidP="00F82D8A">
      <w:pPr>
        <w:pStyle w:val="Verse"/>
        <w:spacing w:after="240"/>
      </w:pPr>
      <w:r>
        <w:t>Put far from me</w:t>
      </w:r>
      <w:r w:rsidR="00C051E2">
        <w:t xml:space="preserve"> the way on unrighteousness</w:t>
      </w:r>
      <w:r w:rsidR="00255CF4">
        <w:t>; w</w:t>
      </w:r>
      <w:r>
        <w:t xml:space="preserve">ith thy law have mercy on me. </w:t>
      </w:r>
    </w:p>
    <w:p w14:paraId="2CE06AC2" w14:textId="77777777" w:rsidR="00FE38E9" w:rsidRDefault="009B62A7" w:rsidP="00F82D8A">
      <w:pPr>
        <w:pStyle w:val="Verse"/>
        <w:spacing w:after="240"/>
      </w:pPr>
      <w:r>
        <w:t>I have chosen the way of truth</w:t>
      </w:r>
      <w:r w:rsidR="00255CF4">
        <w:t xml:space="preserve">; </w:t>
      </w:r>
      <w:r>
        <w:t xml:space="preserve">I have never forgotten thy judgments. </w:t>
      </w:r>
    </w:p>
    <w:p w14:paraId="386C67B9" w14:textId="77777777" w:rsidR="00FE38E9" w:rsidRDefault="009B62A7" w:rsidP="00F82D8A">
      <w:pPr>
        <w:pStyle w:val="Verse"/>
        <w:spacing w:after="240"/>
      </w:pPr>
      <w:r>
        <w:t>I have clung to thy testimonies</w:t>
      </w:r>
      <w:r w:rsidR="00255CF4">
        <w:t xml:space="preserve">. </w:t>
      </w:r>
      <w:r>
        <w:t xml:space="preserve">O Lord, put me not to shame. </w:t>
      </w:r>
    </w:p>
    <w:p w14:paraId="31D3F67B" w14:textId="77777777" w:rsidR="009B62A7" w:rsidRDefault="009B62A7" w:rsidP="00F82D8A">
      <w:pPr>
        <w:pStyle w:val="Verse"/>
        <w:spacing w:after="240"/>
      </w:pPr>
      <w:r>
        <w:t>I have run the way of thy commandments</w:t>
      </w:r>
      <w:r w:rsidR="00255CF4">
        <w:t>, w</w:t>
      </w:r>
      <w:r>
        <w:t xml:space="preserve">hen thou didst enlarge my heart. </w:t>
      </w:r>
    </w:p>
    <w:p w14:paraId="2BA39118" w14:textId="77777777" w:rsidR="00FE38E9" w:rsidRDefault="00255CF4" w:rsidP="00F82D8A">
      <w:pPr>
        <w:pStyle w:val="Verse"/>
        <w:spacing w:after="240"/>
      </w:pPr>
      <w:r>
        <w:t xml:space="preserve">Set before </w:t>
      </w:r>
      <w:r w:rsidR="009B62A7">
        <w:t xml:space="preserve">me </w:t>
      </w:r>
      <w:r>
        <w:t>for a</w:t>
      </w:r>
      <w:r w:rsidR="009B62A7">
        <w:t xml:space="preserve"> law, O Lord, the way of thy statutes, </w:t>
      </w:r>
      <w:r>
        <w:t>a</w:t>
      </w:r>
      <w:r w:rsidR="009B62A7">
        <w:t xml:space="preserve">nd I shall seek it out always. </w:t>
      </w:r>
    </w:p>
    <w:p w14:paraId="3D021957" w14:textId="77777777" w:rsidR="00FE38E9" w:rsidRDefault="009B62A7" w:rsidP="00F82D8A">
      <w:pPr>
        <w:pStyle w:val="Verse"/>
        <w:spacing w:after="240"/>
      </w:pPr>
      <w:r>
        <w:t>Give me wisdom to search deeply thy law</w:t>
      </w:r>
      <w:r w:rsidR="00E62875">
        <w:t xml:space="preserve">; </w:t>
      </w:r>
      <w:r>
        <w:t xml:space="preserve">I shall keep it with my whole heart. </w:t>
      </w:r>
    </w:p>
    <w:p w14:paraId="1492ED5C" w14:textId="77777777" w:rsidR="00FE38E9" w:rsidRDefault="009B62A7" w:rsidP="00F82D8A">
      <w:pPr>
        <w:pStyle w:val="Verse"/>
        <w:spacing w:after="240"/>
      </w:pPr>
      <w:r>
        <w:t>Guide me on the path of thy commandments</w:t>
      </w:r>
      <w:r w:rsidR="00E62875">
        <w:t>, f</w:t>
      </w:r>
      <w:r>
        <w:t xml:space="preserve">or I have desired this. </w:t>
      </w:r>
    </w:p>
    <w:p w14:paraId="63A89239" w14:textId="77777777" w:rsidR="00FE38E9" w:rsidRDefault="009B62A7" w:rsidP="00F82D8A">
      <w:pPr>
        <w:pStyle w:val="Verse"/>
        <w:spacing w:after="240"/>
      </w:pPr>
      <w:r>
        <w:t>Incline my heart to thy testimonies</w:t>
      </w:r>
      <w:r w:rsidR="00E62875">
        <w:t>, a</w:t>
      </w:r>
      <w:r>
        <w:t xml:space="preserve">nd not to </w:t>
      </w:r>
      <w:r w:rsidR="00E62875">
        <w:t>covetousness</w:t>
      </w:r>
      <w:r>
        <w:t xml:space="preserve">. </w:t>
      </w:r>
    </w:p>
    <w:p w14:paraId="54FE9090" w14:textId="47CE22C0" w:rsidR="00FE38E9" w:rsidRDefault="009B62A7" w:rsidP="00F82D8A">
      <w:pPr>
        <w:pStyle w:val="Verse"/>
        <w:spacing w:after="240"/>
      </w:pPr>
      <w:r>
        <w:t>Turn away my eyes from empty things</w:t>
      </w:r>
      <w:r w:rsidR="00E62875">
        <w:t>; q</w:t>
      </w:r>
      <w:r>
        <w:t>uicken me</w:t>
      </w:r>
      <w:r w:rsidR="00C051E2">
        <w:t xml:space="preserve"> </w:t>
      </w:r>
      <w:r>
        <w:t xml:space="preserve">in thy way. </w:t>
      </w:r>
    </w:p>
    <w:p w14:paraId="44FCC7D1" w14:textId="77777777" w:rsidR="00FE38E9" w:rsidRDefault="009B62A7" w:rsidP="00F82D8A">
      <w:pPr>
        <w:pStyle w:val="Verse"/>
        <w:spacing w:after="240"/>
      </w:pPr>
      <w:r>
        <w:t>Establish thy teaching in thy servant</w:t>
      </w:r>
      <w:r w:rsidR="00E62875">
        <w:t>, t</w:t>
      </w:r>
      <w:r>
        <w:t xml:space="preserve">hat I may be rooted in fear of thee. </w:t>
      </w:r>
    </w:p>
    <w:p w14:paraId="308A7F28" w14:textId="7E6E31FA" w:rsidR="00FE38E9" w:rsidRDefault="009B62A7" w:rsidP="00F82D8A">
      <w:pPr>
        <w:pStyle w:val="Verse"/>
        <w:spacing w:after="240"/>
      </w:pPr>
      <w:r>
        <w:t xml:space="preserve">Take away my </w:t>
      </w:r>
      <w:r w:rsidR="00C051E2">
        <w:t>reproach</w:t>
      </w:r>
      <w:r>
        <w:t xml:space="preserve">, which I </w:t>
      </w:r>
      <w:r w:rsidR="00C051E2">
        <w:t>have feared</w:t>
      </w:r>
      <w:r>
        <w:t xml:space="preserve">, </w:t>
      </w:r>
      <w:r w:rsidR="00E62875">
        <w:t>f</w:t>
      </w:r>
      <w:r>
        <w:t xml:space="preserve">or thy judgments are </w:t>
      </w:r>
      <w:r w:rsidR="00C051E2">
        <w:t>good</w:t>
      </w:r>
      <w:r>
        <w:t xml:space="preserve">. </w:t>
      </w:r>
    </w:p>
    <w:p w14:paraId="4C3D0064" w14:textId="77777777" w:rsidR="009B62A7" w:rsidRDefault="009B62A7" w:rsidP="00F82D8A">
      <w:pPr>
        <w:pStyle w:val="Verse"/>
        <w:spacing w:after="240"/>
      </w:pPr>
      <w:r>
        <w:t>Behold, I have longed for thy commandments</w:t>
      </w:r>
      <w:r w:rsidR="00E62875">
        <w:t>; q</w:t>
      </w:r>
      <w:r>
        <w:t xml:space="preserve">uicken me in thy righteousness. </w:t>
      </w:r>
    </w:p>
    <w:p w14:paraId="5B44D484" w14:textId="77777777" w:rsidR="00FE38E9" w:rsidRDefault="009B62A7" w:rsidP="00F82D8A">
      <w:pPr>
        <w:pStyle w:val="Verse"/>
        <w:spacing w:after="240"/>
      </w:pPr>
      <w:r>
        <w:t>Let thy mercy, O Lord, come upon me</w:t>
      </w:r>
      <w:r w:rsidR="00E62875">
        <w:t>; t</w:t>
      </w:r>
      <w:r>
        <w:t xml:space="preserve">hy salvation according to thy teaching. </w:t>
      </w:r>
    </w:p>
    <w:p w14:paraId="7A99C423" w14:textId="43C21C73" w:rsidR="00FE38E9" w:rsidRDefault="009B62A7" w:rsidP="00F82D8A">
      <w:pPr>
        <w:pStyle w:val="Verse"/>
        <w:spacing w:after="240"/>
      </w:pPr>
      <w:r>
        <w:t xml:space="preserve">I shall answer those who </w:t>
      </w:r>
      <w:r w:rsidR="00C051E2">
        <w:t>reproach</w:t>
      </w:r>
      <w:r>
        <w:t xml:space="preserve"> me, </w:t>
      </w:r>
      <w:r w:rsidR="00E62875">
        <w:t>f</w:t>
      </w:r>
      <w:r>
        <w:t xml:space="preserve">or I have hoped </w:t>
      </w:r>
      <w:r w:rsidR="00C051E2">
        <w:t>i</w:t>
      </w:r>
      <w:r>
        <w:t xml:space="preserve">n thy words. </w:t>
      </w:r>
    </w:p>
    <w:p w14:paraId="78065A0A" w14:textId="70663A0A" w:rsidR="00E62875" w:rsidRDefault="009B62A7" w:rsidP="00F82D8A">
      <w:pPr>
        <w:pStyle w:val="Verse"/>
        <w:spacing w:after="240"/>
      </w:pPr>
      <w:r>
        <w:t xml:space="preserve">Take not </w:t>
      </w:r>
      <w:r w:rsidR="00C051E2">
        <w:t xml:space="preserve">utterly out of my mouth </w:t>
      </w:r>
      <w:r>
        <w:t>the word of truth</w:t>
      </w:r>
      <w:r w:rsidR="00E62875">
        <w:t>, f</w:t>
      </w:r>
      <w:r>
        <w:t>or I have hoped in thy judgments</w:t>
      </w:r>
      <w:r w:rsidR="00E62875">
        <w:t>.</w:t>
      </w:r>
    </w:p>
    <w:p w14:paraId="26B91E0E" w14:textId="77777777" w:rsidR="00FE38E9" w:rsidRDefault="00E62875" w:rsidP="00F82D8A">
      <w:pPr>
        <w:pStyle w:val="Verse"/>
        <w:spacing w:after="240"/>
      </w:pPr>
      <w:r>
        <w:t>S</w:t>
      </w:r>
      <w:r w:rsidR="009B62A7">
        <w:t xml:space="preserve">o I shall keep forever thy law, </w:t>
      </w:r>
      <w:r>
        <w:t>a</w:t>
      </w:r>
      <w:r w:rsidR="009B62A7">
        <w:t xml:space="preserve">lways and unto ages of ages. </w:t>
      </w:r>
    </w:p>
    <w:p w14:paraId="26C2D2A2" w14:textId="1C28C5AA" w:rsidR="00FE38E9" w:rsidRDefault="00C051E2" w:rsidP="00F82D8A">
      <w:pPr>
        <w:pStyle w:val="Verse"/>
        <w:spacing w:after="240"/>
      </w:pPr>
      <w:r>
        <w:t xml:space="preserve">And I walked </w:t>
      </w:r>
      <w:r w:rsidR="009B62A7">
        <w:t>in spaciousness,</w:t>
      </w:r>
      <w:r w:rsidR="00E62875">
        <w:t xml:space="preserve"> f</w:t>
      </w:r>
      <w:r w:rsidR="009B62A7">
        <w:t xml:space="preserve">or I </w:t>
      </w:r>
      <w:r w:rsidR="00E62875">
        <w:t xml:space="preserve">have always </w:t>
      </w:r>
      <w:r w:rsidR="009B62A7">
        <w:t xml:space="preserve">sought thy commandments. </w:t>
      </w:r>
    </w:p>
    <w:p w14:paraId="1B1758A3" w14:textId="56A55AB7" w:rsidR="00FE38E9" w:rsidRDefault="009B62A7" w:rsidP="00F82D8A">
      <w:pPr>
        <w:pStyle w:val="Verse"/>
        <w:spacing w:after="240"/>
      </w:pPr>
      <w:r>
        <w:t xml:space="preserve">I </w:t>
      </w:r>
      <w:r w:rsidR="00C051E2">
        <w:t>spoke</w:t>
      </w:r>
      <w:r>
        <w:t xml:space="preserve"> of thy testimonies</w:t>
      </w:r>
      <w:r w:rsidR="00C051E2">
        <w:t xml:space="preserve"> even </w:t>
      </w:r>
      <w:r>
        <w:t xml:space="preserve">to kings, </w:t>
      </w:r>
      <w:r w:rsidR="00C051E2">
        <w:t>and I was not</w:t>
      </w:r>
      <w:r>
        <w:t xml:space="preserve"> ashamed. </w:t>
      </w:r>
    </w:p>
    <w:p w14:paraId="69B01923" w14:textId="03E3224A" w:rsidR="00FE38E9" w:rsidRDefault="009B62A7" w:rsidP="00F82D8A">
      <w:pPr>
        <w:pStyle w:val="Verse"/>
        <w:spacing w:after="240"/>
      </w:pPr>
      <w:r>
        <w:t>I meditat</w:t>
      </w:r>
      <w:r w:rsidR="00C051E2">
        <w:t>ed</w:t>
      </w:r>
      <w:r>
        <w:t xml:space="preserve"> in thy commandments</w:t>
      </w:r>
      <w:r w:rsidR="001804A3">
        <w:t xml:space="preserve">, </w:t>
      </w:r>
      <w:r w:rsidR="00C051E2">
        <w:t>which I have greatly loved.</w:t>
      </w:r>
    </w:p>
    <w:p w14:paraId="23C14F33" w14:textId="6855941A" w:rsidR="009B62A7" w:rsidRDefault="00C051E2" w:rsidP="00F82D8A">
      <w:pPr>
        <w:pStyle w:val="Verse"/>
        <w:spacing w:after="240"/>
      </w:pPr>
      <w:r>
        <w:t xml:space="preserve">I lifted up my </w:t>
      </w:r>
      <w:r w:rsidR="009B62A7">
        <w:t>hands, I loved thy commandments,</w:t>
      </w:r>
      <w:r w:rsidR="001804A3">
        <w:t xml:space="preserve"> a</w:t>
      </w:r>
      <w:r w:rsidR="009B62A7">
        <w:t>nd I ponder</w:t>
      </w:r>
      <w:r>
        <w:t>ed</w:t>
      </w:r>
      <w:r w:rsidR="009B62A7">
        <w:t xml:space="preserve"> thy statutes. </w:t>
      </w:r>
    </w:p>
    <w:p w14:paraId="4A081831" w14:textId="25E2BA9A" w:rsidR="00FE38E9" w:rsidRDefault="009B62A7" w:rsidP="00F82D8A">
      <w:pPr>
        <w:pStyle w:val="Verse"/>
        <w:spacing w:after="240"/>
      </w:pPr>
      <w:r>
        <w:t>Remember thy word</w:t>
      </w:r>
      <w:r w:rsidR="00C051E2">
        <w:t>s</w:t>
      </w:r>
      <w:r>
        <w:t xml:space="preserve"> to thy servant</w:t>
      </w:r>
      <w:r w:rsidR="001804A3">
        <w:t xml:space="preserve">, </w:t>
      </w:r>
      <w:r w:rsidR="00C051E2">
        <w:t>wherein</w:t>
      </w:r>
      <w:r>
        <w:t xml:space="preserve"> thou hast </w:t>
      </w:r>
      <w:r w:rsidR="00C051E2">
        <w:t>made</w:t>
      </w:r>
      <w:r>
        <w:t xml:space="preserve"> me</w:t>
      </w:r>
      <w:r w:rsidR="00C051E2">
        <w:t xml:space="preserve"> to</w:t>
      </w:r>
      <w:r>
        <w:t xml:space="preserve"> hope. </w:t>
      </w:r>
    </w:p>
    <w:p w14:paraId="3394E046" w14:textId="77777777" w:rsidR="00FE38E9" w:rsidRDefault="009B62A7" w:rsidP="00F82D8A">
      <w:pPr>
        <w:pStyle w:val="Verse"/>
        <w:spacing w:after="240"/>
      </w:pPr>
      <w:r>
        <w:t>This comforted me in my affliction</w:t>
      </w:r>
      <w:r w:rsidR="001804A3">
        <w:t>, f</w:t>
      </w:r>
      <w:r>
        <w:t xml:space="preserve">or thy teaching has given me life. </w:t>
      </w:r>
    </w:p>
    <w:p w14:paraId="716CBA6A" w14:textId="2C2A48BF" w:rsidR="00FE38E9" w:rsidRDefault="009B62A7" w:rsidP="00F82D8A">
      <w:pPr>
        <w:pStyle w:val="Verse"/>
        <w:spacing w:after="240"/>
      </w:pPr>
      <w:r>
        <w:t xml:space="preserve">The </w:t>
      </w:r>
      <w:r w:rsidR="00C051E2">
        <w:t>proud</w:t>
      </w:r>
      <w:r>
        <w:t xml:space="preserve"> have</w:t>
      </w:r>
      <w:r w:rsidR="00C051E2">
        <w:t xml:space="preserve"> greatly transgressed</w:t>
      </w:r>
      <w:r>
        <w:t xml:space="preserve">, </w:t>
      </w:r>
      <w:r w:rsidR="001804A3">
        <w:t>b</w:t>
      </w:r>
      <w:r>
        <w:t xml:space="preserve">ut I have </w:t>
      </w:r>
      <w:r w:rsidR="00C051E2">
        <w:t xml:space="preserve">not turned away </w:t>
      </w:r>
      <w:r>
        <w:t xml:space="preserve">from thy law. </w:t>
      </w:r>
    </w:p>
    <w:p w14:paraId="73385E4E" w14:textId="77777777" w:rsidR="00FE38E9" w:rsidRDefault="009B62A7" w:rsidP="00F82D8A">
      <w:pPr>
        <w:pStyle w:val="Verse"/>
        <w:spacing w:after="240"/>
      </w:pPr>
      <w:r>
        <w:t xml:space="preserve">I remember thine eternal judgments, O Lord, </w:t>
      </w:r>
      <w:r w:rsidR="001804A3">
        <w:t xml:space="preserve">and </w:t>
      </w:r>
      <w:r>
        <w:t xml:space="preserve">I </w:t>
      </w:r>
      <w:r w:rsidR="001804A3">
        <w:t>was</w:t>
      </w:r>
      <w:r>
        <w:t xml:space="preserve"> comforted. </w:t>
      </w:r>
    </w:p>
    <w:p w14:paraId="5486C275" w14:textId="34DB07A0" w:rsidR="00FE38E9" w:rsidRDefault="001804A3" w:rsidP="00F82D8A">
      <w:pPr>
        <w:pStyle w:val="Verse"/>
        <w:spacing w:after="240"/>
      </w:pPr>
      <w:r>
        <w:t>Despondency</w:t>
      </w:r>
      <w:r w:rsidR="009B62A7">
        <w:t xml:space="preserve"> seized me </w:t>
      </w:r>
      <w:r>
        <w:t xml:space="preserve">upon </w:t>
      </w:r>
      <w:r w:rsidR="009B62A7">
        <w:t xml:space="preserve">seeing the sinners </w:t>
      </w:r>
      <w:r>
        <w:t>w</w:t>
      </w:r>
      <w:r w:rsidR="009B62A7">
        <w:t xml:space="preserve">ho abandon thy law. </w:t>
      </w:r>
    </w:p>
    <w:p w14:paraId="50DEE08A" w14:textId="3A87B379" w:rsidR="00FE38E9" w:rsidRDefault="009B62A7" w:rsidP="00F82D8A">
      <w:pPr>
        <w:pStyle w:val="Verse"/>
        <w:spacing w:after="240"/>
      </w:pPr>
      <w:r>
        <w:t>Thy statutes have been my songs</w:t>
      </w:r>
      <w:r w:rsidR="001804A3">
        <w:t xml:space="preserve"> i</w:t>
      </w:r>
      <w:r>
        <w:t xml:space="preserve">n the </w:t>
      </w:r>
      <w:r w:rsidR="00836465">
        <w:t>place</w:t>
      </w:r>
      <w:r>
        <w:t xml:space="preserve"> of my </w:t>
      </w:r>
      <w:r w:rsidR="00836465">
        <w:t>sojourning</w:t>
      </w:r>
      <w:r>
        <w:t xml:space="preserve">. </w:t>
      </w:r>
    </w:p>
    <w:p w14:paraId="1158E667" w14:textId="77777777" w:rsidR="00FE38E9" w:rsidRDefault="009B62A7" w:rsidP="00F82D8A">
      <w:pPr>
        <w:pStyle w:val="Verse"/>
        <w:spacing w:after="240"/>
      </w:pPr>
      <w:r>
        <w:t xml:space="preserve">In the night I remembered thy name, O Lord, and I kept thy law. </w:t>
      </w:r>
    </w:p>
    <w:p w14:paraId="1A8BAFD9" w14:textId="17912B80" w:rsidR="009B62A7" w:rsidRPr="001012C4" w:rsidRDefault="009B62A7" w:rsidP="001012C4">
      <w:pPr>
        <w:pStyle w:val="Verse"/>
        <w:spacing w:after="240"/>
      </w:pPr>
      <w:r>
        <w:t xml:space="preserve">All this has happened </w:t>
      </w:r>
      <w:r w:rsidRPr="001012C4">
        <w:t xml:space="preserve">to me </w:t>
      </w:r>
      <w:r w:rsidR="001804A3" w:rsidRPr="001012C4">
        <w:t>b</w:t>
      </w:r>
      <w:r w:rsidRPr="001012C4">
        <w:t>ecause I</w:t>
      </w:r>
      <w:r w:rsidR="00836465">
        <w:t xml:space="preserve"> sought after </w:t>
      </w:r>
      <w:r w:rsidRPr="001012C4">
        <w:t>thy statutes.</w:t>
      </w:r>
    </w:p>
    <w:p w14:paraId="7BE5D4AC" w14:textId="77777777" w:rsidR="00FE38E9" w:rsidRPr="001012C4" w:rsidRDefault="009B62A7" w:rsidP="001012C4">
      <w:pPr>
        <w:pStyle w:val="Verse"/>
        <w:spacing w:after="240"/>
      </w:pPr>
      <w:r w:rsidRPr="001012C4">
        <w:t>Thou, O Lord, art my inheritance</w:t>
      </w:r>
      <w:r w:rsidR="001804A3" w:rsidRPr="001012C4">
        <w:t xml:space="preserve">; </w:t>
      </w:r>
      <w:r w:rsidRPr="001012C4">
        <w:t xml:space="preserve">I </w:t>
      </w:r>
      <w:r w:rsidR="001804A3" w:rsidRPr="001012C4">
        <w:t xml:space="preserve">have </w:t>
      </w:r>
      <w:r w:rsidRPr="001012C4">
        <w:t xml:space="preserve">said </w:t>
      </w:r>
      <w:r w:rsidR="001804A3" w:rsidRPr="001012C4">
        <w:t xml:space="preserve">that </w:t>
      </w:r>
      <w:r w:rsidRPr="001012C4">
        <w:t xml:space="preserve">I would keep thy word. </w:t>
      </w:r>
    </w:p>
    <w:p w14:paraId="3B1CB735" w14:textId="77777777" w:rsidR="00FE38E9" w:rsidRPr="001012C4" w:rsidRDefault="009B62A7" w:rsidP="001012C4">
      <w:pPr>
        <w:pStyle w:val="Verse"/>
        <w:spacing w:after="240"/>
      </w:pPr>
      <w:r w:rsidRPr="001012C4">
        <w:t xml:space="preserve">I </w:t>
      </w:r>
      <w:r w:rsidR="001804A3" w:rsidRPr="001012C4">
        <w:t>entreated</w:t>
      </w:r>
      <w:r w:rsidRPr="001012C4">
        <w:t xml:space="preserve"> thy countenance</w:t>
      </w:r>
      <w:r w:rsidR="001804A3" w:rsidRPr="001012C4">
        <w:t xml:space="preserve"> w</w:t>
      </w:r>
      <w:r w:rsidRPr="001012C4">
        <w:t xml:space="preserve">ith my </w:t>
      </w:r>
      <w:r w:rsidR="001804A3" w:rsidRPr="001012C4">
        <w:t xml:space="preserve">whole </w:t>
      </w:r>
      <w:r w:rsidRPr="001012C4">
        <w:t>heart</w:t>
      </w:r>
      <w:r w:rsidR="001804A3" w:rsidRPr="001012C4">
        <w:t>; h</w:t>
      </w:r>
      <w:r w:rsidRPr="001012C4">
        <w:t xml:space="preserve">ave mercy on me </w:t>
      </w:r>
      <w:r w:rsidR="001804A3" w:rsidRPr="001012C4">
        <w:t>a</w:t>
      </w:r>
      <w:r w:rsidRPr="001012C4">
        <w:t xml:space="preserve">ccording to thy teaching. </w:t>
      </w:r>
    </w:p>
    <w:p w14:paraId="57AD354F" w14:textId="16FD46D8" w:rsidR="00FE38E9" w:rsidRPr="001012C4" w:rsidRDefault="009B62A7" w:rsidP="001012C4">
      <w:pPr>
        <w:pStyle w:val="Verse"/>
        <w:spacing w:after="240"/>
      </w:pPr>
      <w:r w:rsidRPr="001012C4">
        <w:t>I gave my reason over to thy ways</w:t>
      </w:r>
      <w:r w:rsidR="001804A3" w:rsidRPr="001012C4">
        <w:t>; I</w:t>
      </w:r>
      <w:r w:rsidRPr="001012C4">
        <w:t xml:space="preserve"> turned my feet </w:t>
      </w:r>
      <w:r w:rsidR="00836465">
        <w:t>back</w:t>
      </w:r>
      <w:r w:rsidRPr="001012C4">
        <w:t xml:space="preserve"> to thy testimonies. </w:t>
      </w:r>
    </w:p>
    <w:p w14:paraId="2AE2F55C" w14:textId="77777777" w:rsidR="00FE38E9" w:rsidRPr="001012C4" w:rsidRDefault="001804A3" w:rsidP="001012C4">
      <w:pPr>
        <w:pStyle w:val="Verse"/>
        <w:spacing w:after="240"/>
      </w:pPr>
      <w:r w:rsidRPr="001012C4">
        <w:t xml:space="preserve">I made ready and I was not troubled, that I might keep </w:t>
      </w:r>
      <w:r w:rsidR="009B62A7" w:rsidRPr="001012C4">
        <w:t xml:space="preserve">thy commandments. </w:t>
      </w:r>
    </w:p>
    <w:p w14:paraId="5FEBA635" w14:textId="03348BEC" w:rsidR="00FE38E9" w:rsidRDefault="009B62A7" w:rsidP="001012C4">
      <w:pPr>
        <w:pStyle w:val="Verse"/>
        <w:spacing w:after="240"/>
      </w:pPr>
      <w:r w:rsidRPr="001012C4">
        <w:t>Sinners have ensnared me with cor</w:t>
      </w:r>
      <w:r>
        <w:t xml:space="preserve">ds, </w:t>
      </w:r>
      <w:r w:rsidR="00C926E9">
        <w:t>b</w:t>
      </w:r>
      <w:r>
        <w:t xml:space="preserve">ut I have </w:t>
      </w:r>
      <w:r w:rsidR="00836465">
        <w:t>not</w:t>
      </w:r>
      <w:r>
        <w:t xml:space="preserve"> forgotten thy law. </w:t>
      </w:r>
    </w:p>
    <w:p w14:paraId="6E542CA6" w14:textId="77777777" w:rsidR="00FE38E9" w:rsidRDefault="009B62A7" w:rsidP="00F82D8A">
      <w:pPr>
        <w:pStyle w:val="Verse"/>
        <w:spacing w:after="240"/>
      </w:pPr>
      <w:r>
        <w:t xml:space="preserve">At midnight I rose to give thee thanks </w:t>
      </w:r>
      <w:r w:rsidR="00C926E9">
        <w:t>f</w:t>
      </w:r>
      <w:r>
        <w:t xml:space="preserve">or the righteousness of thy judgments. </w:t>
      </w:r>
    </w:p>
    <w:p w14:paraId="2E41BDA3" w14:textId="77777777" w:rsidR="00FE38E9" w:rsidRDefault="009B62A7" w:rsidP="00F82D8A">
      <w:pPr>
        <w:pStyle w:val="Verse"/>
        <w:spacing w:after="240"/>
      </w:pPr>
      <w:r>
        <w:t xml:space="preserve">I am companion of those </w:t>
      </w:r>
      <w:r w:rsidR="00C926E9">
        <w:t>who fear</w:t>
      </w:r>
      <w:r>
        <w:t xml:space="preserve"> thee, </w:t>
      </w:r>
      <w:r w:rsidR="00C926E9">
        <w:t>o</w:t>
      </w:r>
      <w:r>
        <w:t xml:space="preserve">f those </w:t>
      </w:r>
      <w:r w:rsidR="00C926E9">
        <w:t xml:space="preserve">who </w:t>
      </w:r>
      <w:r>
        <w:t xml:space="preserve">keep thy commandments. </w:t>
      </w:r>
    </w:p>
    <w:p w14:paraId="2B14EE42" w14:textId="52C0044F" w:rsidR="009B62A7" w:rsidRDefault="009B62A7" w:rsidP="00F82D8A">
      <w:pPr>
        <w:pStyle w:val="Verse"/>
        <w:spacing w:after="240"/>
      </w:pPr>
      <w:r>
        <w:t>Th</w:t>
      </w:r>
      <w:r w:rsidR="00836465">
        <w:t xml:space="preserve">e </w:t>
      </w:r>
      <w:r>
        <w:t>earth</w:t>
      </w:r>
      <w:r w:rsidR="00836465">
        <w:t xml:space="preserve"> is full of thy mercy, O Lord</w:t>
      </w:r>
      <w:r w:rsidR="00C926E9">
        <w:t>; t</w:t>
      </w:r>
      <w:r>
        <w:t xml:space="preserve">each me thy statutes. </w:t>
      </w:r>
    </w:p>
    <w:p w14:paraId="5D051DDC" w14:textId="14A74611" w:rsidR="00FE38E9" w:rsidRDefault="00A35227" w:rsidP="00F82D8A">
      <w:pPr>
        <w:pStyle w:val="Verse"/>
        <w:spacing w:after="240"/>
      </w:pPr>
      <w:r>
        <w:t>T</w:t>
      </w:r>
      <w:r w:rsidR="009B62A7">
        <w:t xml:space="preserve">hou hast dealt </w:t>
      </w:r>
      <w:r>
        <w:t xml:space="preserve">graciously </w:t>
      </w:r>
      <w:r w:rsidR="009B62A7">
        <w:t>with thy servant,</w:t>
      </w:r>
      <w:r w:rsidR="00C926E9">
        <w:t xml:space="preserve"> </w:t>
      </w:r>
      <w:r w:rsidR="009B62A7">
        <w:t xml:space="preserve">O Lord, according to thy word. </w:t>
      </w:r>
    </w:p>
    <w:p w14:paraId="2857707E" w14:textId="77777777" w:rsidR="00FE38E9" w:rsidRDefault="009B62A7" w:rsidP="00F82D8A">
      <w:pPr>
        <w:pStyle w:val="Verse"/>
        <w:spacing w:after="240"/>
      </w:pPr>
      <w:r>
        <w:t>Teach me goodness, discipline and knowledge,</w:t>
      </w:r>
      <w:r w:rsidR="00C926E9">
        <w:t xml:space="preserve"> f</w:t>
      </w:r>
      <w:r>
        <w:t xml:space="preserve">or I have believed thy commandments. </w:t>
      </w:r>
    </w:p>
    <w:p w14:paraId="3D835702" w14:textId="77777777" w:rsidR="00FE38E9" w:rsidRDefault="009B62A7" w:rsidP="00F82D8A">
      <w:pPr>
        <w:pStyle w:val="Verse"/>
        <w:spacing w:after="240"/>
      </w:pPr>
      <w:r>
        <w:t>Before I was humbled, I transgressed</w:t>
      </w:r>
      <w:r w:rsidR="00C926E9">
        <w:t>; t</w:t>
      </w:r>
      <w:r>
        <w:t xml:space="preserve">herefore I have kept thy teaching. </w:t>
      </w:r>
    </w:p>
    <w:p w14:paraId="72ADBB45" w14:textId="77777777" w:rsidR="00FE38E9" w:rsidRDefault="009B62A7" w:rsidP="00F82D8A">
      <w:pPr>
        <w:pStyle w:val="Verse"/>
        <w:spacing w:after="240"/>
      </w:pPr>
      <w:r>
        <w:t xml:space="preserve">Thou art good, O Lord, and in thy goodness </w:t>
      </w:r>
      <w:r w:rsidR="00C926E9">
        <w:t>t</w:t>
      </w:r>
      <w:r>
        <w:t xml:space="preserve">each me thy statutes. </w:t>
      </w:r>
    </w:p>
    <w:p w14:paraId="0DF63437" w14:textId="23552A78" w:rsidR="00FE38E9" w:rsidRDefault="009B62A7" w:rsidP="00F82D8A">
      <w:pPr>
        <w:pStyle w:val="Verse"/>
        <w:spacing w:after="240"/>
      </w:pPr>
      <w:r>
        <w:t xml:space="preserve">The wickedness of the arrogant </w:t>
      </w:r>
      <w:r w:rsidR="00C926E9">
        <w:t>h</w:t>
      </w:r>
      <w:r>
        <w:t xml:space="preserve">as multiplied against me, </w:t>
      </w:r>
      <w:r w:rsidR="00C926E9">
        <w:t>b</w:t>
      </w:r>
      <w:r>
        <w:t xml:space="preserve">ut with my whole heart I shall search </w:t>
      </w:r>
      <w:r w:rsidR="00A35227">
        <w:t>out</w:t>
      </w:r>
      <w:r>
        <w:t xml:space="preserve"> thy commandments. </w:t>
      </w:r>
    </w:p>
    <w:p w14:paraId="393DD60E" w14:textId="77777777" w:rsidR="00FE38E9" w:rsidRDefault="009B62A7" w:rsidP="00F82D8A">
      <w:pPr>
        <w:pStyle w:val="Verse"/>
        <w:spacing w:after="240"/>
      </w:pPr>
      <w:r>
        <w:t xml:space="preserve">Their heart has gone sour like milk, </w:t>
      </w:r>
      <w:r w:rsidR="00C926E9">
        <w:t>b</w:t>
      </w:r>
      <w:r>
        <w:t xml:space="preserve">ut I have meditated in thy law. </w:t>
      </w:r>
    </w:p>
    <w:p w14:paraId="1449BA25" w14:textId="77777777" w:rsidR="00FE38E9" w:rsidRDefault="009B62A7" w:rsidP="00F82D8A">
      <w:pPr>
        <w:pStyle w:val="Verse"/>
        <w:spacing w:after="240"/>
      </w:pPr>
      <w:r>
        <w:t xml:space="preserve">It is good thou hast humbled me, </w:t>
      </w:r>
      <w:r w:rsidR="00C926E9">
        <w:t>t</w:t>
      </w:r>
      <w:r>
        <w:t xml:space="preserve">hat I might learn thy statutes. </w:t>
      </w:r>
    </w:p>
    <w:p w14:paraId="6B76D5DC" w14:textId="77777777" w:rsidR="009B62A7" w:rsidRDefault="009B62A7" w:rsidP="00F82D8A">
      <w:pPr>
        <w:pStyle w:val="Verse"/>
        <w:spacing w:after="240"/>
      </w:pPr>
      <w:r>
        <w:t>The law of thy mouth is better to me</w:t>
      </w:r>
      <w:r w:rsidR="00C926E9">
        <w:t xml:space="preserve"> t</w:t>
      </w:r>
      <w:r>
        <w:t xml:space="preserve">han thousands of gold and silver. </w:t>
      </w:r>
    </w:p>
    <w:p w14:paraId="48F75082" w14:textId="77777777" w:rsidR="00B50629" w:rsidRDefault="00B50629" w:rsidP="0037394E">
      <w:pPr>
        <w:pStyle w:val="Rubric"/>
      </w:pPr>
      <w:r>
        <w:t>Glory. Both now. Alleluia.</w:t>
      </w:r>
    </w:p>
    <w:p w14:paraId="52D8612B" w14:textId="77777777" w:rsidR="00737EBF" w:rsidRDefault="00B50629" w:rsidP="00B50629">
      <w:pPr>
        <w:pStyle w:val="Heading2"/>
        <w:spacing w:after="240"/>
      </w:pPr>
      <w:r>
        <w:t>Second Stasis</w:t>
      </w:r>
    </w:p>
    <w:p w14:paraId="52149592" w14:textId="77777777" w:rsidR="00FE38E9" w:rsidRDefault="009B62A7" w:rsidP="00F82D8A">
      <w:pPr>
        <w:pStyle w:val="Verse"/>
        <w:spacing w:after="240"/>
      </w:pPr>
      <w:r>
        <w:t xml:space="preserve">Thy hands </w:t>
      </w:r>
      <w:r w:rsidR="004E40D2">
        <w:t>have made</w:t>
      </w:r>
      <w:r>
        <w:t xml:space="preserve"> and fashioned me, </w:t>
      </w:r>
      <w:r w:rsidR="00387A09">
        <w:t>t</w:t>
      </w:r>
      <w:r>
        <w:t xml:space="preserve">each me to know thy commandments. </w:t>
      </w:r>
    </w:p>
    <w:p w14:paraId="7ABAF1E7" w14:textId="77777777" w:rsidR="00FE38E9" w:rsidRDefault="009B62A7" w:rsidP="00F82D8A">
      <w:pPr>
        <w:pStyle w:val="Verse"/>
        <w:spacing w:after="240"/>
      </w:pPr>
      <w:r>
        <w:t xml:space="preserve">Those </w:t>
      </w:r>
      <w:r w:rsidR="00387A09">
        <w:t>who fear</w:t>
      </w:r>
      <w:r>
        <w:t xml:space="preserve"> thee will rejoice seeing me</w:t>
      </w:r>
      <w:r w:rsidR="00387A09">
        <w:t>, b</w:t>
      </w:r>
      <w:r>
        <w:t xml:space="preserve">ecause I have hoped in thy words. </w:t>
      </w:r>
    </w:p>
    <w:p w14:paraId="70DF3263" w14:textId="1024CA5C" w:rsidR="00FE38E9" w:rsidRDefault="009B62A7" w:rsidP="00F82D8A">
      <w:pPr>
        <w:pStyle w:val="Verse"/>
        <w:spacing w:after="240"/>
      </w:pPr>
      <w:r>
        <w:t xml:space="preserve">I know, O Lord, </w:t>
      </w:r>
      <w:r w:rsidR="00A35227">
        <w:t xml:space="preserve">that </w:t>
      </w:r>
      <w:r>
        <w:t>thy judgments are righteous</w:t>
      </w:r>
      <w:r w:rsidR="00A35227">
        <w:t xml:space="preserve">; </w:t>
      </w:r>
      <w:r>
        <w:t xml:space="preserve">with truth thou hast humbled me. </w:t>
      </w:r>
    </w:p>
    <w:p w14:paraId="3D9CE964" w14:textId="77777777" w:rsidR="00FE38E9" w:rsidRDefault="009B62A7" w:rsidP="00F82D8A">
      <w:pPr>
        <w:pStyle w:val="Verse"/>
        <w:spacing w:after="240"/>
      </w:pPr>
      <w:r>
        <w:t xml:space="preserve">Let now thy mercy be my comfort, </w:t>
      </w:r>
      <w:r w:rsidR="00387A09">
        <w:t>a</w:t>
      </w:r>
      <w:r>
        <w:t xml:space="preserve">ccording to thy teaching to thy servant. </w:t>
      </w:r>
    </w:p>
    <w:p w14:paraId="47B26AAF" w14:textId="3FCDBCEA" w:rsidR="00FE38E9" w:rsidRDefault="009B62A7" w:rsidP="00F82D8A">
      <w:pPr>
        <w:pStyle w:val="Verse"/>
        <w:spacing w:after="240"/>
      </w:pPr>
      <w:r>
        <w:t xml:space="preserve">Let thy compassions </w:t>
      </w:r>
      <w:r w:rsidR="00A35227">
        <w:t>be</w:t>
      </w:r>
      <w:r>
        <w:t xml:space="preserve"> upon me</w:t>
      </w:r>
      <w:r w:rsidR="00387A09">
        <w:t xml:space="preserve"> and </w:t>
      </w:r>
      <w:r>
        <w:t xml:space="preserve">I shall live, for thy law is my meditation. </w:t>
      </w:r>
    </w:p>
    <w:p w14:paraId="22B38EBF" w14:textId="0F76EFFC" w:rsidR="00FE38E9" w:rsidRDefault="009B62A7" w:rsidP="00F82D8A">
      <w:pPr>
        <w:pStyle w:val="Verse"/>
        <w:spacing w:after="240"/>
      </w:pPr>
      <w:r>
        <w:t xml:space="preserve">Let the proud be </w:t>
      </w:r>
      <w:r w:rsidR="00A35227">
        <w:t>put to shame</w:t>
      </w:r>
      <w:r>
        <w:t xml:space="preserve">, </w:t>
      </w:r>
      <w:r w:rsidR="00387A09">
        <w:t>w</w:t>
      </w:r>
      <w:r>
        <w:t xml:space="preserve">ho have transgressed </w:t>
      </w:r>
      <w:r w:rsidR="00A35227">
        <w:t xml:space="preserve">wickedly </w:t>
      </w:r>
      <w:r>
        <w:t xml:space="preserve">against me, </w:t>
      </w:r>
      <w:r w:rsidR="00387A09">
        <w:t>b</w:t>
      </w:r>
      <w:r>
        <w:t xml:space="preserve">ut I shall meditate in thy commandments. </w:t>
      </w:r>
    </w:p>
    <w:p w14:paraId="5D7800B0" w14:textId="77777777" w:rsidR="00FE38E9" w:rsidRDefault="009B62A7" w:rsidP="00F82D8A">
      <w:pPr>
        <w:pStyle w:val="Verse"/>
        <w:spacing w:after="240"/>
      </w:pPr>
      <w:r>
        <w:t xml:space="preserve">Let those </w:t>
      </w:r>
      <w:r w:rsidR="00387A09">
        <w:t>who fear</w:t>
      </w:r>
      <w:r>
        <w:t xml:space="preserve"> thee turn to me, </w:t>
      </w:r>
      <w:r w:rsidR="00387A09">
        <w:t>t</w:t>
      </w:r>
      <w:r>
        <w:t xml:space="preserve">hose who know thy testimonies. </w:t>
      </w:r>
    </w:p>
    <w:p w14:paraId="5FBF4ED4" w14:textId="77777777" w:rsidR="009B62A7" w:rsidRDefault="009B62A7" w:rsidP="00F82D8A">
      <w:pPr>
        <w:pStyle w:val="Verse"/>
        <w:spacing w:after="240"/>
      </w:pPr>
      <w:r>
        <w:t>Let my heart be blameless in thy statutes,</w:t>
      </w:r>
      <w:r w:rsidR="00387A09">
        <w:t xml:space="preserve"> t</w:t>
      </w:r>
      <w:r>
        <w:t xml:space="preserve">hat I may never be </w:t>
      </w:r>
      <w:r w:rsidR="00387A09">
        <w:t>ashamed</w:t>
      </w:r>
      <w:r>
        <w:t xml:space="preserve">. </w:t>
      </w:r>
    </w:p>
    <w:p w14:paraId="494014A0" w14:textId="77777777" w:rsidR="00FE38E9" w:rsidRDefault="009B62A7" w:rsidP="00F82D8A">
      <w:pPr>
        <w:pStyle w:val="Verse"/>
        <w:spacing w:after="240"/>
      </w:pPr>
      <w:r>
        <w:t xml:space="preserve">My soul faints for thy salvation, </w:t>
      </w:r>
      <w:r w:rsidR="004A4AB1">
        <w:t>for</w:t>
      </w:r>
      <w:r>
        <w:t xml:space="preserve"> have hoped in thy word. </w:t>
      </w:r>
    </w:p>
    <w:p w14:paraId="3A641066" w14:textId="77777777" w:rsidR="00FE38E9" w:rsidRDefault="009B62A7" w:rsidP="00F82D8A">
      <w:pPr>
        <w:pStyle w:val="Verse"/>
        <w:spacing w:after="240"/>
      </w:pPr>
      <w:r>
        <w:t xml:space="preserve">My eyes </w:t>
      </w:r>
      <w:r w:rsidR="004A4AB1">
        <w:t xml:space="preserve">grew </w:t>
      </w:r>
      <w:r>
        <w:t>dim</w:t>
      </w:r>
      <w:r w:rsidR="004A4AB1">
        <w:t xml:space="preserve"> with</w:t>
      </w:r>
      <w:r>
        <w:t xml:space="preserve"> awaiting thy teaching</w:t>
      </w:r>
      <w:r w:rsidR="004A4AB1">
        <w:t>; they s</w:t>
      </w:r>
      <w:r>
        <w:t>ay</w:t>
      </w:r>
      <w:r w:rsidR="004A4AB1">
        <w:t>:</w:t>
      </w:r>
      <w:r>
        <w:t xml:space="preserve"> When wilt thou comfort me?</w:t>
      </w:r>
    </w:p>
    <w:p w14:paraId="2BD5DD77" w14:textId="77777777" w:rsidR="00FE38E9" w:rsidRDefault="009B62A7" w:rsidP="00F82D8A">
      <w:pPr>
        <w:pStyle w:val="Verse"/>
        <w:spacing w:after="240"/>
      </w:pPr>
      <w:r>
        <w:t xml:space="preserve">I am </w:t>
      </w:r>
      <w:r w:rsidR="00EA7D15">
        <w:t>withered</w:t>
      </w:r>
      <w:r>
        <w:t xml:space="preserve"> like a wineskin in frost, </w:t>
      </w:r>
      <w:r w:rsidR="00EA7D15">
        <w:t>y</w:t>
      </w:r>
      <w:r>
        <w:t xml:space="preserve">et I have never forgotten thy statutes. </w:t>
      </w:r>
    </w:p>
    <w:p w14:paraId="469DF1DA" w14:textId="77777777" w:rsidR="00FE38E9" w:rsidRDefault="009B62A7" w:rsidP="00F82D8A">
      <w:pPr>
        <w:pStyle w:val="Verse"/>
        <w:spacing w:after="240"/>
      </w:pPr>
      <w:r>
        <w:t xml:space="preserve">How many are the days of thy servant? When wilt thou judge my tormentors? </w:t>
      </w:r>
    </w:p>
    <w:p w14:paraId="345406F2" w14:textId="77777777" w:rsidR="00FE38E9" w:rsidRDefault="009B62A7" w:rsidP="00F82D8A">
      <w:pPr>
        <w:pStyle w:val="Verse"/>
        <w:spacing w:after="240"/>
      </w:pPr>
      <w:r>
        <w:t xml:space="preserve">Transgressors have spread stories about me, </w:t>
      </w:r>
      <w:r w:rsidR="00EA7D15">
        <w:t>b</w:t>
      </w:r>
      <w:r>
        <w:t xml:space="preserve">ut they are far from thy law. </w:t>
      </w:r>
    </w:p>
    <w:p w14:paraId="169B4816" w14:textId="77777777" w:rsidR="00FE38E9" w:rsidRDefault="009B62A7" w:rsidP="00F82D8A">
      <w:pPr>
        <w:pStyle w:val="Verse"/>
        <w:spacing w:after="240"/>
      </w:pPr>
      <w:r>
        <w:t>All thy commandments are truth</w:t>
      </w:r>
      <w:r w:rsidR="00EA7D15">
        <w:t xml:space="preserve">. </w:t>
      </w:r>
      <w:r>
        <w:t xml:space="preserve">Help me: I am unjustly persecuted. </w:t>
      </w:r>
    </w:p>
    <w:p w14:paraId="5E29231F" w14:textId="77777777" w:rsidR="00FE38E9" w:rsidRDefault="009B62A7" w:rsidP="00F82D8A">
      <w:pPr>
        <w:pStyle w:val="Verse"/>
        <w:spacing w:after="240"/>
      </w:pPr>
      <w:r>
        <w:t>They almost ended my life on earth,</w:t>
      </w:r>
      <w:r w:rsidR="00EA7D15">
        <w:t xml:space="preserve"> b</w:t>
      </w:r>
      <w:r>
        <w:t xml:space="preserve">ut I never once forgot thy commandments. </w:t>
      </w:r>
    </w:p>
    <w:p w14:paraId="6B353FC4" w14:textId="77777777" w:rsidR="009B62A7" w:rsidRDefault="009B62A7" w:rsidP="00F82D8A">
      <w:pPr>
        <w:pStyle w:val="Verse"/>
        <w:spacing w:after="240"/>
      </w:pPr>
      <w:r>
        <w:t xml:space="preserve">Quicken me by thy mercy, </w:t>
      </w:r>
      <w:r w:rsidR="00EA7D15">
        <w:t xml:space="preserve">and </w:t>
      </w:r>
      <w:r>
        <w:t xml:space="preserve">I shall keep the testimonies of thy mouth. </w:t>
      </w:r>
    </w:p>
    <w:p w14:paraId="74DC246E" w14:textId="24F751DC" w:rsidR="00FE38E9" w:rsidRDefault="00EA7D15" w:rsidP="00F82D8A">
      <w:pPr>
        <w:pStyle w:val="Verse"/>
        <w:spacing w:after="240"/>
      </w:pPr>
      <w:r>
        <w:t>Forever</w:t>
      </w:r>
      <w:r w:rsidR="009B62A7">
        <w:t xml:space="preserve">, O Lord, </w:t>
      </w:r>
      <w:r>
        <w:t>t</w:t>
      </w:r>
      <w:r w:rsidR="009B62A7">
        <w:t xml:space="preserve">hy word </w:t>
      </w:r>
      <w:r w:rsidR="004115A5">
        <w:t>abides</w:t>
      </w:r>
      <w:r w:rsidR="009B62A7">
        <w:t xml:space="preserve"> in heaven, </w:t>
      </w:r>
    </w:p>
    <w:p w14:paraId="3C6E9542" w14:textId="5086E4E4" w:rsidR="00FE38E9" w:rsidRDefault="009B62A7" w:rsidP="00F82D8A">
      <w:pPr>
        <w:pStyle w:val="Verse"/>
        <w:spacing w:after="240"/>
      </w:pPr>
      <w:r>
        <w:t xml:space="preserve">Thy truth </w:t>
      </w:r>
      <w:r w:rsidR="00216501">
        <w:t>is from</w:t>
      </w:r>
      <w:r>
        <w:t xml:space="preserve"> generation</w:t>
      </w:r>
      <w:r w:rsidR="00216501">
        <w:t xml:space="preserve"> to </w:t>
      </w:r>
      <w:r>
        <w:t>generation</w:t>
      </w:r>
      <w:r w:rsidR="00216501">
        <w:t>; t</w:t>
      </w:r>
      <w:r>
        <w:t xml:space="preserve">hou </w:t>
      </w:r>
      <w:r w:rsidR="004115A5">
        <w:t>hast</w:t>
      </w:r>
      <w:r>
        <w:t xml:space="preserve"> found</w:t>
      </w:r>
      <w:r w:rsidR="004115A5">
        <w:t>ed</w:t>
      </w:r>
      <w:r>
        <w:t xml:space="preserve"> the earth and it </w:t>
      </w:r>
      <w:r w:rsidR="004115A5">
        <w:t>abides</w:t>
      </w:r>
      <w:r>
        <w:t xml:space="preserve">. </w:t>
      </w:r>
    </w:p>
    <w:p w14:paraId="7960E435" w14:textId="77777777" w:rsidR="00FE38E9" w:rsidRDefault="009B62A7" w:rsidP="00F82D8A">
      <w:pPr>
        <w:pStyle w:val="Verse"/>
        <w:spacing w:after="240"/>
      </w:pPr>
      <w:r>
        <w:t xml:space="preserve">By thine </w:t>
      </w:r>
      <w:r w:rsidR="00216501">
        <w:t>ordinance</w:t>
      </w:r>
      <w:r>
        <w:t xml:space="preserve"> </w:t>
      </w:r>
      <w:r w:rsidR="00216501">
        <w:t>the</w:t>
      </w:r>
      <w:r>
        <w:t xml:space="preserve"> day endures, </w:t>
      </w:r>
      <w:r w:rsidR="00216501">
        <w:t>f</w:t>
      </w:r>
      <w:r>
        <w:t xml:space="preserve">or all earthly things are thy servants. </w:t>
      </w:r>
    </w:p>
    <w:p w14:paraId="151FC04A" w14:textId="77777777" w:rsidR="00FE38E9" w:rsidRDefault="009B62A7" w:rsidP="00F82D8A">
      <w:pPr>
        <w:pStyle w:val="Verse"/>
        <w:spacing w:after="240"/>
      </w:pPr>
      <w:r>
        <w:t xml:space="preserve">If thy law had not been my meditation, I would have perished in my affliction. </w:t>
      </w:r>
    </w:p>
    <w:p w14:paraId="7E20943F" w14:textId="77777777" w:rsidR="009B62A7" w:rsidRDefault="009B62A7" w:rsidP="00F82D8A">
      <w:pPr>
        <w:pStyle w:val="Verse"/>
        <w:spacing w:after="240"/>
      </w:pPr>
      <w:r>
        <w:t>I shall never forget thy statutes</w:t>
      </w:r>
      <w:r w:rsidR="00216501">
        <w:t>; i</w:t>
      </w:r>
      <w:r>
        <w:t xml:space="preserve">n them thou hast quickened me to life. </w:t>
      </w:r>
    </w:p>
    <w:p w14:paraId="42E42C06" w14:textId="77777777" w:rsidR="00FE38E9" w:rsidRDefault="001831DC" w:rsidP="00EF69B4">
      <w:pPr>
        <w:pStyle w:val="Rubric"/>
      </w:pPr>
      <w:r>
        <w:t>M</w:t>
      </w:r>
      <w:r w:rsidR="009B62A7">
        <w:t>idpoint</w:t>
      </w:r>
    </w:p>
    <w:p w14:paraId="4679B4D3" w14:textId="7C17216B" w:rsidR="00FE38E9" w:rsidRDefault="009B62A7" w:rsidP="00F82D8A">
      <w:pPr>
        <w:pStyle w:val="Verse"/>
        <w:spacing w:after="240"/>
      </w:pPr>
      <w:r>
        <w:t xml:space="preserve">I am thine, O Lord, save me, </w:t>
      </w:r>
      <w:r w:rsidR="00BD5A83">
        <w:t>f</w:t>
      </w:r>
      <w:r>
        <w:t>or I have sought</w:t>
      </w:r>
      <w:r w:rsidR="004115A5">
        <w:t xml:space="preserve"> after</w:t>
      </w:r>
      <w:r>
        <w:t xml:space="preserve"> thy statutes. </w:t>
      </w:r>
    </w:p>
    <w:p w14:paraId="461AE9E7" w14:textId="7EB36666" w:rsidR="00FE38E9" w:rsidRDefault="009B62A7" w:rsidP="00F82D8A">
      <w:pPr>
        <w:pStyle w:val="Verse"/>
        <w:spacing w:after="240"/>
      </w:pPr>
      <w:r>
        <w:t xml:space="preserve">Sinners lurked for me to </w:t>
      </w:r>
      <w:r w:rsidR="004115A5">
        <w:t>destroy</w:t>
      </w:r>
      <w:r>
        <w:t xml:space="preserve"> me,</w:t>
      </w:r>
      <w:r w:rsidR="00BD5A83">
        <w:t xml:space="preserve"> b</w:t>
      </w:r>
      <w:r>
        <w:t xml:space="preserve">ut I </w:t>
      </w:r>
      <w:r w:rsidR="004115A5">
        <w:t>understood</w:t>
      </w:r>
      <w:r>
        <w:t xml:space="preserve"> thy testimonies. </w:t>
      </w:r>
    </w:p>
    <w:p w14:paraId="118C284D" w14:textId="77777777" w:rsidR="009B62A7" w:rsidRDefault="009B62A7" w:rsidP="00F82D8A">
      <w:pPr>
        <w:pStyle w:val="Verse"/>
        <w:spacing w:after="240"/>
      </w:pPr>
      <w:r>
        <w:t>I have seen the limits of all achievements,</w:t>
      </w:r>
      <w:r w:rsidR="00BD5A83">
        <w:t xml:space="preserve"> b</w:t>
      </w:r>
      <w:r>
        <w:t xml:space="preserve">ut thy commandment is </w:t>
      </w:r>
      <w:r w:rsidR="00BD5A83">
        <w:t>exceedingly</w:t>
      </w:r>
      <w:r>
        <w:t xml:space="preserve"> spacious. </w:t>
      </w:r>
    </w:p>
    <w:p w14:paraId="48F2BC3B" w14:textId="77777777" w:rsidR="00FE38E9" w:rsidRDefault="009B62A7" w:rsidP="00F82D8A">
      <w:pPr>
        <w:pStyle w:val="Verse"/>
        <w:spacing w:after="240"/>
      </w:pPr>
      <w:r>
        <w:t>How I have loved thy law</w:t>
      </w:r>
      <w:r w:rsidR="00BD5A83">
        <w:t>, O Lord; i</w:t>
      </w:r>
      <w:r>
        <w:t xml:space="preserve">t is my meditation all the day long. </w:t>
      </w:r>
    </w:p>
    <w:p w14:paraId="232C0E5C" w14:textId="77777777" w:rsidR="00FE38E9" w:rsidRDefault="00BD5A83" w:rsidP="00F82D8A">
      <w:pPr>
        <w:pStyle w:val="Verse"/>
        <w:spacing w:after="240"/>
      </w:pPr>
      <w:r>
        <w:t>Above my enemies t</w:t>
      </w:r>
      <w:r w:rsidR="009B62A7">
        <w:t>hou hast made me wise in thy commandment, and it is mine</w:t>
      </w:r>
      <w:r>
        <w:t xml:space="preserve"> forever</w:t>
      </w:r>
      <w:r w:rsidR="009B62A7">
        <w:t xml:space="preserve">. </w:t>
      </w:r>
    </w:p>
    <w:p w14:paraId="6C2F9A9D" w14:textId="3AC7C54D" w:rsidR="00FE38E9" w:rsidRDefault="009B62A7" w:rsidP="00F82D8A">
      <w:pPr>
        <w:pStyle w:val="Verse"/>
        <w:spacing w:after="240"/>
      </w:pPr>
      <w:r>
        <w:t xml:space="preserve">I </w:t>
      </w:r>
      <w:r w:rsidR="004115A5">
        <w:t>understood</w:t>
      </w:r>
      <w:r>
        <w:t xml:space="preserve"> more than all my teachers, </w:t>
      </w:r>
      <w:r w:rsidR="00D152DF">
        <w:t>f</w:t>
      </w:r>
      <w:r>
        <w:t xml:space="preserve">or thy testimonies are my meditation. </w:t>
      </w:r>
    </w:p>
    <w:p w14:paraId="794B65E7" w14:textId="77777777" w:rsidR="00FE38E9" w:rsidRDefault="009B62A7" w:rsidP="00F82D8A">
      <w:pPr>
        <w:pStyle w:val="Verse"/>
        <w:spacing w:after="240"/>
      </w:pPr>
      <w:r>
        <w:t xml:space="preserve">I comprehended more than the elders, </w:t>
      </w:r>
      <w:r w:rsidR="00D152DF">
        <w:t>b</w:t>
      </w:r>
      <w:r>
        <w:t xml:space="preserve">ecause I sought always thy commandments. </w:t>
      </w:r>
    </w:p>
    <w:p w14:paraId="5C914C46" w14:textId="58C7A746" w:rsidR="00FE38E9" w:rsidRDefault="009B62A7" w:rsidP="00F82D8A">
      <w:pPr>
        <w:pStyle w:val="Verse"/>
        <w:spacing w:after="240"/>
      </w:pPr>
      <w:r>
        <w:t xml:space="preserve">I </w:t>
      </w:r>
      <w:r w:rsidR="004115A5">
        <w:t xml:space="preserve">have </w:t>
      </w:r>
      <w:r>
        <w:t>restrained my feet from every evil way</w:t>
      </w:r>
      <w:r w:rsidR="00D152DF">
        <w:t>, t</w:t>
      </w:r>
      <w:r>
        <w:t xml:space="preserve">hat I might keep thy word. </w:t>
      </w:r>
    </w:p>
    <w:p w14:paraId="4D27EEEC" w14:textId="3947FE8B" w:rsidR="00FE38E9" w:rsidRDefault="009B62A7" w:rsidP="00F82D8A">
      <w:pPr>
        <w:pStyle w:val="Verse"/>
        <w:spacing w:after="240"/>
      </w:pPr>
      <w:r>
        <w:t xml:space="preserve">I have </w:t>
      </w:r>
      <w:r w:rsidR="004115A5">
        <w:t>not</w:t>
      </w:r>
      <w:r>
        <w:t xml:space="preserve"> rejected thy judgments, </w:t>
      </w:r>
      <w:r w:rsidR="00D152DF">
        <w:t>f</w:t>
      </w:r>
      <w:r>
        <w:t xml:space="preserve">or thou hast established law for me. </w:t>
      </w:r>
    </w:p>
    <w:p w14:paraId="1005B73E" w14:textId="77777777" w:rsidR="00FE38E9" w:rsidRDefault="009B62A7" w:rsidP="00F82D8A">
      <w:pPr>
        <w:pStyle w:val="Verse"/>
        <w:spacing w:after="240"/>
      </w:pPr>
      <w:r>
        <w:t>How sweet to my taste are thy teachings</w:t>
      </w:r>
      <w:r w:rsidR="00D152DF">
        <w:t>; s</w:t>
      </w:r>
      <w:r>
        <w:t xml:space="preserve">weeter than honey in my mouth. </w:t>
      </w:r>
    </w:p>
    <w:p w14:paraId="46538164" w14:textId="1B85CE5F" w:rsidR="009B62A7" w:rsidRDefault="009B62A7" w:rsidP="00F82D8A">
      <w:pPr>
        <w:pStyle w:val="Verse"/>
        <w:spacing w:after="240"/>
      </w:pPr>
      <w:r>
        <w:t xml:space="preserve">From thy commandments </w:t>
      </w:r>
      <w:r w:rsidR="00D152DF">
        <w:t xml:space="preserve">have </w:t>
      </w:r>
      <w:r>
        <w:t xml:space="preserve">I </w:t>
      </w:r>
      <w:r w:rsidR="00D152DF">
        <w:t>gained</w:t>
      </w:r>
      <w:r>
        <w:t xml:space="preserve"> </w:t>
      </w:r>
      <w:r w:rsidR="004115A5">
        <w:t>understanding</w:t>
      </w:r>
      <w:r w:rsidR="00D152DF">
        <w:t>; t</w:t>
      </w:r>
      <w:r>
        <w:t xml:space="preserve">herefore I </w:t>
      </w:r>
      <w:r w:rsidR="00D152DF">
        <w:t xml:space="preserve">have </w:t>
      </w:r>
      <w:r>
        <w:t xml:space="preserve">hated every false way. </w:t>
      </w:r>
    </w:p>
    <w:p w14:paraId="0C97B831" w14:textId="77777777" w:rsidR="00FE38E9" w:rsidRDefault="009B62A7" w:rsidP="00F82D8A">
      <w:pPr>
        <w:pStyle w:val="Verse"/>
        <w:spacing w:after="240"/>
      </w:pPr>
      <w:r>
        <w:t>Thy word is a lamp to my feet</w:t>
      </w:r>
      <w:r w:rsidR="00D152DF">
        <w:t>. a</w:t>
      </w:r>
      <w:r>
        <w:t xml:space="preserve">nd a light to my path. </w:t>
      </w:r>
    </w:p>
    <w:p w14:paraId="3381E1A1" w14:textId="77777777" w:rsidR="00FE38E9" w:rsidRDefault="009B62A7" w:rsidP="00F82D8A">
      <w:pPr>
        <w:pStyle w:val="Verse"/>
        <w:spacing w:after="240"/>
      </w:pPr>
      <w:r>
        <w:t xml:space="preserve">I swore an oath and confirmed it, </w:t>
      </w:r>
      <w:r w:rsidR="00D152DF">
        <w:t>t</w:t>
      </w:r>
      <w:r>
        <w:t xml:space="preserve">o keep the judgments of thy righteousness. </w:t>
      </w:r>
    </w:p>
    <w:p w14:paraId="18B9AF50" w14:textId="77777777" w:rsidR="00FE38E9" w:rsidRDefault="009B62A7" w:rsidP="00F82D8A">
      <w:pPr>
        <w:pStyle w:val="Verse"/>
        <w:spacing w:after="240"/>
      </w:pPr>
      <w:r>
        <w:t>I have been deeply humbled, O Lord</w:t>
      </w:r>
      <w:r w:rsidR="00D152DF">
        <w:t>; q</w:t>
      </w:r>
      <w:r>
        <w:t xml:space="preserve">uicken me according to thy word. </w:t>
      </w:r>
    </w:p>
    <w:p w14:paraId="26875107" w14:textId="77777777" w:rsidR="00FE38E9" w:rsidRDefault="009B62A7" w:rsidP="00F82D8A">
      <w:pPr>
        <w:pStyle w:val="Verse"/>
        <w:spacing w:after="240"/>
      </w:pPr>
      <w:r>
        <w:t>Receive, O Lord,</w:t>
      </w:r>
      <w:r w:rsidR="00D152DF">
        <w:t xml:space="preserve"> the freewill offering of my lips, a</w:t>
      </w:r>
      <w:r>
        <w:t xml:space="preserve">nd teach me thy judgments. </w:t>
      </w:r>
    </w:p>
    <w:p w14:paraId="303C3F87" w14:textId="77777777" w:rsidR="00FE38E9" w:rsidRDefault="009B62A7" w:rsidP="00F82D8A">
      <w:pPr>
        <w:pStyle w:val="Verse"/>
        <w:spacing w:after="240"/>
      </w:pPr>
      <w:r>
        <w:t>My soul is always in thy hands</w:t>
      </w:r>
      <w:r w:rsidR="00D152DF">
        <w:t xml:space="preserve">, and </w:t>
      </w:r>
      <w:r>
        <w:t xml:space="preserve">I have never forgotten thy law. </w:t>
      </w:r>
    </w:p>
    <w:p w14:paraId="125DEA8C" w14:textId="77777777" w:rsidR="00FE38E9" w:rsidRDefault="009B62A7" w:rsidP="00F82D8A">
      <w:pPr>
        <w:pStyle w:val="Verse"/>
        <w:spacing w:after="240"/>
      </w:pPr>
      <w:r>
        <w:t xml:space="preserve">The wicked have set snares for me, </w:t>
      </w:r>
      <w:r w:rsidR="00D152DF">
        <w:t>b</w:t>
      </w:r>
      <w:r>
        <w:t xml:space="preserve">ut I never strayed from thy commandments. </w:t>
      </w:r>
    </w:p>
    <w:p w14:paraId="37FBC1CB" w14:textId="59148EDF" w:rsidR="00FE38E9" w:rsidRDefault="009B62A7" w:rsidP="00F82D8A">
      <w:pPr>
        <w:pStyle w:val="Verse"/>
        <w:spacing w:after="240"/>
      </w:pPr>
      <w:r>
        <w:t>I have inherited thy testimonies forever</w:t>
      </w:r>
      <w:r w:rsidR="00D152DF">
        <w:t>; t</w:t>
      </w:r>
      <w:r>
        <w:t xml:space="preserve">hey are </w:t>
      </w:r>
      <w:r w:rsidR="004115A5">
        <w:t>the</w:t>
      </w:r>
      <w:r>
        <w:t xml:space="preserve"> rejoicing</w:t>
      </w:r>
      <w:r w:rsidR="004115A5">
        <w:t xml:space="preserve"> of my heart</w:t>
      </w:r>
      <w:r>
        <w:t xml:space="preserve">. </w:t>
      </w:r>
    </w:p>
    <w:p w14:paraId="504666C8" w14:textId="2D80C595" w:rsidR="009B62A7" w:rsidRDefault="009B62A7" w:rsidP="00F82D8A">
      <w:pPr>
        <w:pStyle w:val="Verse"/>
        <w:spacing w:after="240"/>
      </w:pPr>
      <w:r>
        <w:t xml:space="preserve">I </w:t>
      </w:r>
      <w:r w:rsidR="004115A5">
        <w:t xml:space="preserve">have </w:t>
      </w:r>
      <w:r>
        <w:t>set my heart to do thy statutes</w:t>
      </w:r>
      <w:r w:rsidR="00D152DF">
        <w:t xml:space="preserve"> f</w:t>
      </w:r>
      <w:r>
        <w:t>orever</w:t>
      </w:r>
      <w:r w:rsidR="004115A5">
        <w:t xml:space="preserve"> for </w:t>
      </w:r>
      <w:r>
        <w:t xml:space="preserve">a recompense. </w:t>
      </w:r>
    </w:p>
    <w:p w14:paraId="37E1DEEC" w14:textId="77777777" w:rsidR="00FE38E9" w:rsidRDefault="009B62A7" w:rsidP="00F82D8A">
      <w:pPr>
        <w:pStyle w:val="Verse"/>
        <w:spacing w:after="240"/>
      </w:pPr>
      <w:r>
        <w:t xml:space="preserve">Transgressors I have hated, </w:t>
      </w:r>
      <w:r w:rsidR="00D152DF">
        <w:t>b</w:t>
      </w:r>
      <w:r>
        <w:t xml:space="preserve">ut I have loved thy law. </w:t>
      </w:r>
    </w:p>
    <w:p w14:paraId="6F31DC86" w14:textId="6696DFD4" w:rsidR="00FE38E9" w:rsidRDefault="009B62A7" w:rsidP="00F82D8A">
      <w:pPr>
        <w:pStyle w:val="Verse"/>
        <w:spacing w:after="240"/>
      </w:pPr>
      <w:r>
        <w:t>Thou art my helper and protector</w:t>
      </w:r>
      <w:r w:rsidR="00D152DF">
        <w:t xml:space="preserve">; </w:t>
      </w:r>
      <w:r>
        <w:t xml:space="preserve">I have </w:t>
      </w:r>
      <w:r w:rsidR="004115A5">
        <w:t>put</w:t>
      </w:r>
      <w:r>
        <w:t xml:space="preserve"> my hope in thy word. </w:t>
      </w:r>
    </w:p>
    <w:p w14:paraId="66E5E3E2" w14:textId="1A9D1029" w:rsidR="00FE38E9" w:rsidRDefault="009B62A7" w:rsidP="00F82D8A">
      <w:pPr>
        <w:pStyle w:val="Verse"/>
        <w:spacing w:after="240"/>
      </w:pPr>
      <w:r>
        <w:t>Depart from me, you evildoers</w:t>
      </w:r>
      <w:r w:rsidR="00D152DF">
        <w:t xml:space="preserve">; </w:t>
      </w:r>
      <w:r>
        <w:t xml:space="preserve">I shall search deeply </w:t>
      </w:r>
      <w:r w:rsidR="004115A5">
        <w:t>the c</w:t>
      </w:r>
      <w:r>
        <w:t>ommandments</w:t>
      </w:r>
      <w:r w:rsidR="004115A5">
        <w:t xml:space="preserve"> of my God</w:t>
      </w:r>
      <w:r>
        <w:t xml:space="preserve">. </w:t>
      </w:r>
    </w:p>
    <w:p w14:paraId="1C6441D3" w14:textId="77777777" w:rsidR="009B62A7" w:rsidRDefault="009B62A7" w:rsidP="00F82D8A">
      <w:pPr>
        <w:pStyle w:val="Verse"/>
        <w:spacing w:after="240"/>
      </w:pPr>
      <w:r>
        <w:t>Uphold me according to thy teaching</w:t>
      </w:r>
      <w:r w:rsidR="00D152DF">
        <w:t xml:space="preserve"> a</w:t>
      </w:r>
      <w:r>
        <w:t>nd I shall live</w:t>
      </w:r>
      <w:r w:rsidR="00D152DF">
        <w:t>; do not put me to shame in my expectation.</w:t>
      </w:r>
      <w:r>
        <w:t xml:space="preserve"> </w:t>
      </w:r>
    </w:p>
    <w:p w14:paraId="4D3E04A2" w14:textId="77777777" w:rsidR="00FE38E9" w:rsidRDefault="00D152DF" w:rsidP="00F82D8A">
      <w:pPr>
        <w:pStyle w:val="Verse"/>
        <w:spacing w:after="240"/>
      </w:pPr>
      <w:r>
        <w:t>Help</w:t>
      </w:r>
      <w:r w:rsidR="009B62A7">
        <w:t xml:space="preserve"> me and I shall be saved</w:t>
      </w:r>
      <w:r>
        <w:t xml:space="preserve">; </w:t>
      </w:r>
      <w:r w:rsidR="009B62A7">
        <w:t xml:space="preserve">I shall meditate always in thy statutes. </w:t>
      </w:r>
    </w:p>
    <w:p w14:paraId="5F44918B" w14:textId="24AE2393" w:rsidR="00FE38E9" w:rsidRDefault="009B62A7" w:rsidP="00F82D8A">
      <w:pPr>
        <w:pStyle w:val="Verse"/>
        <w:spacing w:after="240"/>
      </w:pPr>
      <w:r>
        <w:t xml:space="preserve">Thou </w:t>
      </w:r>
      <w:r w:rsidR="00D152DF">
        <w:t>hast set at n</w:t>
      </w:r>
      <w:r w:rsidR="00216596">
        <w:t>a</w:t>
      </w:r>
      <w:r w:rsidR="00D152DF">
        <w:t>ught</w:t>
      </w:r>
      <w:r>
        <w:t xml:space="preserve"> all who spurn thy statutes, </w:t>
      </w:r>
      <w:r w:rsidR="00D152DF">
        <w:t>f</w:t>
      </w:r>
      <w:r>
        <w:t xml:space="preserve">or their inward thought is wicked. </w:t>
      </w:r>
    </w:p>
    <w:p w14:paraId="64906167" w14:textId="768BA344" w:rsidR="00FE38E9" w:rsidRDefault="009B62A7" w:rsidP="00F82D8A">
      <w:pPr>
        <w:pStyle w:val="Verse"/>
        <w:spacing w:after="240"/>
      </w:pPr>
      <w:r>
        <w:t xml:space="preserve">I counted as transgressors all </w:t>
      </w:r>
      <w:r w:rsidR="00832480">
        <w:t>the</w:t>
      </w:r>
      <w:r>
        <w:t xml:space="preserve"> sinners</w:t>
      </w:r>
      <w:r w:rsidR="00832480">
        <w:t xml:space="preserve"> of the earth</w:t>
      </w:r>
      <w:r w:rsidR="00D152DF">
        <w:t xml:space="preserve">; </w:t>
      </w:r>
      <w:r>
        <w:t xml:space="preserve">I have always loved thy testimonies. </w:t>
      </w:r>
    </w:p>
    <w:p w14:paraId="11F59971" w14:textId="77777777" w:rsidR="009B62A7" w:rsidRDefault="009B62A7" w:rsidP="00F82D8A">
      <w:pPr>
        <w:pStyle w:val="Verse"/>
        <w:spacing w:after="240"/>
      </w:pPr>
      <w:r>
        <w:t xml:space="preserve">Pierce my flesh with fear of thee, </w:t>
      </w:r>
      <w:r w:rsidR="00D152DF">
        <w:t>f</w:t>
      </w:r>
      <w:r>
        <w:t xml:space="preserve">or I have feared thy judgments. </w:t>
      </w:r>
    </w:p>
    <w:p w14:paraId="160C428B" w14:textId="5E9024C4" w:rsidR="00FE38E9" w:rsidRDefault="009B62A7" w:rsidP="00F82D8A">
      <w:pPr>
        <w:pStyle w:val="Verse"/>
        <w:spacing w:after="240"/>
      </w:pPr>
      <w:r>
        <w:t xml:space="preserve">I have done </w:t>
      </w:r>
      <w:r w:rsidR="00290B13">
        <w:t>justice</w:t>
      </w:r>
      <w:r>
        <w:t xml:space="preserve"> and righteousness</w:t>
      </w:r>
      <w:r w:rsidR="00D152DF">
        <w:t>; d</w:t>
      </w:r>
      <w:r>
        <w:t xml:space="preserve">o not deliver me to my tormentors. </w:t>
      </w:r>
    </w:p>
    <w:p w14:paraId="6F6194B4" w14:textId="03D1DC48" w:rsidR="00FE38E9" w:rsidRDefault="00290B13" w:rsidP="00F82D8A">
      <w:pPr>
        <w:pStyle w:val="Verse"/>
        <w:spacing w:after="240"/>
      </w:pPr>
      <w:r>
        <w:t>Receive</w:t>
      </w:r>
      <w:r w:rsidR="009B62A7">
        <w:t xml:space="preserve"> thy servant</w:t>
      </w:r>
      <w:r w:rsidR="00D152DF">
        <w:t xml:space="preserve"> </w:t>
      </w:r>
      <w:r>
        <w:t>unto</w:t>
      </w:r>
      <w:r w:rsidR="009B62A7">
        <w:t xml:space="preserve"> good</w:t>
      </w:r>
      <w:r w:rsidR="00D152DF">
        <w:t>; l</w:t>
      </w:r>
      <w:r w:rsidR="009B62A7">
        <w:t xml:space="preserve">et not the arrogant falsely accuse me. </w:t>
      </w:r>
    </w:p>
    <w:p w14:paraId="0D929ECD" w14:textId="1668A4D7" w:rsidR="00FE38E9" w:rsidRDefault="009B62A7" w:rsidP="00F82D8A">
      <w:pPr>
        <w:pStyle w:val="Verse"/>
        <w:spacing w:after="240"/>
      </w:pPr>
      <w:r>
        <w:t xml:space="preserve">My eyes </w:t>
      </w:r>
      <w:r w:rsidR="00290B13">
        <w:t>failed</w:t>
      </w:r>
      <w:r>
        <w:t xml:space="preserve"> </w:t>
      </w:r>
      <w:r w:rsidR="00290B13">
        <w:t>from</w:t>
      </w:r>
      <w:r>
        <w:t xml:space="preserve"> waiting</w:t>
      </w:r>
      <w:r w:rsidR="00290B13">
        <w:t xml:space="preserve"> for</w:t>
      </w:r>
      <w:r>
        <w:t xml:space="preserve"> thy salvation,</w:t>
      </w:r>
      <w:r w:rsidR="00290B13">
        <w:t xml:space="preserve"> and</w:t>
      </w:r>
      <w:r>
        <w:t xml:space="preserve"> </w:t>
      </w:r>
      <w:r w:rsidR="001740CF">
        <w:t>for the word</w:t>
      </w:r>
      <w:r>
        <w:t xml:space="preserve"> of thy righteousness. </w:t>
      </w:r>
    </w:p>
    <w:p w14:paraId="4CE2D70B" w14:textId="77777777" w:rsidR="00FE38E9" w:rsidRDefault="009B62A7" w:rsidP="00F82D8A">
      <w:pPr>
        <w:pStyle w:val="Verse"/>
        <w:spacing w:after="240"/>
      </w:pPr>
      <w:r>
        <w:t xml:space="preserve">Deal with thy servant in thy mercy, </w:t>
      </w:r>
      <w:r w:rsidR="001740CF">
        <w:t>a</w:t>
      </w:r>
      <w:r>
        <w:t xml:space="preserve">nd teach me thy statutes. </w:t>
      </w:r>
    </w:p>
    <w:p w14:paraId="3560A028" w14:textId="5F84ECE6" w:rsidR="00FE38E9" w:rsidRDefault="009B62A7" w:rsidP="00F82D8A">
      <w:pPr>
        <w:pStyle w:val="Verse"/>
        <w:spacing w:after="240"/>
      </w:pPr>
      <w:r>
        <w:t xml:space="preserve">I am thy servant, make me </w:t>
      </w:r>
      <w:r w:rsidR="00290B13">
        <w:t>to understand</w:t>
      </w:r>
      <w:r>
        <w:t xml:space="preserve">, </w:t>
      </w:r>
      <w:r w:rsidR="001740CF">
        <w:t>a</w:t>
      </w:r>
      <w:r>
        <w:t xml:space="preserve">nd I shall know thy testimonies. </w:t>
      </w:r>
    </w:p>
    <w:p w14:paraId="56ECEC3B" w14:textId="77777777" w:rsidR="00FE38E9" w:rsidRDefault="009B62A7" w:rsidP="00F82D8A">
      <w:pPr>
        <w:pStyle w:val="Verse"/>
        <w:spacing w:after="240"/>
      </w:pPr>
      <w:r>
        <w:t xml:space="preserve">It is time for the Lord to act, </w:t>
      </w:r>
      <w:r w:rsidR="001740CF">
        <w:t>for t</w:t>
      </w:r>
      <w:r>
        <w:t xml:space="preserve">hey have </w:t>
      </w:r>
      <w:r w:rsidR="001740CF">
        <w:t>turned away from</w:t>
      </w:r>
      <w:r>
        <w:t xml:space="preserve"> thy law. </w:t>
      </w:r>
    </w:p>
    <w:p w14:paraId="5A2F7B22" w14:textId="77777777" w:rsidR="00FE38E9" w:rsidRDefault="001740CF" w:rsidP="00F82D8A">
      <w:pPr>
        <w:pStyle w:val="Verse"/>
        <w:spacing w:after="240"/>
      </w:pPr>
      <w:r>
        <w:t>T</w:t>
      </w:r>
      <w:r w:rsidR="009B62A7">
        <w:t xml:space="preserve">herefore </w:t>
      </w:r>
      <w:r>
        <w:t xml:space="preserve">I have </w:t>
      </w:r>
      <w:r w:rsidR="009B62A7">
        <w:t xml:space="preserve">loved thy commandments </w:t>
      </w:r>
      <w:r>
        <w:t>m</w:t>
      </w:r>
      <w:r w:rsidR="009B62A7">
        <w:t xml:space="preserve">ore than gold and precious stone. </w:t>
      </w:r>
    </w:p>
    <w:p w14:paraId="6A93B02D" w14:textId="77777777" w:rsidR="001740CF" w:rsidRDefault="009B62A7" w:rsidP="00F82D8A">
      <w:pPr>
        <w:pStyle w:val="Verse"/>
        <w:spacing w:after="240"/>
      </w:pPr>
      <w:r>
        <w:t xml:space="preserve">Therefore I have been guided rightly </w:t>
      </w:r>
      <w:r w:rsidR="001740CF">
        <w:t>i</w:t>
      </w:r>
      <w:r>
        <w:t xml:space="preserve">nto keeping all thy commandments, </w:t>
      </w:r>
      <w:r w:rsidR="001740CF">
        <w:t>a</w:t>
      </w:r>
      <w:r>
        <w:t>nd I have hated every false way</w:t>
      </w:r>
      <w:r w:rsidR="001740CF">
        <w:t>.</w:t>
      </w:r>
    </w:p>
    <w:p w14:paraId="3EDA8C9C" w14:textId="23D1A06B" w:rsidR="00FE38E9" w:rsidRDefault="001740CF" w:rsidP="00F82D8A">
      <w:pPr>
        <w:pStyle w:val="Verse"/>
        <w:spacing w:after="240"/>
      </w:pPr>
      <w:r>
        <w:t>W</w:t>
      </w:r>
      <w:r w:rsidR="009B62A7">
        <w:t>ondrous are thy testimonies</w:t>
      </w:r>
      <w:r>
        <w:t xml:space="preserve">; </w:t>
      </w:r>
      <w:r w:rsidR="00290B13">
        <w:t>therefore m</w:t>
      </w:r>
      <w:r w:rsidR="009B62A7">
        <w:t xml:space="preserve">y soul </w:t>
      </w:r>
      <w:r w:rsidR="00290B13">
        <w:t>has sought them out</w:t>
      </w:r>
      <w:r w:rsidR="009B62A7">
        <w:t xml:space="preserve">. </w:t>
      </w:r>
    </w:p>
    <w:p w14:paraId="6151037A" w14:textId="25632BA6" w:rsidR="00FE38E9" w:rsidRDefault="009B62A7" w:rsidP="00F82D8A">
      <w:pPr>
        <w:pStyle w:val="Verse"/>
        <w:spacing w:after="240"/>
      </w:pPr>
      <w:r>
        <w:t xml:space="preserve">The </w:t>
      </w:r>
      <w:r w:rsidR="00290B13">
        <w:t>unfolding</w:t>
      </w:r>
      <w:r>
        <w:t xml:space="preserve"> of thy words </w:t>
      </w:r>
      <w:r w:rsidR="00290B13">
        <w:t>will give</w:t>
      </w:r>
      <w:r w:rsidR="001740CF">
        <w:t xml:space="preserve"> light</w:t>
      </w:r>
      <w:r w:rsidR="00290B13">
        <w:t xml:space="preserve"> and understanding to infants</w:t>
      </w:r>
      <w:r>
        <w:t xml:space="preserve">. </w:t>
      </w:r>
    </w:p>
    <w:p w14:paraId="7BFF521B" w14:textId="2006FCEA" w:rsidR="009B62A7" w:rsidRDefault="009B62A7" w:rsidP="00F82D8A">
      <w:pPr>
        <w:pStyle w:val="Verse"/>
        <w:spacing w:after="240"/>
      </w:pPr>
      <w:r>
        <w:t>I opened my mouth</w:t>
      </w:r>
      <w:r w:rsidR="00FE1848">
        <w:t xml:space="preserve"> and </w:t>
      </w:r>
      <w:r>
        <w:t>I drew in my breath</w:t>
      </w:r>
      <w:r w:rsidR="00290B13">
        <w:t xml:space="preserve">, for </w:t>
      </w:r>
      <w:r>
        <w:t xml:space="preserve">I longed for thy commandments. </w:t>
      </w:r>
    </w:p>
    <w:p w14:paraId="0CFDE081" w14:textId="77777777" w:rsidR="00B50629" w:rsidRDefault="00B50629" w:rsidP="0037394E">
      <w:pPr>
        <w:pStyle w:val="Rubric"/>
      </w:pPr>
      <w:r>
        <w:t>Glory. Both now. Alleluia.</w:t>
      </w:r>
    </w:p>
    <w:p w14:paraId="029A70BC" w14:textId="77777777" w:rsidR="009B62A7" w:rsidRDefault="004E40D2" w:rsidP="00B50629">
      <w:pPr>
        <w:pStyle w:val="Heading2"/>
        <w:spacing w:after="240"/>
      </w:pPr>
      <w:r>
        <w:t>Third</w:t>
      </w:r>
      <w:r w:rsidR="00B50629">
        <w:t xml:space="preserve"> Stasis</w:t>
      </w:r>
    </w:p>
    <w:p w14:paraId="79E394CA" w14:textId="77777777" w:rsidR="00FE38E9" w:rsidRDefault="009B62A7" w:rsidP="00F82D8A">
      <w:pPr>
        <w:pStyle w:val="Verse"/>
        <w:spacing w:after="240"/>
      </w:pPr>
      <w:r>
        <w:t xml:space="preserve">Look upon me and have mercy on me, </w:t>
      </w:r>
      <w:r w:rsidR="00FE1848">
        <w:t>a</w:t>
      </w:r>
      <w:r>
        <w:t xml:space="preserve">ccording to the judgment </w:t>
      </w:r>
      <w:r w:rsidR="00FE1848">
        <w:t>o</w:t>
      </w:r>
      <w:r>
        <w:t xml:space="preserve">f those who love thy name. </w:t>
      </w:r>
    </w:p>
    <w:p w14:paraId="2AD007F1" w14:textId="3A1842D3" w:rsidR="00FE38E9" w:rsidRDefault="009B62A7" w:rsidP="00F82D8A">
      <w:pPr>
        <w:pStyle w:val="Verse"/>
        <w:spacing w:after="240"/>
      </w:pPr>
      <w:r>
        <w:t xml:space="preserve">Direct my steps </w:t>
      </w:r>
      <w:r w:rsidR="00107AB2">
        <w:t>according to</w:t>
      </w:r>
      <w:r>
        <w:t xml:space="preserve"> thy teaching, </w:t>
      </w:r>
      <w:r w:rsidR="00FE1848">
        <w:t>a</w:t>
      </w:r>
      <w:r>
        <w:t xml:space="preserve">nd let no iniquity rule over me. </w:t>
      </w:r>
    </w:p>
    <w:p w14:paraId="09CD6B04" w14:textId="16DFBE17" w:rsidR="00FE38E9" w:rsidRDefault="009B62A7" w:rsidP="00F82D8A">
      <w:pPr>
        <w:pStyle w:val="Verse"/>
        <w:spacing w:after="240"/>
      </w:pPr>
      <w:r>
        <w:t xml:space="preserve">Set me free from </w:t>
      </w:r>
      <w:r w:rsidR="00107AB2">
        <w:t>the false accusation of man</w:t>
      </w:r>
      <w:r w:rsidR="00FE1848">
        <w:t>, a</w:t>
      </w:r>
      <w:r>
        <w:t xml:space="preserve">nd I will keep thy commandments. </w:t>
      </w:r>
    </w:p>
    <w:p w14:paraId="288F305A" w14:textId="6B567C29" w:rsidR="00FE38E9" w:rsidRDefault="009B62A7" w:rsidP="00F82D8A">
      <w:pPr>
        <w:pStyle w:val="Verse"/>
        <w:spacing w:after="240"/>
      </w:pPr>
      <w:r>
        <w:t xml:space="preserve">Make thy </w:t>
      </w:r>
      <w:r w:rsidR="00FE1848">
        <w:t>face</w:t>
      </w:r>
      <w:r>
        <w:t xml:space="preserve"> shine on thy servant</w:t>
      </w:r>
      <w:r w:rsidR="00FE1848">
        <w:t>, a</w:t>
      </w:r>
      <w:r>
        <w:t xml:space="preserve">nd teach me thy statutes. </w:t>
      </w:r>
    </w:p>
    <w:p w14:paraId="183EB381" w14:textId="14FD625F" w:rsidR="009B62A7" w:rsidRDefault="009B62A7" w:rsidP="00F82D8A">
      <w:pPr>
        <w:pStyle w:val="Verse"/>
        <w:spacing w:after="240"/>
      </w:pPr>
      <w:r>
        <w:t xml:space="preserve">My eyes have poured </w:t>
      </w:r>
      <w:r w:rsidR="00107AB2">
        <w:t xml:space="preserve">forth </w:t>
      </w:r>
      <w:r>
        <w:t xml:space="preserve">streams of tears </w:t>
      </w:r>
      <w:r w:rsidR="00FE1848">
        <w:t>b</w:t>
      </w:r>
      <w:r>
        <w:t xml:space="preserve">ecause men have not kept thy law. </w:t>
      </w:r>
    </w:p>
    <w:p w14:paraId="3879284A" w14:textId="77777777" w:rsidR="00FE38E9" w:rsidRDefault="009B62A7" w:rsidP="00F82D8A">
      <w:pPr>
        <w:pStyle w:val="Verse"/>
        <w:spacing w:after="240"/>
      </w:pPr>
      <w:r>
        <w:t xml:space="preserve">Righteous art thou, O Lord, </w:t>
      </w:r>
      <w:r w:rsidR="00FE1848">
        <w:t>a</w:t>
      </w:r>
      <w:r>
        <w:t xml:space="preserve">nd upright is thy judgment. </w:t>
      </w:r>
    </w:p>
    <w:p w14:paraId="1B0B8337" w14:textId="77777777" w:rsidR="00FE38E9" w:rsidRDefault="00FE1848" w:rsidP="00F82D8A">
      <w:pPr>
        <w:pStyle w:val="Verse"/>
        <w:spacing w:after="240"/>
      </w:pPr>
      <w:r>
        <w:t>Thou hast commanded thy testimonies, righteousness and truth exceedingly.</w:t>
      </w:r>
      <w:r w:rsidR="009B62A7">
        <w:t xml:space="preserve"> </w:t>
      </w:r>
    </w:p>
    <w:p w14:paraId="23B590C6" w14:textId="33074F03" w:rsidR="00FE38E9" w:rsidRDefault="00905E18" w:rsidP="00F82D8A">
      <w:pPr>
        <w:pStyle w:val="Verse"/>
        <w:spacing w:after="240"/>
      </w:pPr>
      <w:r>
        <w:t>Z</w:t>
      </w:r>
      <w:r w:rsidR="009B62A7">
        <w:t xml:space="preserve">eal </w:t>
      </w:r>
      <w:r>
        <w:t>for</w:t>
      </w:r>
      <w:r w:rsidR="009B62A7">
        <w:t xml:space="preserve"> thy house has consumed me, </w:t>
      </w:r>
      <w:r w:rsidR="00FE1848">
        <w:t>f</w:t>
      </w:r>
      <w:r w:rsidR="009B62A7">
        <w:t xml:space="preserve">or my enemies have forgotten thy words. </w:t>
      </w:r>
    </w:p>
    <w:p w14:paraId="077FD3D3" w14:textId="77777777" w:rsidR="00FE38E9" w:rsidRDefault="009B62A7" w:rsidP="00F82D8A">
      <w:pPr>
        <w:pStyle w:val="Verse"/>
        <w:spacing w:after="240"/>
      </w:pPr>
      <w:r>
        <w:t>Thy teaching is purified in fire</w:t>
      </w:r>
      <w:r w:rsidR="00FE1848">
        <w:t>; t</w:t>
      </w:r>
      <w:r>
        <w:t xml:space="preserve">hy servant has deeply loved it. </w:t>
      </w:r>
    </w:p>
    <w:p w14:paraId="4DEDFB9A" w14:textId="77777777" w:rsidR="00FE38E9" w:rsidRDefault="009B62A7" w:rsidP="00F82D8A">
      <w:pPr>
        <w:pStyle w:val="Verse"/>
        <w:spacing w:after="240"/>
      </w:pPr>
      <w:r>
        <w:t>I am small and counted as nothing,</w:t>
      </w:r>
      <w:r w:rsidR="00FE1848">
        <w:t xml:space="preserve"> b</w:t>
      </w:r>
      <w:r>
        <w:t xml:space="preserve">ut I have never forgotten thy statutes. </w:t>
      </w:r>
    </w:p>
    <w:p w14:paraId="3DDA1465" w14:textId="77777777" w:rsidR="00FE38E9" w:rsidRDefault="009B62A7" w:rsidP="00F82D8A">
      <w:pPr>
        <w:pStyle w:val="Verse"/>
        <w:spacing w:after="240"/>
      </w:pPr>
      <w:r>
        <w:t>Thy righteousness is righteousness</w:t>
      </w:r>
      <w:r w:rsidR="00FE1848">
        <w:t xml:space="preserve"> forever</w:t>
      </w:r>
      <w:r>
        <w:t xml:space="preserve"> </w:t>
      </w:r>
      <w:r w:rsidR="00FE1848">
        <w:t>a</w:t>
      </w:r>
      <w:r>
        <w:t xml:space="preserve">nd thy law is truth. </w:t>
      </w:r>
    </w:p>
    <w:p w14:paraId="724D2B2C" w14:textId="77777777" w:rsidR="00FE38E9" w:rsidRDefault="009B62A7" w:rsidP="00F82D8A">
      <w:pPr>
        <w:pStyle w:val="Verse"/>
        <w:spacing w:after="240"/>
      </w:pPr>
      <w:r>
        <w:t xml:space="preserve">Affliction and anguish have found me, </w:t>
      </w:r>
      <w:r w:rsidR="00FE1848">
        <w:t>b</w:t>
      </w:r>
      <w:r>
        <w:t xml:space="preserve">ut thy commandments are my meditation. </w:t>
      </w:r>
    </w:p>
    <w:p w14:paraId="157E37F0" w14:textId="77777777" w:rsidR="009B62A7" w:rsidRDefault="009B62A7" w:rsidP="00F82D8A">
      <w:pPr>
        <w:pStyle w:val="Verse"/>
        <w:spacing w:after="240"/>
      </w:pPr>
      <w:r>
        <w:t>Thy testimonies are righteousness</w:t>
      </w:r>
      <w:r w:rsidR="00FE1848">
        <w:t xml:space="preserve"> forever; g</w:t>
      </w:r>
      <w:r>
        <w:t xml:space="preserve">ive me comprehension, and I shall live. </w:t>
      </w:r>
    </w:p>
    <w:p w14:paraId="2634BCE5" w14:textId="77777777" w:rsidR="00FE38E9" w:rsidRDefault="009B62A7" w:rsidP="00F82D8A">
      <w:pPr>
        <w:pStyle w:val="Verse"/>
        <w:spacing w:after="240"/>
      </w:pPr>
      <w:r>
        <w:t>I cried with my whole heart: Hear me, O Lord,</w:t>
      </w:r>
      <w:r w:rsidR="00FE1848">
        <w:t xml:space="preserve"> and </w:t>
      </w:r>
      <w:r>
        <w:t xml:space="preserve">I shall </w:t>
      </w:r>
      <w:r w:rsidR="00FE1848">
        <w:t xml:space="preserve">seek </w:t>
      </w:r>
      <w:r>
        <w:t xml:space="preserve">thy statutes. </w:t>
      </w:r>
    </w:p>
    <w:p w14:paraId="503F5457" w14:textId="77777777" w:rsidR="00FE38E9" w:rsidRDefault="009B62A7" w:rsidP="00F82D8A">
      <w:pPr>
        <w:pStyle w:val="Verse"/>
        <w:spacing w:after="240"/>
      </w:pPr>
      <w:r>
        <w:t xml:space="preserve">I cried out to thee: Save me, </w:t>
      </w:r>
      <w:r w:rsidR="00FE1848">
        <w:t xml:space="preserve">and </w:t>
      </w:r>
      <w:r>
        <w:t xml:space="preserve">I shall keep thy testimonies. </w:t>
      </w:r>
    </w:p>
    <w:p w14:paraId="28935B75" w14:textId="77777777" w:rsidR="00FE38E9" w:rsidRDefault="009B62A7" w:rsidP="00F82D8A">
      <w:pPr>
        <w:pStyle w:val="Verse"/>
        <w:spacing w:after="240"/>
      </w:pPr>
      <w:r>
        <w:t xml:space="preserve">I have arisen in the </w:t>
      </w:r>
      <w:r w:rsidR="00FE1848">
        <w:t xml:space="preserve">depths of </w:t>
      </w:r>
      <w:r>
        <w:t>night,</w:t>
      </w:r>
      <w:r w:rsidR="00FE1848">
        <w:t xml:space="preserve"> c</w:t>
      </w:r>
      <w:r>
        <w:t>rying</w:t>
      </w:r>
      <w:r w:rsidR="00FE1848">
        <w:t xml:space="preserve"> out</w:t>
      </w:r>
      <w:r>
        <w:t xml:space="preserve">: In thy words I have hoped. </w:t>
      </w:r>
    </w:p>
    <w:p w14:paraId="382866C7" w14:textId="77777777" w:rsidR="00FE38E9" w:rsidRDefault="009B62A7" w:rsidP="00F82D8A">
      <w:pPr>
        <w:pStyle w:val="Verse"/>
        <w:spacing w:after="240"/>
      </w:pPr>
      <w:r>
        <w:t xml:space="preserve">My eyes awoke before the dawn </w:t>
      </w:r>
      <w:r w:rsidR="00FE1848">
        <w:t>t</w:t>
      </w:r>
      <w:r>
        <w:t xml:space="preserve">o meditate in thy teachings. </w:t>
      </w:r>
    </w:p>
    <w:p w14:paraId="00FBC0E1" w14:textId="77777777" w:rsidR="00FE38E9" w:rsidRDefault="009B62A7" w:rsidP="00F82D8A">
      <w:pPr>
        <w:pStyle w:val="Verse"/>
        <w:spacing w:after="240"/>
      </w:pPr>
      <w:r>
        <w:t>Hear my voice, O Lord, in thy mercy</w:t>
      </w:r>
      <w:r w:rsidR="00FE1848">
        <w:t>; q</w:t>
      </w:r>
      <w:r>
        <w:t xml:space="preserve">uicken me in thy judgment. </w:t>
      </w:r>
    </w:p>
    <w:p w14:paraId="55233062" w14:textId="77777777" w:rsidR="00FE38E9" w:rsidRDefault="009B62A7" w:rsidP="00F82D8A">
      <w:pPr>
        <w:pStyle w:val="Verse"/>
        <w:spacing w:after="240"/>
      </w:pPr>
      <w:r>
        <w:t xml:space="preserve">Those </w:t>
      </w:r>
      <w:r w:rsidR="00FE1848">
        <w:t xml:space="preserve">who </w:t>
      </w:r>
      <w:r>
        <w:t xml:space="preserve">wrongly </w:t>
      </w:r>
      <w:r w:rsidR="00FE1848">
        <w:t>persecute</w:t>
      </w:r>
      <w:r>
        <w:t xml:space="preserve"> me draw near, </w:t>
      </w:r>
      <w:r w:rsidR="00FE1848">
        <w:t>but they are</w:t>
      </w:r>
      <w:r>
        <w:t xml:space="preserve"> far from thy law. </w:t>
      </w:r>
    </w:p>
    <w:p w14:paraId="420405BB" w14:textId="77777777" w:rsidR="00FE38E9" w:rsidRDefault="00FE1848" w:rsidP="00F82D8A">
      <w:pPr>
        <w:pStyle w:val="Verse"/>
        <w:spacing w:after="240"/>
      </w:pPr>
      <w:r>
        <w:t>Thou art n</w:t>
      </w:r>
      <w:r w:rsidR="009B62A7">
        <w:t>ear, O Lord</w:t>
      </w:r>
      <w:r>
        <w:t>; al</w:t>
      </w:r>
      <w:r w:rsidR="009B62A7">
        <w:t xml:space="preserve">l thy commandments are truth, </w:t>
      </w:r>
    </w:p>
    <w:p w14:paraId="2F5CABFB" w14:textId="77777777" w:rsidR="009B62A7" w:rsidRDefault="009B62A7" w:rsidP="00F82D8A">
      <w:pPr>
        <w:pStyle w:val="Verse"/>
        <w:spacing w:after="240"/>
      </w:pPr>
      <w:r>
        <w:t xml:space="preserve">And long have I known from thy testimonies </w:t>
      </w:r>
      <w:r w:rsidR="00FE1848">
        <w:t>t</w:t>
      </w:r>
      <w:r>
        <w:t xml:space="preserve">hat thou hast founded them forever. </w:t>
      </w:r>
    </w:p>
    <w:p w14:paraId="113E75E2" w14:textId="77777777" w:rsidR="00FE38E9" w:rsidRDefault="009B62A7" w:rsidP="00F82D8A">
      <w:pPr>
        <w:pStyle w:val="Verse"/>
        <w:spacing w:after="240"/>
      </w:pPr>
      <w:r>
        <w:t xml:space="preserve">Behold my humiliation and rescue me, </w:t>
      </w:r>
      <w:r w:rsidR="00FE1848">
        <w:t>f</w:t>
      </w:r>
      <w:r>
        <w:t xml:space="preserve">or I have never forgotten thy law. </w:t>
      </w:r>
    </w:p>
    <w:p w14:paraId="243D0D56" w14:textId="77777777" w:rsidR="00FE38E9" w:rsidRDefault="009B62A7" w:rsidP="00F82D8A">
      <w:pPr>
        <w:pStyle w:val="Verse"/>
        <w:spacing w:after="240"/>
      </w:pPr>
      <w:r>
        <w:t>Plead my cause and redeem me</w:t>
      </w:r>
      <w:r w:rsidR="00FE1848">
        <w:t>; q</w:t>
      </w:r>
      <w:r>
        <w:t xml:space="preserve">uicken me according to thy word. </w:t>
      </w:r>
    </w:p>
    <w:p w14:paraId="5535527D" w14:textId="77777777" w:rsidR="00FE38E9" w:rsidRDefault="009B62A7" w:rsidP="00F82D8A">
      <w:pPr>
        <w:pStyle w:val="Verse"/>
        <w:spacing w:after="240"/>
      </w:pPr>
      <w:r>
        <w:t>Salvation is far from all sinners</w:t>
      </w:r>
      <w:r w:rsidR="00FE1848">
        <w:t>; t</w:t>
      </w:r>
      <w:r>
        <w:t xml:space="preserve">hey never searched deeply thy statutes. </w:t>
      </w:r>
    </w:p>
    <w:p w14:paraId="79AA72BA" w14:textId="77777777" w:rsidR="00FE38E9" w:rsidRDefault="009B62A7" w:rsidP="00F82D8A">
      <w:pPr>
        <w:pStyle w:val="Verse"/>
        <w:spacing w:after="240"/>
      </w:pPr>
      <w:r>
        <w:t>Many are thy compassions, O Lord</w:t>
      </w:r>
      <w:r w:rsidR="00FE1848">
        <w:t>; q</w:t>
      </w:r>
      <w:r>
        <w:t xml:space="preserve">uicken me according to thy judgment. </w:t>
      </w:r>
    </w:p>
    <w:p w14:paraId="1B004A4D" w14:textId="77777777" w:rsidR="00FE38E9" w:rsidRDefault="009B62A7" w:rsidP="00F82D8A">
      <w:pPr>
        <w:pStyle w:val="Verse"/>
        <w:spacing w:after="240"/>
      </w:pPr>
      <w:r>
        <w:t xml:space="preserve">Many are those who pursue and afflict me, </w:t>
      </w:r>
      <w:r w:rsidR="00FE1848">
        <w:t>b</w:t>
      </w:r>
      <w:r>
        <w:t xml:space="preserve">ut never have I </w:t>
      </w:r>
      <w:r w:rsidR="00FE1848">
        <w:t>turned away</w:t>
      </w:r>
      <w:r>
        <w:t xml:space="preserve"> from thy testimonies. </w:t>
      </w:r>
    </w:p>
    <w:p w14:paraId="752F21D8" w14:textId="77777777" w:rsidR="00FE38E9" w:rsidRDefault="009B62A7" w:rsidP="00F82D8A">
      <w:pPr>
        <w:pStyle w:val="Verse"/>
        <w:spacing w:after="240"/>
      </w:pPr>
      <w:r>
        <w:t xml:space="preserve">I beheld those </w:t>
      </w:r>
      <w:r w:rsidR="001728CC">
        <w:t>who are faithless</w:t>
      </w:r>
      <w:r>
        <w:t>,</w:t>
      </w:r>
      <w:r w:rsidR="001728CC">
        <w:t xml:space="preserve"> a</w:t>
      </w:r>
      <w:r>
        <w:t>nd I wasted away;</w:t>
      </w:r>
      <w:r w:rsidR="001728CC">
        <w:t xml:space="preserve"> t</w:t>
      </w:r>
      <w:r>
        <w:t xml:space="preserve">hey have never kept thy teachings. </w:t>
      </w:r>
    </w:p>
    <w:p w14:paraId="2C324C50" w14:textId="2FDA7C60" w:rsidR="00FE38E9" w:rsidRDefault="009B62A7" w:rsidP="00F82D8A">
      <w:pPr>
        <w:pStyle w:val="Verse"/>
        <w:spacing w:after="240"/>
      </w:pPr>
      <w:r>
        <w:t>I have deeply</w:t>
      </w:r>
      <w:r w:rsidR="00905E18">
        <w:t xml:space="preserve"> loved</w:t>
      </w:r>
      <w:r>
        <w:t xml:space="preserve"> thy commandments; </w:t>
      </w:r>
      <w:r w:rsidR="001728CC">
        <w:t>q</w:t>
      </w:r>
      <w:r>
        <w:t xml:space="preserve">uicken me, O Lord, in thy mercy. </w:t>
      </w:r>
    </w:p>
    <w:p w14:paraId="20A661D2" w14:textId="77777777" w:rsidR="009B62A7" w:rsidRDefault="009B62A7" w:rsidP="00F82D8A">
      <w:pPr>
        <w:pStyle w:val="Verse"/>
        <w:spacing w:after="240"/>
      </w:pPr>
      <w:r>
        <w:t>The beginning of thy words is truth</w:t>
      </w:r>
      <w:r w:rsidR="001728CC">
        <w:t>; t</w:t>
      </w:r>
      <w:r>
        <w:t xml:space="preserve">he judgments of thy righteousness </w:t>
      </w:r>
      <w:r w:rsidR="001728CC">
        <w:t>e</w:t>
      </w:r>
      <w:r>
        <w:t xml:space="preserve">ndure for all ages. </w:t>
      </w:r>
    </w:p>
    <w:p w14:paraId="2A037714" w14:textId="77777777" w:rsidR="00FE38E9" w:rsidRDefault="009B62A7" w:rsidP="00F82D8A">
      <w:pPr>
        <w:pStyle w:val="Verse"/>
        <w:spacing w:after="240"/>
      </w:pPr>
      <w:r>
        <w:t>Princes have pursued me for no cause,</w:t>
      </w:r>
      <w:r w:rsidR="001728CC">
        <w:t xml:space="preserve"> b</w:t>
      </w:r>
      <w:r>
        <w:t xml:space="preserve">ut my heart feared only thy words. </w:t>
      </w:r>
    </w:p>
    <w:p w14:paraId="61FC002C" w14:textId="77777777" w:rsidR="00FE38E9" w:rsidRDefault="009B62A7" w:rsidP="00F82D8A">
      <w:pPr>
        <w:pStyle w:val="Verse"/>
        <w:spacing w:after="240"/>
      </w:pPr>
      <w:r>
        <w:t xml:space="preserve">I shall rejoice in thy teachings </w:t>
      </w:r>
      <w:r w:rsidR="001728CC">
        <w:t>as</w:t>
      </w:r>
      <w:r>
        <w:t xml:space="preserve"> one </w:t>
      </w:r>
      <w:r w:rsidR="001728CC">
        <w:t xml:space="preserve">who </w:t>
      </w:r>
      <w:r>
        <w:t>find</w:t>
      </w:r>
      <w:r w:rsidR="001728CC">
        <w:t>s</w:t>
      </w:r>
      <w:r>
        <w:t xml:space="preserve"> great treasure. </w:t>
      </w:r>
    </w:p>
    <w:p w14:paraId="1B9F83E2" w14:textId="77777777" w:rsidR="00FE38E9" w:rsidRDefault="009B62A7" w:rsidP="00F82D8A">
      <w:pPr>
        <w:pStyle w:val="Verse"/>
        <w:spacing w:after="240"/>
      </w:pPr>
      <w:r>
        <w:t>Injustice I have hated and abhorred</w:t>
      </w:r>
      <w:r w:rsidR="001728CC">
        <w:t>, but t</w:t>
      </w:r>
      <w:r>
        <w:t xml:space="preserve">hy law I have deeply loved. </w:t>
      </w:r>
    </w:p>
    <w:p w14:paraId="51933E28" w14:textId="77777777" w:rsidR="00FE38E9" w:rsidRDefault="009B62A7" w:rsidP="00F82D8A">
      <w:pPr>
        <w:pStyle w:val="Verse"/>
        <w:spacing w:after="240"/>
      </w:pPr>
      <w:r>
        <w:t>Seven times a day I have praised thee</w:t>
      </w:r>
      <w:r w:rsidR="001728CC">
        <w:t xml:space="preserve"> f</w:t>
      </w:r>
      <w:r>
        <w:t xml:space="preserve">or the judgments of thy righteousness. </w:t>
      </w:r>
    </w:p>
    <w:p w14:paraId="18C46232" w14:textId="77777777" w:rsidR="00FE38E9" w:rsidRDefault="009B62A7" w:rsidP="00F82D8A">
      <w:pPr>
        <w:pStyle w:val="Verse"/>
        <w:spacing w:after="240"/>
      </w:pPr>
      <w:r>
        <w:t xml:space="preserve">Great peace have all those </w:t>
      </w:r>
      <w:r w:rsidR="001728CC">
        <w:t>w</w:t>
      </w:r>
      <w:r>
        <w:t>ho lov</w:t>
      </w:r>
      <w:r w:rsidR="001728CC">
        <w:t>e</w:t>
      </w:r>
      <w:r>
        <w:t xml:space="preserve"> thy law</w:t>
      </w:r>
      <w:r w:rsidR="001728CC">
        <w:t>, and nothing can make them stumble</w:t>
      </w:r>
      <w:r>
        <w:t xml:space="preserve">. </w:t>
      </w:r>
    </w:p>
    <w:p w14:paraId="40F7CD97" w14:textId="77777777" w:rsidR="00FE38E9" w:rsidRDefault="009B62A7" w:rsidP="00F82D8A">
      <w:pPr>
        <w:pStyle w:val="Verse"/>
        <w:spacing w:after="240"/>
      </w:pPr>
      <w:r>
        <w:t>I have longed for thy salvation, O Lord</w:t>
      </w:r>
      <w:r w:rsidR="001728CC">
        <w:t>; I</w:t>
      </w:r>
      <w:r>
        <w:t xml:space="preserve"> have deeply loved thy commandments. </w:t>
      </w:r>
    </w:p>
    <w:p w14:paraId="7D96E0E2" w14:textId="77777777" w:rsidR="00FE38E9" w:rsidRDefault="009B62A7" w:rsidP="00F82D8A">
      <w:pPr>
        <w:pStyle w:val="Verse"/>
        <w:spacing w:after="240"/>
      </w:pPr>
      <w:r>
        <w:t>My soul has kept thy testimonies</w:t>
      </w:r>
      <w:r w:rsidR="001728CC">
        <w:t xml:space="preserve">; </w:t>
      </w:r>
      <w:r>
        <w:t xml:space="preserve">I have loved them very deeply. </w:t>
      </w:r>
    </w:p>
    <w:p w14:paraId="203E45CD" w14:textId="77777777" w:rsidR="001728CC" w:rsidRDefault="009B62A7" w:rsidP="00F82D8A">
      <w:pPr>
        <w:pStyle w:val="Verse"/>
        <w:spacing w:after="240"/>
      </w:pPr>
      <w:r>
        <w:t>I kept thy commandments and testimonies,</w:t>
      </w:r>
      <w:r w:rsidR="001728CC">
        <w:t xml:space="preserve"> f</w:t>
      </w:r>
      <w:r>
        <w:t xml:space="preserve">or all my ways are before thee. </w:t>
      </w:r>
    </w:p>
    <w:p w14:paraId="10087B27" w14:textId="77777777" w:rsidR="001728CC" w:rsidRDefault="001728CC" w:rsidP="00F82D8A">
      <w:pPr>
        <w:pStyle w:val="Verse"/>
        <w:spacing w:after="240"/>
      </w:pPr>
      <w:r>
        <w:t>Let my cry come before thee, O Lord; according to thy word give me understanding.</w:t>
      </w:r>
    </w:p>
    <w:p w14:paraId="30694B0E" w14:textId="77777777" w:rsidR="00FE38E9" w:rsidRDefault="009B62A7" w:rsidP="00F82D8A">
      <w:pPr>
        <w:pStyle w:val="Verse"/>
        <w:spacing w:after="240"/>
      </w:pPr>
      <w:r>
        <w:t>Let my petition come before thee</w:t>
      </w:r>
      <w:r w:rsidR="001728CC">
        <w:t>; a</w:t>
      </w:r>
      <w:r>
        <w:t xml:space="preserve">ccording to thy teaching, rescue me. </w:t>
      </w:r>
    </w:p>
    <w:p w14:paraId="5271214A" w14:textId="77777777" w:rsidR="00FE38E9" w:rsidRDefault="009B62A7" w:rsidP="00F82D8A">
      <w:pPr>
        <w:pStyle w:val="Verse"/>
        <w:spacing w:after="240"/>
      </w:pPr>
      <w:r>
        <w:t xml:space="preserve">My lips shall overflow in song </w:t>
      </w:r>
      <w:r w:rsidR="001728CC">
        <w:t>w</w:t>
      </w:r>
      <w:r>
        <w:t xml:space="preserve">hen thou </w:t>
      </w:r>
      <w:proofErr w:type="spellStart"/>
      <w:r>
        <w:t>teachest</w:t>
      </w:r>
      <w:proofErr w:type="spellEnd"/>
      <w:r>
        <w:t xml:space="preserve"> me thy statutes. </w:t>
      </w:r>
    </w:p>
    <w:p w14:paraId="5916FF7B" w14:textId="77777777" w:rsidR="00FE38E9" w:rsidRDefault="009B62A7" w:rsidP="00F82D8A">
      <w:pPr>
        <w:pStyle w:val="Verse"/>
        <w:spacing w:after="240"/>
      </w:pPr>
      <w:r>
        <w:t>My tongue shall speak of thy teaching,</w:t>
      </w:r>
      <w:r w:rsidR="001728CC">
        <w:t xml:space="preserve"> f</w:t>
      </w:r>
      <w:r>
        <w:t xml:space="preserve">or all thy commandments are righteousness. </w:t>
      </w:r>
    </w:p>
    <w:p w14:paraId="6253E53A" w14:textId="77777777" w:rsidR="00FE38E9" w:rsidRDefault="009B62A7" w:rsidP="00F82D8A">
      <w:pPr>
        <w:pStyle w:val="Verse"/>
        <w:spacing w:after="240"/>
      </w:pPr>
      <w:r>
        <w:t xml:space="preserve">Let thy hand be </w:t>
      </w:r>
      <w:r w:rsidR="001728CC">
        <w:t>ready</w:t>
      </w:r>
      <w:r>
        <w:t xml:space="preserve"> to save me, </w:t>
      </w:r>
      <w:r w:rsidR="001728CC">
        <w:t>f</w:t>
      </w:r>
      <w:r>
        <w:t xml:space="preserve">or I have chosen thy commandments. </w:t>
      </w:r>
    </w:p>
    <w:p w14:paraId="478DD037" w14:textId="77777777" w:rsidR="00FE38E9" w:rsidRDefault="009B62A7" w:rsidP="00F82D8A">
      <w:pPr>
        <w:pStyle w:val="Verse"/>
        <w:spacing w:after="240"/>
      </w:pPr>
      <w:r>
        <w:t>O Lord, I have longed for thy salvation</w:t>
      </w:r>
      <w:r w:rsidR="001728CC">
        <w:t>, a</w:t>
      </w:r>
      <w:r>
        <w:t xml:space="preserve">nd thy law is my meditation. </w:t>
      </w:r>
    </w:p>
    <w:p w14:paraId="2679A845" w14:textId="77777777" w:rsidR="00FE38E9" w:rsidRDefault="009B62A7" w:rsidP="00F82D8A">
      <w:pPr>
        <w:pStyle w:val="Verse"/>
        <w:spacing w:after="240"/>
      </w:pPr>
      <w:r>
        <w:t xml:space="preserve">My soul shall live and praise thee, </w:t>
      </w:r>
      <w:r w:rsidR="001728CC">
        <w:t>a</w:t>
      </w:r>
      <w:r>
        <w:t xml:space="preserve">nd thy judgments shall help me. </w:t>
      </w:r>
    </w:p>
    <w:p w14:paraId="24393430" w14:textId="77777777" w:rsidR="009B62A7" w:rsidRDefault="009B62A7" w:rsidP="00F82D8A">
      <w:pPr>
        <w:pStyle w:val="Verse"/>
        <w:spacing w:after="240"/>
      </w:pPr>
      <w:r>
        <w:t>I have gone astray like a lost sheep</w:t>
      </w:r>
      <w:r w:rsidR="001728CC">
        <w:t>; s</w:t>
      </w:r>
      <w:r>
        <w:t xml:space="preserve">eek out thy servant, </w:t>
      </w:r>
      <w:r w:rsidR="001728CC">
        <w:t xml:space="preserve">for </w:t>
      </w:r>
      <w:r>
        <w:t xml:space="preserve">I have never forgotten thy commandments. </w:t>
      </w:r>
    </w:p>
    <w:p w14:paraId="4193D61A" w14:textId="77777777" w:rsidR="00B50629" w:rsidRDefault="00B50629" w:rsidP="0037394E">
      <w:pPr>
        <w:pStyle w:val="Rubric"/>
      </w:pPr>
      <w:r>
        <w:t>Glory. Both now. Alleluia.</w:t>
      </w:r>
    </w:p>
    <w:p w14:paraId="5F8973EB" w14:textId="77777777" w:rsidR="00AA594A" w:rsidRPr="009131F8" w:rsidRDefault="00AA594A" w:rsidP="002C0902">
      <w:pPr>
        <w:pStyle w:val="Heading1"/>
        <w:spacing w:after="240"/>
      </w:pPr>
      <w:r w:rsidRPr="009131F8">
        <w:br w:type="page"/>
      </w:r>
      <w:r w:rsidR="00D218B4" w:rsidRPr="009131F8">
        <w:t>Kathisma</w:t>
      </w:r>
      <w:r w:rsidR="009B62A7" w:rsidRPr="009131F8">
        <w:t xml:space="preserve"> </w:t>
      </w:r>
      <w:r w:rsidR="006175AD" w:rsidRPr="009131F8">
        <w:t>Eighteen</w:t>
      </w:r>
    </w:p>
    <w:p w14:paraId="3730DB5C" w14:textId="77777777" w:rsidR="009131F8" w:rsidRPr="009131F8" w:rsidRDefault="009131F8" w:rsidP="009131F8">
      <w:pPr>
        <w:pStyle w:val="Heading2"/>
        <w:spacing w:after="240"/>
      </w:pPr>
      <w:r w:rsidRPr="009131F8">
        <w:t>First Stasis</w:t>
      </w:r>
    </w:p>
    <w:p w14:paraId="685C1BDB" w14:textId="77777777" w:rsidR="009B62A7" w:rsidRDefault="00FE38E9" w:rsidP="00FA3250">
      <w:pPr>
        <w:pStyle w:val="Heading3"/>
        <w:spacing w:after="240"/>
      </w:pPr>
      <w:r>
        <w:t>Psalm</w:t>
      </w:r>
      <w:r w:rsidR="009B62A7">
        <w:t xml:space="preserve"> 119</w:t>
      </w:r>
    </w:p>
    <w:p w14:paraId="30A58CAE" w14:textId="77777777" w:rsidR="009B62A7" w:rsidRDefault="006B28D9" w:rsidP="00161212">
      <w:pPr>
        <w:pStyle w:val="Rubric"/>
      </w:pPr>
      <w:r>
        <w:t xml:space="preserve">A song of Ascents </w:t>
      </w:r>
    </w:p>
    <w:p w14:paraId="43D1C734" w14:textId="41AE75E8" w:rsidR="00EF2117" w:rsidRPr="00296062" w:rsidRDefault="00337703" w:rsidP="00EF2117">
      <w:pPr>
        <w:pStyle w:val="Verse"/>
        <w:spacing w:after="240"/>
      </w:pPr>
      <w:r>
        <w:rPr>
          <w:color w:val="000000"/>
          <w:shd w:val="clear" w:color="auto" w:fill="FFFFFF"/>
        </w:rPr>
        <w:t xml:space="preserve">I cried </w:t>
      </w:r>
      <w:r w:rsidR="00EF2117" w:rsidRPr="00296062">
        <w:rPr>
          <w:color w:val="000000"/>
          <w:shd w:val="clear" w:color="auto" w:fill="FFFFFF"/>
        </w:rPr>
        <w:t xml:space="preserve">to the Lord in </w:t>
      </w:r>
      <w:r w:rsidR="00EF2117">
        <w:rPr>
          <w:color w:val="000000"/>
          <w:shd w:val="clear" w:color="auto" w:fill="FFFFFF"/>
        </w:rPr>
        <w:t>my</w:t>
      </w:r>
      <w:r w:rsidR="00EF2117" w:rsidRPr="00296062">
        <w:rPr>
          <w:color w:val="000000"/>
          <w:shd w:val="clear" w:color="auto" w:fill="FFFFFF"/>
        </w:rPr>
        <w:t xml:space="preserve"> affliction, and </w:t>
      </w:r>
      <w:r>
        <w:rPr>
          <w:color w:val="000000"/>
          <w:shd w:val="clear" w:color="auto" w:fill="FFFFFF"/>
        </w:rPr>
        <w:t>h</w:t>
      </w:r>
      <w:r w:rsidR="00EF2117" w:rsidRPr="00296062">
        <w:rPr>
          <w:color w:val="000000"/>
          <w:shd w:val="clear" w:color="auto" w:fill="FFFFFF"/>
        </w:rPr>
        <w:t>e heard me.</w:t>
      </w:r>
    </w:p>
    <w:p w14:paraId="61D3E670" w14:textId="632530AE" w:rsidR="00EF2117" w:rsidRPr="00296062" w:rsidRDefault="00EF2117" w:rsidP="00EF2117">
      <w:pPr>
        <w:pStyle w:val="Verse"/>
        <w:spacing w:after="240"/>
        <w:rPr>
          <w:color w:val="000000"/>
        </w:rPr>
      </w:pPr>
      <w:r w:rsidRPr="00296062">
        <w:rPr>
          <w:color w:val="000000"/>
        </w:rPr>
        <w:t xml:space="preserve">O Lord, deliver my soul from unrighteous lips and from a </w:t>
      </w:r>
      <w:r w:rsidR="00337703" w:rsidRPr="003953B7">
        <w:t xml:space="preserve">deceitful </w:t>
      </w:r>
      <w:r w:rsidRPr="00296062">
        <w:rPr>
          <w:color w:val="000000"/>
        </w:rPr>
        <w:t>tongue.</w:t>
      </w:r>
    </w:p>
    <w:p w14:paraId="193C3AA5" w14:textId="5D371F8E" w:rsidR="00EF2117" w:rsidRPr="00296062" w:rsidRDefault="00EF2117" w:rsidP="00EF2117">
      <w:pPr>
        <w:pStyle w:val="Verse"/>
        <w:spacing w:after="240"/>
        <w:rPr>
          <w:color w:val="000000"/>
        </w:rPr>
      </w:pPr>
      <w:r w:rsidRPr="00296062">
        <w:rPr>
          <w:color w:val="000000"/>
        </w:rPr>
        <w:t xml:space="preserve">What shall be given to thee and what shall be added to thee for thy </w:t>
      </w:r>
      <w:r w:rsidR="00337703" w:rsidRPr="003953B7">
        <w:t xml:space="preserve">deceitful </w:t>
      </w:r>
      <w:r w:rsidRPr="00296062">
        <w:rPr>
          <w:color w:val="000000"/>
        </w:rPr>
        <w:t>tongue?</w:t>
      </w:r>
    </w:p>
    <w:p w14:paraId="36A28B42" w14:textId="0484FF0C" w:rsidR="00EF2117" w:rsidRPr="00296062" w:rsidRDefault="00337703" w:rsidP="00EF2117">
      <w:pPr>
        <w:pStyle w:val="Verse"/>
        <w:spacing w:after="240"/>
        <w:rPr>
          <w:color w:val="000000"/>
        </w:rPr>
      </w:pPr>
      <w:r w:rsidRPr="002C0B14">
        <w:t>Sharpened weapons of the mighty, with coals of the desert</w:t>
      </w:r>
      <w:r w:rsidR="00EF2117" w:rsidRPr="00296062">
        <w:rPr>
          <w:color w:val="000000"/>
        </w:rPr>
        <w:t>.</w:t>
      </w:r>
    </w:p>
    <w:p w14:paraId="6B3F834B" w14:textId="77777777" w:rsidR="00337703" w:rsidRDefault="00EF2117" w:rsidP="00EF2117">
      <w:pPr>
        <w:pStyle w:val="Verse"/>
        <w:spacing w:after="240"/>
        <w:rPr>
          <w:color w:val="000000"/>
        </w:rPr>
      </w:pPr>
      <w:r w:rsidRPr="00296062">
        <w:rPr>
          <w:color w:val="000000"/>
        </w:rPr>
        <w:t xml:space="preserve">Woe is me, for my sojourning is prolonged; I have </w:t>
      </w:r>
      <w:r w:rsidR="00337703">
        <w:rPr>
          <w:color w:val="000000"/>
        </w:rPr>
        <w:t>dwelt</w:t>
      </w:r>
      <w:r w:rsidRPr="00296062">
        <w:rPr>
          <w:color w:val="000000"/>
        </w:rPr>
        <w:t xml:space="preserve"> </w:t>
      </w:r>
      <w:r w:rsidR="00337703">
        <w:rPr>
          <w:color w:val="000000"/>
        </w:rPr>
        <w:t>amid</w:t>
      </w:r>
      <w:r w:rsidRPr="00296062">
        <w:rPr>
          <w:color w:val="000000"/>
        </w:rPr>
        <w:t xml:space="preserve"> the tents of </w:t>
      </w:r>
      <w:proofErr w:type="spellStart"/>
      <w:r w:rsidRPr="00296062">
        <w:rPr>
          <w:color w:val="000000"/>
        </w:rPr>
        <w:t>Kedar</w:t>
      </w:r>
      <w:proofErr w:type="spellEnd"/>
      <w:r w:rsidR="00337703">
        <w:rPr>
          <w:color w:val="000000"/>
        </w:rPr>
        <w:t>.</w:t>
      </w:r>
    </w:p>
    <w:p w14:paraId="14C5291D" w14:textId="7E9CB653" w:rsidR="00EF2117" w:rsidRPr="00296062" w:rsidRDefault="00337703" w:rsidP="00EF2117">
      <w:pPr>
        <w:pStyle w:val="Verse"/>
        <w:spacing w:after="240"/>
        <w:rPr>
          <w:color w:val="000000"/>
        </w:rPr>
      </w:pPr>
      <w:r>
        <w:rPr>
          <w:color w:val="000000"/>
        </w:rPr>
        <w:t>M</w:t>
      </w:r>
      <w:r w:rsidR="00EF2117" w:rsidRPr="00296062">
        <w:rPr>
          <w:color w:val="000000"/>
        </w:rPr>
        <w:t>y soul ha</w:t>
      </w:r>
      <w:r w:rsidR="00EF2117">
        <w:rPr>
          <w:color w:val="000000"/>
        </w:rPr>
        <w:t>s</w:t>
      </w:r>
      <w:r w:rsidR="00EF2117" w:rsidRPr="00296062">
        <w:rPr>
          <w:color w:val="000000"/>
        </w:rPr>
        <w:t xml:space="preserve"> long been a sojourner.</w:t>
      </w:r>
    </w:p>
    <w:p w14:paraId="7C398302" w14:textId="7E8FEADE" w:rsidR="00237B9C" w:rsidRDefault="00EF2117" w:rsidP="00EF2117">
      <w:pPr>
        <w:pStyle w:val="Verse"/>
        <w:spacing w:after="240"/>
      </w:pPr>
      <w:r w:rsidRPr="00296062">
        <w:rPr>
          <w:color w:val="000000"/>
        </w:rPr>
        <w:t xml:space="preserve">With </w:t>
      </w:r>
      <w:r>
        <w:rPr>
          <w:color w:val="000000"/>
        </w:rPr>
        <w:t>those who</w:t>
      </w:r>
      <w:r w:rsidRPr="00296062">
        <w:rPr>
          <w:color w:val="000000"/>
        </w:rPr>
        <w:t xml:space="preserve"> hate peace I was peaceable; when I sp</w:t>
      </w:r>
      <w:r>
        <w:rPr>
          <w:color w:val="000000"/>
        </w:rPr>
        <w:t>o</w:t>
      </w:r>
      <w:r w:rsidRPr="00296062">
        <w:rPr>
          <w:color w:val="000000"/>
        </w:rPr>
        <w:t xml:space="preserve">ke to them, they </w:t>
      </w:r>
      <w:r>
        <w:rPr>
          <w:color w:val="000000"/>
        </w:rPr>
        <w:t>hated</w:t>
      </w:r>
      <w:r w:rsidRPr="00296062">
        <w:rPr>
          <w:color w:val="000000"/>
        </w:rPr>
        <w:t xml:space="preserve"> me without a cause.</w:t>
      </w:r>
      <w:r w:rsidR="009B62A7">
        <w:t xml:space="preserve"> </w:t>
      </w:r>
    </w:p>
    <w:p w14:paraId="4563D53E" w14:textId="77777777" w:rsidR="009B62A7" w:rsidRDefault="00FE38E9" w:rsidP="00FA3250">
      <w:pPr>
        <w:pStyle w:val="Heading3"/>
        <w:spacing w:after="240"/>
      </w:pPr>
      <w:r>
        <w:t>Psalm</w:t>
      </w:r>
      <w:r w:rsidR="009B62A7">
        <w:t xml:space="preserve"> 120</w:t>
      </w:r>
    </w:p>
    <w:p w14:paraId="21F88C8F" w14:textId="77777777" w:rsidR="009B62A7" w:rsidRDefault="006B28D9" w:rsidP="00161212">
      <w:pPr>
        <w:pStyle w:val="Rubric"/>
      </w:pPr>
      <w:r>
        <w:t xml:space="preserve">A song of Ascents </w:t>
      </w:r>
    </w:p>
    <w:p w14:paraId="200B6BBB" w14:textId="77777777" w:rsidR="00EF2117" w:rsidRPr="00296062" w:rsidRDefault="00EF2117" w:rsidP="00EF2117">
      <w:pPr>
        <w:pStyle w:val="Verse"/>
        <w:spacing w:after="240"/>
      </w:pPr>
      <w:r w:rsidRPr="00296062">
        <w:rPr>
          <w:color w:val="000000"/>
          <w:shd w:val="clear" w:color="auto" w:fill="FFFFFF"/>
        </w:rPr>
        <w:t>I have lifted up mine eyes to the mountains, from whence come</w:t>
      </w:r>
      <w:r>
        <w:rPr>
          <w:color w:val="000000"/>
          <w:shd w:val="clear" w:color="auto" w:fill="FFFFFF"/>
        </w:rPr>
        <w:t xml:space="preserve">s </w:t>
      </w:r>
      <w:r w:rsidRPr="00296062">
        <w:rPr>
          <w:color w:val="000000"/>
          <w:shd w:val="clear" w:color="auto" w:fill="FFFFFF"/>
        </w:rPr>
        <w:t>my help.</w:t>
      </w:r>
    </w:p>
    <w:p w14:paraId="7130B27B" w14:textId="1E0DDA11" w:rsidR="00EF2117" w:rsidRPr="00296062" w:rsidRDefault="00EF2117" w:rsidP="00EF2117">
      <w:pPr>
        <w:pStyle w:val="Verse"/>
        <w:spacing w:after="240"/>
        <w:rPr>
          <w:color w:val="000000"/>
        </w:rPr>
      </w:pPr>
      <w:r w:rsidRPr="00296062">
        <w:rPr>
          <w:color w:val="000000"/>
        </w:rPr>
        <w:t>My help come</w:t>
      </w:r>
      <w:r>
        <w:rPr>
          <w:color w:val="000000"/>
        </w:rPr>
        <w:t>s</w:t>
      </w:r>
      <w:r w:rsidRPr="00296062">
        <w:rPr>
          <w:color w:val="000000"/>
        </w:rPr>
        <w:t xml:space="preserve"> from the Lord, </w:t>
      </w:r>
      <w:r w:rsidR="00337703">
        <w:rPr>
          <w:color w:val="000000"/>
        </w:rPr>
        <w:t>w</w:t>
      </w:r>
      <w:r w:rsidRPr="00296062">
        <w:rPr>
          <w:color w:val="000000"/>
        </w:rPr>
        <w:t>ho made heaven and the earth.</w:t>
      </w:r>
    </w:p>
    <w:p w14:paraId="743C18CF" w14:textId="6253645A" w:rsidR="00EF2117" w:rsidRPr="00296062" w:rsidRDefault="00EF2117" w:rsidP="00EF2117">
      <w:pPr>
        <w:pStyle w:val="Verse"/>
        <w:spacing w:after="240"/>
        <w:rPr>
          <w:color w:val="000000"/>
        </w:rPr>
      </w:pPr>
      <w:r w:rsidRPr="00296062">
        <w:rPr>
          <w:color w:val="000000"/>
        </w:rPr>
        <w:t xml:space="preserve">Give not thy foot unto moving, and may </w:t>
      </w:r>
      <w:r w:rsidR="00337703">
        <w:rPr>
          <w:color w:val="000000"/>
        </w:rPr>
        <w:t>h</w:t>
      </w:r>
      <w:r w:rsidRPr="00296062">
        <w:rPr>
          <w:color w:val="000000"/>
        </w:rPr>
        <w:t xml:space="preserve">e </w:t>
      </w:r>
      <w:r w:rsidR="00337703">
        <w:rPr>
          <w:color w:val="000000"/>
        </w:rPr>
        <w:t xml:space="preserve">who keeps thee </w:t>
      </w:r>
      <w:r w:rsidRPr="00296062">
        <w:rPr>
          <w:color w:val="000000"/>
        </w:rPr>
        <w:t>not slumbe</w:t>
      </w:r>
      <w:r w:rsidR="00337703">
        <w:rPr>
          <w:color w:val="000000"/>
        </w:rPr>
        <w:t>r</w:t>
      </w:r>
      <w:r w:rsidRPr="00296062">
        <w:rPr>
          <w:color w:val="000000"/>
        </w:rPr>
        <w:t>.</w:t>
      </w:r>
    </w:p>
    <w:p w14:paraId="4090AE6B" w14:textId="6997A7DF" w:rsidR="00EF2117" w:rsidRPr="00296062" w:rsidRDefault="00337703" w:rsidP="00EF2117">
      <w:pPr>
        <w:pStyle w:val="Verse"/>
        <w:spacing w:after="240"/>
        <w:rPr>
          <w:color w:val="000000"/>
        </w:rPr>
      </w:pPr>
      <w:r w:rsidRPr="002C0B14">
        <w:t xml:space="preserve">Behold, he </w:t>
      </w:r>
      <w:r>
        <w:t>who</w:t>
      </w:r>
      <w:r w:rsidRPr="002C0B14">
        <w:t xml:space="preserve"> keeps Israel shall not slumber nor sleep</w:t>
      </w:r>
      <w:r w:rsidR="00EF2117" w:rsidRPr="00296062">
        <w:rPr>
          <w:color w:val="000000"/>
        </w:rPr>
        <w:t>.</w:t>
      </w:r>
    </w:p>
    <w:p w14:paraId="09800409" w14:textId="77777777" w:rsidR="00EF2117" w:rsidRPr="00296062" w:rsidRDefault="00EF2117" w:rsidP="00EF2117">
      <w:pPr>
        <w:pStyle w:val="Verse"/>
        <w:spacing w:after="240"/>
        <w:rPr>
          <w:color w:val="000000"/>
        </w:rPr>
      </w:pPr>
      <w:r w:rsidRPr="00296062">
        <w:rPr>
          <w:color w:val="000000"/>
        </w:rPr>
        <w:t>The Lord shall keep thee; the Lord is thy shelter at thy right hand.</w:t>
      </w:r>
    </w:p>
    <w:p w14:paraId="0F27737C" w14:textId="77777777" w:rsidR="00EF2117" w:rsidRPr="00296062" w:rsidRDefault="00EF2117" w:rsidP="00EF2117">
      <w:pPr>
        <w:pStyle w:val="Verse"/>
        <w:spacing w:after="240"/>
        <w:rPr>
          <w:color w:val="000000"/>
        </w:rPr>
      </w:pPr>
      <w:r w:rsidRPr="00296062">
        <w:rPr>
          <w:color w:val="000000"/>
        </w:rPr>
        <w:t>The sun shall not burn thee by day, nor the moon by night.</w:t>
      </w:r>
    </w:p>
    <w:p w14:paraId="778627F2" w14:textId="703AB5FE" w:rsidR="00EF2117" w:rsidRPr="00296062" w:rsidRDefault="00EF2117" w:rsidP="00EF2117">
      <w:pPr>
        <w:pStyle w:val="Verse"/>
        <w:spacing w:after="240"/>
        <w:rPr>
          <w:color w:val="000000"/>
        </w:rPr>
      </w:pPr>
      <w:r w:rsidRPr="00296062">
        <w:rPr>
          <w:color w:val="000000"/>
        </w:rPr>
        <w:t xml:space="preserve">The Lord shall </w:t>
      </w:r>
      <w:r w:rsidR="00337703">
        <w:rPr>
          <w:color w:val="000000"/>
        </w:rPr>
        <w:t>preserve</w:t>
      </w:r>
      <w:r w:rsidRPr="00296062">
        <w:rPr>
          <w:color w:val="000000"/>
        </w:rPr>
        <w:t xml:space="preserve"> thee from all evil, the Lord shall guard thy soul.</w:t>
      </w:r>
    </w:p>
    <w:p w14:paraId="70B76F30" w14:textId="77777777" w:rsidR="00EF2117" w:rsidRPr="00296062" w:rsidRDefault="00EF2117" w:rsidP="00EF2117">
      <w:pPr>
        <w:pStyle w:val="Verse"/>
        <w:spacing w:after="240"/>
        <w:rPr>
          <w:color w:val="000000"/>
        </w:rPr>
      </w:pPr>
      <w:r w:rsidRPr="00296062">
        <w:rPr>
          <w:color w:val="000000"/>
        </w:rPr>
        <w:t>The Lord shall keep thy coming in and thy going out, from henceforth and for evermore.</w:t>
      </w:r>
    </w:p>
    <w:p w14:paraId="3BD258BA" w14:textId="77777777" w:rsidR="009B62A7" w:rsidRDefault="00FE38E9" w:rsidP="00FA3250">
      <w:pPr>
        <w:pStyle w:val="Heading3"/>
        <w:spacing w:after="240"/>
      </w:pPr>
      <w:r>
        <w:t>Psalm</w:t>
      </w:r>
      <w:r w:rsidR="009B62A7">
        <w:t xml:space="preserve"> 121</w:t>
      </w:r>
    </w:p>
    <w:p w14:paraId="0FA2A593" w14:textId="77777777" w:rsidR="009B62A7" w:rsidRDefault="006B28D9" w:rsidP="00161212">
      <w:pPr>
        <w:pStyle w:val="Rubric"/>
      </w:pPr>
      <w:r>
        <w:t xml:space="preserve">A song of Ascents </w:t>
      </w:r>
    </w:p>
    <w:p w14:paraId="728F424B" w14:textId="6813FC9D" w:rsidR="00EF2117" w:rsidRPr="00296062" w:rsidRDefault="00EF2117" w:rsidP="00EF2117">
      <w:pPr>
        <w:pStyle w:val="Verse"/>
        <w:spacing w:after="240"/>
      </w:pPr>
      <w:r w:rsidRPr="00296062">
        <w:rPr>
          <w:color w:val="000000"/>
          <w:shd w:val="clear" w:color="auto" w:fill="FFFFFF"/>
        </w:rPr>
        <w:t xml:space="preserve">I </w:t>
      </w:r>
      <w:r w:rsidR="00337703">
        <w:rPr>
          <w:color w:val="000000"/>
          <w:shd w:val="clear" w:color="auto" w:fill="FFFFFF"/>
        </w:rPr>
        <w:t>rejoiced when they said to me</w:t>
      </w:r>
      <w:r w:rsidRPr="00296062">
        <w:rPr>
          <w:color w:val="000000"/>
          <w:shd w:val="clear" w:color="auto" w:fill="FFFFFF"/>
        </w:rPr>
        <w:t>: Let us go to the house of the Lord.</w:t>
      </w:r>
    </w:p>
    <w:p w14:paraId="7CEF2CA8" w14:textId="77777777" w:rsidR="00EF2117" w:rsidRPr="00296062" w:rsidRDefault="00EF2117" w:rsidP="00EF2117">
      <w:pPr>
        <w:pStyle w:val="Verse"/>
        <w:spacing w:after="240"/>
        <w:rPr>
          <w:color w:val="000000"/>
        </w:rPr>
      </w:pPr>
      <w:r w:rsidRPr="00296062">
        <w:rPr>
          <w:color w:val="000000"/>
        </w:rPr>
        <w:t>Our feet have stood in thy courts, O Jerusalem.</w:t>
      </w:r>
    </w:p>
    <w:p w14:paraId="7E911B25" w14:textId="76776ECE" w:rsidR="00EF2117" w:rsidRPr="00296062" w:rsidRDefault="00EF2117" w:rsidP="00EF2117">
      <w:pPr>
        <w:pStyle w:val="Verse"/>
        <w:spacing w:after="240"/>
        <w:rPr>
          <w:color w:val="000000"/>
        </w:rPr>
      </w:pPr>
      <w:r w:rsidRPr="00296062">
        <w:rPr>
          <w:color w:val="000000"/>
        </w:rPr>
        <w:t>Jerusalem is buil</w:t>
      </w:r>
      <w:r>
        <w:rPr>
          <w:color w:val="000000"/>
        </w:rPr>
        <w:t>t</w:t>
      </w:r>
      <w:r w:rsidRPr="00296062">
        <w:rPr>
          <w:color w:val="000000"/>
        </w:rPr>
        <w:t xml:space="preserve"> as a city</w:t>
      </w:r>
      <w:r w:rsidR="00337703">
        <w:rPr>
          <w:color w:val="000000"/>
        </w:rPr>
        <w:t xml:space="preserve"> </w:t>
      </w:r>
      <w:r w:rsidR="00647A3E" w:rsidRPr="00647A3E">
        <w:rPr>
          <w:color w:val="000000"/>
        </w:rPr>
        <w:t>which its dwellers share in concord.</w:t>
      </w:r>
    </w:p>
    <w:p w14:paraId="1FCB4CDC" w14:textId="77777777" w:rsidR="00EF2117" w:rsidRPr="00296062" w:rsidRDefault="00EF2117" w:rsidP="00EF2117">
      <w:pPr>
        <w:pStyle w:val="Verse"/>
        <w:spacing w:after="240"/>
        <w:rPr>
          <w:color w:val="000000"/>
        </w:rPr>
      </w:pPr>
      <w:r w:rsidRPr="00296062">
        <w:rPr>
          <w:color w:val="000000"/>
        </w:rPr>
        <w:t>For there the tribes went up, the tribes of the Lord, as a testimony for Israel, to give thanks to the name of the Lord.</w:t>
      </w:r>
    </w:p>
    <w:p w14:paraId="5550557C" w14:textId="77777777" w:rsidR="00EF2117" w:rsidRPr="00296062" w:rsidRDefault="00EF2117" w:rsidP="00EF2117">
      <w:pPr>
        <w:pStyle w:val="Verse"/>
        <w:spacing w:after="240"/>
        <w:rPr>
          <w:color w:val="000000"/>
        </w:rPr>
      </w:pPr>
      <w:r w:rsidRPr="00296062">
        <w:rPr>
          <w:color w:val="000000"/>
        </w:rPr>
        <w:t xml:space="preserve">For there are set thrones </w:t>
      </w:r>
      <w:r>
        <w:rPr>
          <w:color w:val="000000"/>
        </w:rPr>
        <w:t>for</w:t>
      </w:r>
      <w:r w:rsidRPr="00296062">
        <w:rPr>
          <w:color w:val="000000"/>
        </w:rPr>
        <w:t xml:space="preserve"> judgement, thrones over the house of David.</w:t>
      </w:r>
    </w:p>
    <w:p w14:paraId="05EC4D6B" w14:textId="77777777" w:rsidR="00EF2117" w:rsidRPr="00296062" w:rsidRDefault="00EF2117" w:rsidP="00EF2117">
      <w:pPr>
        <w:pStyle w:val="Verse"/>
        <w:spacing w:after="240"/>
        <w:rPr>
          <w:color w:val="000000"/>
        </w:rPr>
      </w:pPr>
      <w:r>
        <w:rPr>
          <w:color w:val="000000"/>
        </w:rPr>
        <w:t>Pray</w:t>
      </w:r>
      <w:r w:rsidRPr="00296062">
        <w:rPr>
          <w:color w:val="000000"/>
        </w:rPr>
        <w:t xml:space="preserve"> now for the peace of Jerusalem, for the prosperity of </w:t>
      </w:r>
      <w:r>
        <w:rPr>
          <w:color w:val="000000"/>
        </w:rPr>
        <w:t xml:space="preserve">those who </w:t>
      </w:r>
      <w:r w:rsidRPr="00296062">
        <w:rPr>
          <w:color w:val="000000"/>
        </w:rPr>
        <w:t>love thee.</w:t>
      </w:r>
    </w:p>
    <w:p w14:paraId="5562AD67" w14:textId="1AC7E558" w:rsidR="00EF2117" w:rsidRPr="00296062" w:rsidRDefault="00EF2117" w:rsidP="00EF2117">
      <w:pPr>
        <w:pStyle w:val="Verse"/>
        <w:spacing w:after="240"/>
        <w:rPr>
          <w:color w:val="000000"/>
        </w:rPr>
      </w:pPr>
      <w:r w:rsidRPr="00296062">
        <w:rPr>
          <w:color w:val="000000"/>
        </w:rPr>
        <w:t xml:space="preserve">Let peace be </w:t>
      </w:r>
      <w:r w:rsidR="00337703">
        <w:rPr>
          <w:color w:val="000000"/>
        </w:rPr>
        <w:t xml:space="preserve">with </w:t>
      </w:r>
      <w:r w:rsidRPr="00296062">
        <w:rPr>
          <w:color w:val="000000"/>
        </w:rPr>
        <w:t>thy strength, and prosperity in thy</w:t>
      </w:r>
      <w:r w:rsidR="00337703">
        <w:rPr>
          <w:color w:val="000000"/>
        </w:rPr>
        <w:t xml:space="preserve"> strong </w:t>
      </w:r>
      <w:r>
        <w:rPr>
          <w:color w:val="000000"/>
        </w:rPr>
        <w:t>towers</w:t>
      </w:r>
      <w:r w:rsidRPr="00296062">
        <w:rPr>
          <w:color w:val="000000"/>
        </w:rPr>
        <w:t>.</w:t>
      </w:r>
    </w:p>
    <w:p w14:paraId="7D625781" w14:textId="77777777" w:rsidR="00647A3E" w:rsidRDefault="00647A3E" w:rsidP="00EF2117">
      <w:pPr>
        <w:pStyle w:val="Verse"/>
        <w:spacing w:after="240"/>
      </w:pPr>
      <w:r w:rsidRPr="002C0B14">
        <w:t>I have indeed spoken peace concerning thee.</w:t>
      </w:r>
    </w:p>
    <w:p w14:paraId="2176CC58" w14:textId="1843D580" w:rsidR="00EF2117" w:rsidRPr="00296062" w:rsidRDefault="00EF2117" w:rsidP="00EF2117">
      <w:pPr>
        <w:pStyle w:val="Verse"/>
        <w:spacing w:after="240"/>
        <w:rPr>
          <w:color w:val="000000"/>
        </w:rPr>
      </w:pPr>
      <w:r w:rsidRPr="00296062">
        <w:rPr>
          <w:color w:val="000000"/>
        </w:rPr>
        <w:t>Because of the house of the Lord our God, I have sought good things for thee.</w:t>
      </w:r>
    </w:p>
    <w:p w14:paraId="3A1C4F3A" w14:textId="77777777" w:rsidR="009B62A7" w:rsidRDefault="00FE38E9" w:rsidP="00FA3250">
      <w:pPr>
        <w:pStyle w:val="Heading3"/>
        <w:spacing w:after="240"/>
      </w:pPr>
      <w:r>
        <w:t>Psalm</w:t>
      </w:r>
      <w:r w:rsidR="009B62A7">
        <w:t xml:space="preserve"> 122</w:t>
      </w:r>
    </w:p>
    <w:p w14:paraId="6B182B1A" w14:textId="77777777" w:rsidR="009B62A7" w:rsidRDefault="009B62A7" w:rsidP="00161212">
      <w:pPr>
        <w:pStyle w:val="Rubric"/>
      </w:pPr>
      <w:r>
        <w:t xml:space="preserve">An Ode of the Ascents </w:t>
      </w:r>
    </w:p>
    <w:p w14:paraId="193A65C8" w14:textId="665C0D9D" w:rsidR="00FE38E9" w:rsidRDefault="00941DE7" w:rsidP="00F82D8A">
      <w:pPr>
        <w:pStyle w:val="Verse"/>
        <w:spacing w:after="240"/>
      </w:pPr>
      <w:r w:rsidRPr="00941DE7">
        <w:t xml:space="preserve">Unto </w:t>
      </w:r>
      <w:r>
        <w:t>t</w:t>
      </w:r>
      <w:r w:rsidRPr="00941DE7">
        <w:t>hee have I lifted up mine eyes</w:t>
      </w:r>
      <w:r w:rsidR="009B62A7">
        <w:t xml:space="preserve">, O thou who dwellest in the heavens. </w:t>
      </w:r>
    </w:p>
    <w:p w14:paraId="705F5B55" w14:textId="4AD7DA72" w:rsidR="00FE38E9" w:rsidRDefault="009B62A7" w:rsidP="00F82D8A">
      <w:pPr>
        <w:pStyle w:val="Verse"/>
        <w:spacing w:after="240"/>
      </w:pPr>
      <w:r>
        <w:t xml:space="preserve">Behold: as </w:t>
      </w:r>
      <w:r w:rsidR="007065AB">
        <w:t xml:space="preserve">the eyes of </w:t>
      </w:r>
      <w:r>
        <w:t xml:space="preserve">servants look to the hands of their masters, as the eyes of </w:t>
      </w:r>
      <w:r w:rsidR="00647A3E">
        <w:t xml:space="preserve">a handmaid </w:t>
      </w:r>
      <w:r>
        <w:t xml:space="preserve">to </w:t>
      </w:r>
      <w:r w:rsidR="009F1DC0">
        <w:t>the hands of her</w:t>
      </w:r>
      <w:r>
        <w:t xml:space="preserve"> mistress</w:t>
      </w:r>
      <w:r w:rsidR="009F1DC0">
        <w:t>,</w:t>
      </w:r>
      <w:r>
        <w:t xml:space="preserve"> so our eyes look to </w:t>
      </w:r>
      <w:r w:rsidR="00015303">
        <w:t>the</w:t>
      </w:r>
      <w:r>
        <w:t xml:space="preserve"> Lord</w:t>
      </w:r>
      <w:r w:rsidR="00015303">
        <w:t xml:space="preserve"> our</w:t>
      </w:r>
      <w:r>
        <w:t xml:space="preserve"> God</w:t>
      </w:r>
      <w:r w:rsidR="00647A3E">
        <w:t>,</w:t>
      </w:r>
      <w:r>
        <w:t xml:space="preserve"> until he have mercy on us. </w:t>
      </w:r>
    </w:p>
    <w:p w14:paraId="153FB621" w14:textId="3B6A767E" w:rsidR="00FE38E9" w:rsidRDefault="009B62A7" w:rsidP="00F82D8A">
      <w:pPr>
        <w:pStyle w:val="Verse"/>
        <w:spacing w:after="240"/>
      </w:pPr>
      <w:r>
        <w:t xml:space="preserve">Have mercy on us, O Lord, have mercy on us, for </w:t>
      </w:r>
      <w:r w:rsidR="00375BBA" w:rsidRPr="00375BBA">
        <w:t>we have had our fill of scorn.</w:t>
      </w:r>
    </w:p>
    <w:p w14:paraId="08A27891" w14:textId="22AED99D" w:rsidR="009F1DC0" w:rsidRPr="00375BBA" w:rsidRDefault="00375BBA" w:rsidP="00375BBA">
      <w:pPr>
        <w:pStyle w:val="Verse"/>
        <w:spacing w:after="240"/>
      </w:pPr>
      <w:r w:rsidRPr="00375BBA">
        <w:t>Our soul is more than full;</w:t>
      </w:r>
      <w:r>
        <w:t xml:space="preserve"> let </w:t>
      </w:r>
      <w:r w:rsidRPr="00375BBA">
        <w:t>the reproach be on the prosperous</w:t>
      </w:r>
      <w:r>
        <w:t xml:space="preserve">, </w:t>
      </w:r>
      <w:r w:rsidRPr="00375BBA">
        <w:t>and the contempt on the proud</w:t>
      </w:r>
      <w:r w:rsidR="009F1DC0" w:rsidRPr="00296062">
        <w:rPr>
          <w:color w:val="000000"/>
        </w:rPr>
        <w:t>.</w:t>
      </w:r>
    </w:p>
    <w:p w14:paraId="14B0D824" w14:textId="77777777" w:rsidR="009B62A7" w:rsidRDefault="00FE38E9" w:rsidP="00FA3250">
      <w:pPr>
        <w:pStyle w:val="Heading3"/>
        <w:spacing w:after="240"/>
      </w:pPr>
      <w:r>
        <w:t>Psalm</w:t>
      </w:r>
      <w:r w:rsidR="009B62A7">
        <w:t xml:space="preserve"> 123</w:t>
      </w:r>
    </w:p>
    <w:p w14:paraId="5F60A861" w14:textId="77777777" w:rsidR="009B62A7" w:rsidRDefault="006B28D9" w:rsidP="00161212">
      <w:pPr>
        <w:pStyle w:val="Rubric"/>
      </w:pPr>
      <w:r>
        <w:t xml:space="preserve">A song of Ascents </w:t>
      </w:r>
    </w:p>
    <w:p w14:paraId="1EC86B99" w14:textId="7067AECB" w:rsidR="00FE38E9" w:rsidRDefault="009B62A7" w:rsidP="00A543F7">
      <w:pPr>
        <w:pStyle w:val="Verse"/>
        <w:spacing w:after="240"/>
      </w:pPr>
      <w:r>
        <w:t xml:space="preserve">Had not the Lord been </w:t>
      </w:r>
      <w:r w:rsidR="00F04192">
        <w:t>with</w:t>
      </w:r>
      <w:r>
        <w:t xml:space="preserve"> us</w:t>
      </w:r>
      <w:r w:rsidR="00247245">
        <w:t xml:space="preserve">, </w:t>
      </w:r>
      <w:r>
        <w:t>let Israel now say</w:t>
      </w:r>
      <w:r w:rsidR="00247245">
        <w:t>,</w:t>
      </w:r>
      <w:r>
        <w:t xml:space="preserve"> </w:t>
      </w:r>
      <w:r w:rsidR="00A543F7">
        <w:t>h</w:t>
      </w:r>
      <w:r>
        <w:t xml:space="preserve">ad not the Lord been </w:t>
      </w:r>
      <w:r w:rsidR="00F04192">
        <w:t>with</w:t>
      </w:r>
      <w:r>
        <w:t xml:space="preserve"> us </w:t>
      </w:r>
      <w:r w:rsidR="00A543F7">
        <w:t>w</w:t>
      </w:r>
      <w:r>
        <w:t xml:space="preserve">hen men rose up against us, </w:t>
      </w:r>
    </w:p>
    <w:p w14:paraId="5F0B612D" w14:textId="0196AD3E" w:rsidR="00A543F7" w:rsidRDefault="009B62A7" w:rsidP="00A543F7">
      <w:pPr>
        <w:pStyle w:val="Verse"/>
        <w:spacing w:after="240"/>
      </w:pPr>
      <w:r>
        <w:t xml:space="preserve">They would have swallowed us </w:t>
      </w:r>
      <w:r w:rsidR="00F04192">
        <w:t>alive</w:t>
      </w:r>
      <w:r>
        <w:t xml:space="preserve"> when their wrath raged against us, </w:t>
      </w:r>
      <w:r w:rsidR="00A543F7">
        <w:t>then t</w:t>
      </w:r>
      <w:r>
        <w:t>he waters would have drowned us</w:t>
      </w:r>
      <w:r w:rsidR="00A543F7">
        <w:t>.</w:t>
      </w:r>
    </w:p>
    <w:p w14:paraId="51752CB7" w14:textId="6B16244A" w:rsidR="00FE38E9" w:rsidRDefault="00A543F7" w:rsidP="00A543F7">
      <w:pPr>
        <w:pStyle w:val="Verse"/>
        <w:spacing w:after="240"/>
      </w:pPr>
      <w:r>
        <w:t>O</w:t>
      </w:r>
      <w:r w:rsidR="009B62A7">
        <w:t xml:space="preserve">ur soul </w:t>
      </w:r>
      <w:r w:rsidR="00216780">
        <w:t xml:space="preserve">passed through </w:t>
      </w:r>
      <w:r w:rsidR="009B62A7">
        <w:t>the torrent</w:t>
      </w:r>
      <w:r>
        <w:t>; o</w:t>
      </w:r>
      <w:r w:rsidR="009B62A7">
        <w:t xml:space="preserve">ur soul </w:t>
      </w:r>
      <w:r w:rsidR="00247245">
        <w:t>passed through</w:t>
      </w:r>
      <w:r w:rsidR="009B62A7">
        <w:t xml:space="preserve"> the overwhelming </w:t>
      </w:r>
      <w:r w:rsidR="00EE270D">
        <w:t>water</w:t>
      </w:r>
      <w:r w:rsidR="009B62A7">
        <w:t xml:space="preserve">. </w:t>
      </w:r>
    </w:p>
    <w:p w14:paraId="1741373C" w14:textId="09960CE9" w:rsidR="00FE38E9" w:rsidRDefault="009B62A7" w:rsidP="00F82D8A">
      <w:pPr>
        <w:pStyle w:val="Verse"/>
        <w:spacing w:after="240"/>
      </w:pPr>
      <w:r>
        <w:t xml:space="preserve">Blessed be the Lord, who has not </w:t>
      </w:r>
      <w:r w:rsidR="00EE270D">
        <w:t>given</w:t>
      </w:r>
      <w:r>
        <w:t xml:space="preserve"> us as prey to their teeth. </w:t>
      </w:r>
    </w:p>
    <w:p w14:paraId="54DBCA6B" w14:textId="0D67EF0B" w:rsidR="00F04192" w:rsidRPr="00296062" w:rsidRDefault="00F04192" w:rsidP="00F04192">
      <w:pPr>
        <w:pStyle w:val="Verse"/>
        <w:spacing w:after="240"/>
        <w:rPr>
          <w:color w:val="000000"/>
        </w:rPr>
      </w:pPr>
      <w:r w:rsidRPr="00296062">
        <w:rPr>
          <w:color w:val="000000"/>
        </w:rPr>
        <w:t xml:space="preserve">Our soul was delivered </w:t>
      </w:r>
      <w:r w:rsidR="00EE270D" w:rsidRPr="00296062">
        <w:rPr>
          <w:color w:val="000000"/>
        </w:rPr>
        <w:t xml:space="preserve">like a sparrow </w:t>
      </w:r>
      <w:r w:rsidR="00EE270D">
        <w:rPr>
          <w:color w:val="000000"/>
        </w:rPr>
        <w:t>from</w:t>
      </w:r>
      <w:r w:rsidRPr="00296062">
        <w:rPr>
          <w:color w:val="000000"/>
        </w:rPr>
        <w:t xml:space="preserve"> the snare of the hunters</w:t>
      </w:r>
      <w:r>
        <w:rPr>
          <w:color w:val="000000"/>
        </w:rPr>
        <w:t>; t</w:t>
      </w:r>
      <w:r w:rsidRPr="00296062">
        <w:rPr>
          <w:color w:val="000000"/>
        </w:rPr>
        <w:t>he snare is broken, and we are delivered.</w:t>
      </w:r>
    </w:p>
    <w:p w14:paraId="0EF13CB2" w14:textId="77777777" w:rsidR="00F04192" w:rsidRPr="00296062" w:rsidRDefault="00F04192" w:rsidP="00F04192">
      <w:pPr>
        <w:pStyle w:val="Verse"/>
        <w:spacing w:after="240"/>
        <w:rPr>
          <w:color w:val="000000"/>
        </w:rPr>
      </w:pPr>
      <w:r w:rsidRPr="00296062">
        <w:rPr>
          <w:color w:val="000000"/>
        </w:rPr>
        <w:t xml:space="preserve">Our help is in the name of the Lord, </w:t>
      </w:r>
      <w:r>
        <w:rPr>
          <w:color w:val="000000"/>
        </w:rPr>
        <w:t>w</w:t>
      </w:r>
      <w:r w:rsidRPr="00296062">
        <w:rPr>
          <w:color w:val="000000"/>
        </w:rPr>
        <w:t>ho made heaven and the earth.</w:t>
      </w:r>
    </w:p>
    <w:p w14:paraId="5FBB3931" w14:textId="77777777" w:rsidR="00B50629" w:rsidRDefault="00B50629" w:rsidP="0037394E">
      <w:pPr>
        <w:pStyle w:val="Rubric"/>
      </w:pPr>
      <w:r>
        <w:t>Glory. Both now. Alleluia.</w:t>
      </w:r>
    </w:p>
    <w:p w14:paraId="2C8DEF09" w14:textId="77777777" w:rsidR="00237B9C" w:rsidRDefault="00B50629" w:rsidP="00B50629">
      <w:pPr>
        <w:pStyle w:val="Heading2"/>
        <w:spacing w:after="240"/>
      </w:pPr>
      <w:r>
        <w:t>Second Stasis</w:t>
      </w:r>
    </w:p>
    <w:p w14:paraId="5C17E4C4" w14:textId="77777777" w:rsidR="009B62A7" w:rsidRDefault="00FE38E9" w:rsidP="00FA3250">
      <w:pPr>
        <w:pStyle w:val="Heading3"/>
        <w:spacing w:after="240"/>
      </w:pPr>
      <w:r>
        <w:t>Psalm</w:t>
      </w:r>
      <w:r w:rsidR="009B62A7">
        <w:t xml:space="preserve"> 124</w:t>
      </w:r>
    </w:p>
    <w:p w14:paraId="1BB00B65" w14:textId="77777777" w:rsidR="009B62A7" w:rsidRDefault="006B28D9" w:rsidP="00161212">
      <w:pPr>
        <w:pStyle w:val="Rubric"/>
      </w:pPr>
      <w:r>
        <w:t xml:space="preserve">A song of Ascents </w:t>
      </w:r>
    </w:p>
    <w:p w14:paraId="6DA33C8D" w14:textId="0944EFA2" w:rsidR="00216780" w:rsidRPr="00296062" w:rsidRDefault="00216780" w:rsidP="00216780">
      <w:pPr>
        <w:pStyle w:val="Verse"/>
        <w:spacing w:after="240"/>
      </w:pPr>
      <w:r w:rsidRPr="00296062">
        <w:rPr>
          <w:color w:val="000000"/>
          <w:shd w:val="clear" w:color="auto" w:fill="FFFFFF"/>
        </w:rPr>
        <w:t xml:space="preserve">They </w:t>
      </w:r>
      <w:r>
        <w:rPr>
          <w:color w:val="000000"/>
          <w:shd w:val="clear" w:color="auto" w:fill="FFFFFF"/>
        </w:rPr>
        <w:t>who</w:t>
      </w:r>
      <w:r w:rsidRPr="00296062">
        <w:rPr>
          <w:color w:val="000000"/>
          <w:shd w:val="clear" w:color="auto" w:fill="FFFFFF"/>
        </w:rPr>
        <w:t xml:space="preserve"> trust in the Lord shall be as Mount Sion; he </w:t>
      </w:r>
      <w:r>
        <w:rPr>
          <w:color w:val="000000"/>
          <w:shd w:val="clear" w:color="auto" w:fill="FFFFFF"/>
        </w:rPr>
        <w:t>who</w:t>
      </w:r>
      <w:r w:rsidRPr="00296062">
        <w:rPr>
          <w:color w:val="000000"/>
          <w:shd w:val="clear" w:color="auto" w:fill="FFFFFF"/>
        </w:rPr>
        <w:t xml:space="preserve"> dwell</w:t>
      </w:r>
      <w:r>
        <w:rPr>
          <w:color w:val="000000"/>
          <w:shd w:val="clear" w:color="auto" w:fill="FFFFFF"/>
        </w:rPr>
        <w:t>s</w:t>
      </w:r>
      <w:r w:rsidRPr="00296062">
        <w:rPr>
          <w:color w:val="000000"/>
          <w:shd w:val="clear" w:color="auto" w:fill="FFFFFF"/>
        </w:rPr>
        <w:t xml:space="preserve"> at Jerusalem</w:t>
      </w:r>
      <w:r>
        <w:rPr>
          <w:color w:val="000000"/>
          <w:shd w:val="clear" w:color="auto" w:fill="FFFFFF"/>
        </w:rPr>
        <w:t xml:space="preserve"> </w:t>
      </w:r>
      <w:r w:rsidR="00EE270D" w:rsidRPr="00EE270D">
        <w:rPr>
          <w:color w:val="000000"/>
          <w:shd w:val="clear" w:color="auto" w:fill="FFFFFF"/>
        </w:rPr>
        <w:t xml:space="preserve">shall never be </w:t>
      </w:r>
      <w:r w:rsidR="00EE270D">
        <w:rPr>
          <w:color w:val="000000"/>
          <w:shd w:val="clear" w:color="auto" w:fill="FFFFFF"/>
        </w:rPr>
        <w:t>shaken</w:t>
      </w:r>
    </w:p>
    <w:p w14:paraId="2A56E15D" w14:textId="07DC49D9" w:rsidR="00216780" w:rsidRPr="00296062" w:rsidRDefault="00EE270D" w:rsidP="00216780">
      <w:pPr>
        <w:pStyle w:val="Verse"/>
        <w:spacing w:after="240"/>
        <w:rPr>
          <w:color w:val="000000"/>
        </w:rPr>
      </w:pPr>
      <w:r>
        <w:rPr>
          <w:color w:val="000000"/>
        </w:rPr>
        <w:t>As the m</w:t>
      </w:r>
      <w:r w:rsidR="00216780" w:rsidRPr="00296062">
        <w:rPr>
          <w:color w:val="000000"/>
        </w:rPr>
        <w:t xml:space="preserve">ountains are round about her, </w:t>
      </w:r>
      <w:r>
        <w:rPr>
          <w:color w:val="000000"/>
        </w:rPr>
        <w:t>so</w:t>
      </w:r>
      <w:r w:rsidR="00216780" w:rsidRPr="00296062">
        <w:rPr>
          <w:color w:val="000000"/>
        </w:rPr>
        <w:t xml:space="preserve"> the Lord is round about </w:t>
      </w:r>
      <w:r>
        <w:rPr>
          <w:color w:val="000000"/>
        </w:rPr>
        <w:t>h</w:t>
      </w:r>
      <w:r w:rsidR="00216780" w:rsidRPr="00296062">
        <w:rPr>
          <w:color w:val="000000"/>
        </w:rPr>
        <w:t>is people from henceforth and for evermore.</w:t>
      </w:r>
    </w:p>
    <w:p w14:paraId="6210753D" w14:textId="048C19F7" w:rsidR="00216780" w:rsidRPr="00296062" w:rsidRDefault="00216780" w:rsidP="00216780">
      <w:pPr>
        <w:pStyle w:val="Verse"/>
        <w:spacing w:after="240"/>
        <w:rPr>
          <w:color w:val="000000"/>
        </w:rPr>
      </w:pPr>
      <w:r w:rsidRPr="00296062">
        <w:rPr>
          <w:color w:val="000000"/>
        </w:rPr>
        <w:t xml:space="preserve">For the Lord will not permit the rod of sinners to </w:t>
      </w:r>
      <w:r w:rsidR="00EE270D">
        <w:rPr>
          <w:color w:val="000000"/>
        </w:rPr>
        <w:t xml:space="preserve">rest </w:t>
      </w:r>
      <w:r w:rsidRPr="00296062">
        <w:rPr>
          <w:color w:val="000000"/>
        </w:rPr>
        <w:t>on the lot of the righteous, lest the righteous stretch forth their hands to iniquit</w:t>
      </w:r>
      <w:r w:rsidR="00EE270D">
        <w:rPr>
          <w:color w:val="000000"/>
        </w:rPr>
        <w:t>y</w:t>
      </w:r>
      <w:r w:rsidRPr="00296062">
        <w:rPr>
          <w:color w:val="000000"/>
        </w:rPr>
        <w:t>.</w:t>
      </w:r>
    </w:p>
    <w:p w14:paraId="2C6E97CD" w14:textId="2969090F" w:rsidR="00216780" w:rsidRPr="00296062" w:rsidRDefault="00216780" w:rsidP="00216780">
      <w:pPr>
        <w:pStyle w:val="Verse"/>
        <w:spacing w:after="240"/>
        <w:rPr>
          <w:color w:val="000000"/>
        </w:rPr>
      </w:pPr>
      <w:r w:rsidRPr="00296062">
        <w:rPr>
          <w:color w:val="000000"/>
        </w:rPr>
        <w:t xml:space="preserve">Do good, O Lord, to </w:t>
      </w:r>
      <w:r>
        <w:rPr>
          <w:color w:val="000000"/>
        </w:rPr>
        <w:t>those who</w:t>
      </w:r>
      <w:r w:rsidRPr="00296062">
        <w:rPr>
          <w:color w:val="000000"/>
        </w:rPr>
        <w:t xml:space="preserve"> are good and to </w:t>
      </w:r>
      <w:r w:rsidR="00EE270D">
        <w:rPr>
          <w:color w:val="000000"/>
        </w:rPr>
        <w:t>those who are</w:t>
      </w:r>
      <w:r w:rsidRPr="00296062">
        <w:rPr>
          <w:color w:val="000000"/>
        </w:rPr>
        <w:t xml:space="preserve"> upright </w:t>
      </w:r>
      <w:r w:rsidR="00EE270D">
        <w:rPr>
          <w:color w:val="000000"/>
        </w:rPr>
        <w:t>in</w:t>
      </w:r>
      <w:r w:rsidRPr="00296062">
        <w:rPr>
          <w:color w:val="000000"/>
        </w:rPr>
        <w:t xml:space="preserve"> heart.</w:t>
      </w:r>
    </w:p>
    <w:p w14:paraId="29C269DE" w14:textId="22ABC4C2" w:rsidR="00216780" w:rsidRPr="00296062" w:rsidRDefault="00216780" w:rsidP="00216780">
      <w:pPr>
        <w:pStyle w:val="Verse"/>
        <w:spacing w:after="240"/>
        <w:rPr>
          <w:color w:val="000000"/>
        </w:rPr>
      </w:pPr>
      <w:r w:rsidRPr="00296062">
        <w:rPr>
          <w:color w:val="000000"/>
        </w:rPr>
        <w:t xml:space="preserve">But </w:t>
      </w:r>
      <w:r>
        <w:rPr>
          <w:color w:val="000000"/>
        </w:rPr>
        <w:t>those who</w:t>
      </w:r>
      <w:r w:rsidRPr="00296062">
        <w:rPr>
          <w:color w:val="000000"/>
        </w:rPr>
        <w:t xml:space="preserve"> turn aside to crooked ways the Lord </w:t>
      </w:r>
      <w:r w:rsidR="00EE270D">
        <w:rPr>
          <w:color w:val="000000"/>
        </w:rPr>
        <w:t xml:space="preserve">will </w:t>
      </w:r>
      <w:r w:rsidRPr="00296062">
        <w:rPr>
          <w:color w:val="000000"/>
        </w:rPr>
        <w:t>lead away with the workers of iniquity</w:t>
      </w:r>
      <w:r w:rsidR="00EE270D">
        <w:rPr>
          <w:color w:val="000000"/>
        </w:rPr>
        <w:t>. P</w:t>
      </w:r>
      <w:r w:rsidRPr="00296062">
        <w:rPr>
          <w:color w:val="000000"/>
        </w:rPr>
        <w:t>eace be upon Israel.</w:t>
      </w:r>
    </w:p>
    <w:p w14:paraId="488EC800" w14:textId="77777777" w:rsidR="009B62A7" w:rsidRDefault="00FE38E9" w:rsidP="00FA3250">
      <w:pPr>
        <w:pStyle w:val="Heading3"/>
        <w:spacing w:after="240"/>
      </w:pPr>
      <w:r>
        <w:t>Psalm</w:t>
      </w:r>
      <w:r w:rsidR="009B62A7">
        <w:t xml:space="preserve"> 125</w:t>
      </w:r>
    </w:p>
    <w:p w14:paraId="289B80CB" w14:textId="77777777" w:rsidR="009B62A7" w:rsidRDefault="006B28D9" w:rsidP="00161212">
      <w:pPr>
        <w:pStyle w:val="Rubric"/>
      </w:pPr>
      <w:r>
        <w:t xml:space="preserve">A song of Ascents </w:t>
      </w:r>
    </w:p>
    <w:p w14:paraId="70A8A896" w14:textId="260DBD0D" w:rsidR="00FE38E9" w:rsidRDefault="009B62A7" w:rsidP="00F82D8A">
      <w:pPr>
        <w:pStyle w:val="Verse"/>
        <w:spacing w:after="240"/>
      </w:pPr>
      <w:r>
        <w:t>When the Lord brought back the captiv</w:t>
      </w:r>
      <w:r w:rsidR="00216780">
        <w:t>ity</w:t>
      </w:r>
      <w:r>
        <w:t xml:space="preserve"> of </w:t>
      </w:r>
      <w:r w:rsidR="008C004B">
        <w:t>Sion</w:t>
      </w:r>
      <w:r>
        <w:t>, we became like those who are comfort</w:t>
      </w:r>
      <w:r w:rsidR="00216780">
        <w:t>ed</w:t>
      </w:r>
      <w:r>
        <w:t xml:space="preserve">. </w:t>
      </w:r>
    </w:p>
    <w:p w14:paraId="5B983BA6" w14:textId="35E0BBD2" w:rsidR="00216780" w:rsidRDefault="009B62A7" w:rsidP="00F82D8A">
      <w:pPr>
        <w:pStyle w:val="Verse"/>
        <w:spacing w:after="240"/>
      </w:pPr>
      <w:r>
        <w:t xml:space="preserve">Then </w:t>
      </w:r>
      <w:r w:rsidR="00216780">
        <w:t xml:space="preserve">was </w:t>
      </w:r>
      <w:r>
        <w:t xml:space="preserve">our mouth filled with joy, </w:t>
      </w:r>
      <w:r w:rsidR="00216780">
        <w:t xml:space="preserve">and </w:t>
      </w:r>
      <w:r>
        <w:t xml:space="preserve">our tongue with </w:t>
      </w:r>
      <w:r w:rsidR="00216780">
        <w:t>rejoicing.</w:t>
      </w:r>
    </w:p>
    <w:p w14:paraId="11586F37" w14:textId="12092A17" w:rsidR="00FE38E9" w:rsidRDefault="00A85465" w:rsidP="00A85465">
      <w:pPr>
        <w:pStyle w:val="Verse"/>
        <w:spacing w:after="240"/>
      </w:pPr>
      <w:r w:rsidRPr="00A85465">
        <w:rPr>
          <w:i/>
          <w:iCs/>
        </w:rPr>
        <w:t> </w:t>
      </w:r>
      <w:r w:rsidRPr="00A85465">
        <w:t>Then shall they say among the nations</w:t>
      </w:r>
      <w:r w:rsidR="009B62A7">
        <w:t xml:space="preserve">: The Lord </w:t>
      </w:r>
      <w:r w:rsidR="00216780">
        <w:t>has done</w:t>
      </w:r>
      <w:r w:rsidR="009B62A7">
        <w:t xml:space="preserve"> great things </w:t>
      </w:r>
      <w:r>
        <w:t>among</w:t>
      </w:r>
      <w:r w:rsidR="009B62A7">
        <w:t xml:space="preserve"> them. </w:t>
      </w:r>
    </w:p>
    <w:p w14:paraId="17BFB22F" w14:textId="77777777" w:rsidR="00A85465" w:rsidRDefault="009B62A7" w:rsidP="00A85465">
      <w:pPr>
        <w:pStyle w:val="Verse"/>
        <w:spacing w:after="240"/>
      </w:pPr>
      <w:r>
        <w:t xml:space="preserve">The Lord </w:t>
      </w:r>
      <w:r w:rsidR="00216780">
        <w:t>has done</w:t>
      </w:r>
      <w:r>
        <w:t xml:space="preserve"> great things for us</w:t>
      </w:r>
      <w:r w:rsidR="00A85465">
        <w:t>, and we are glad</w:t>
      </w:r>
      <w:r>
        <w:t>.</w:t>
      </w:r>
    </w:p>
    <w:p w14:paraId="4A1DE8EE" w14:textId="23AE56BD" w:rsidR="00FE38E9" w:rsidRDefault="00A85465" w:rsidP="00A85465">
      <w:pPr>
        <w:pStyle w:val="Verse"/>
        <w:spacing w:after="240"/>
      </w:pPr>
      <w:r>
        <w:t xml:space="preserve">O Lord, turn </w:t>
      </w:r>
      <w:r w:rsidR="009B62A7">
        <w:t>back our captiv</w:t>
      </w:r>
      <w:r w:rsidR="00216780">
        <w:t>ity</w:t>
      </w:r>
      <w:r w:rsidR="009B62A7">
        <w:t xml:space="preserve">, like </w:t>
      </w:r>
      <w:r w:rsidR="00216780">
        <w:t>streams in the desert</w:t>
      </w:r>
      <w:r w:rsidR="009B62A7">
        <w:t xml:space="preserve">. </w:t>
      </w:r>
    </w:p>
    <w:p w14:paraId="787DCE3F" w14:textId="77777777" w:rsidR="00FE38E9" w:rsidRDefault="009B62A7" w:rsidP="00F82D8A">
      <w:pPr>
        <w:pStyle w:val="Verse"/>
        <w:spacing w:after="240"/>
      </w:pPr>
      <w:r>
        <w:t xml:space="preserve">Those who sow with tears shall reap with rejoicing. </w:t>
      </w:r>
    </w:p>
    <w:p w14:paraId="22247F36" w14:textId="4F5EBFB0" w:rsidR="00A85465" w:rsidRDefault="009B62A7" w:rsidP="00A85465">
      <w:pPr>
        <w:pStyle w:val="Verse"/>
        <w:spacing w:after="240"/>
      </w:pPr>
      <w:r>
        <w:t xml:space="preserve">Those who went forth </w:t>
      </w:r>
      <w:r w:rsidR="00A85465">
        <w:t>and wept as they cast</w:t>
      </w:r>
      <w:r>
        <w:t xml:space="preserve"> their seed shall return with rejoicing, bearing </w:t>
      </w:r>
      <w:r w:rsidR="005B3B78">
        <w:t xml:space="preserve">with them </w:t>
      </w:r>
      <w:r>
        <w:t xml:space="preserve">great </w:t>
      </w:r>
      <w:r w:rsidR="005B3B78">
        <w:t>harvest</w:t>
      </w:r>
      <w:r w:rsidR="00A85465">
        <w:t>.</w:t>
      </w:r>
    </w:p>
    <w:p w14:paraId="72088F7C" w14:textId="77777777" w:rsidR="009B62A7" w:rsidRDefault="00FE38E9" w:rsidP="00FA3250">
      <w:pPr>
        <w:pStyle w:val="Heading3"/>
        <w:spacing w:after="240"/>
      </w:pPr>
      <w:r>
        <w:t>Psalm</w:t>
      </w:r>
      <w:r w:rsidR="009B62A7">
        <w:t xml:space="preserve"> 126</w:t>
      </w:r>
    </w:p>
    <w:p w14:paraId="4D758660" w14:textId="77777777" w:rsidR="009B62A7" w:rsidRDefault="009B62A7" w:rsidP="00161212">
      <w:pPr>
        <w:pStyle w:val="Rubric"/>
      </w:pPr>
      <w:r>
        <w:t xml:space="preserve">An ode of the Ascents, for Solomon </w:t>
      </w:r>
    </w:p>
    <w:p w14:paraId="30B0F44E" w14:textId="6B03CE0C" w:rsidR="00FE38E9" w:rsidRDefault="009B62A7" w:rsidP="00F82D8A">
      <w:pPr>
        <w:pStyle w:val="Verse"/>
        <w:spacing w:after="240"/>
      </w:pPr>
      <w:r>
        <w:t xml:space="preserve">Unless the Lord build the house, the builders </w:t>
      </w:r>
      <w:r w:rsidR="00216780">
        <w:t>labor</w:t>
      </w:r>
      <w:r>
        <w:t xml:space="preserve"> in vain; unless the Lord </w:t>
      </w:r>
      <w:r w:rsidR="00216780">
        <w:t>guard</w:t>
      </w:r>
      <w:r>
        <w:t xml:space="preserve"> the city, in vain has the watchman kept awake. </w:t>
      </w:r>
    </w:p>
    <w:p w14:paraId="0F992F9A" w14:textId="0C048498" w:rsidR="00FE38E9" w:rsidRDefault="009B62A7" w:rsidP="00F82D8A">
      <w:pPr>
        <w:pStyle w:val="Verse"/>
        <w:spacing w:after="240"/>
      </w:pPr>
      <w:r>
        <w:t xml:space="preserve">In vain do you rise at </w:t>
      </w:r>
      <w:r w:rsidR="00216780">
        <w:t>dawn</w:t>
      </w:r>
      <w:r w:rsidR="005B3B78">
        <w:t>,</w:t>
      </w:r>
      <w:r>
        <w:t xml:space="preserve"> rousing yourselves from rest to eat the bread of sorrows, </w:t>
      </w:r>
      <w:r w:rsidR="005B3B78">
        <w:t>for</w:t>
      </w:r>
      <w:r>
        <w:t xml:space="preserve"> he </w:t>
      </w:r>
      <w:r w:rsidR="005B3B78">
        <w:t>gives</w:t>
      </w:r>
      <w:r>
        <w:t xml:space="preserve"> </w:t>
      </w:r>
      <w:r w:rsidR="00216780">
        <w:t xml:space="preserve">sleep to </w:t>
      </w:r>
      <w:r>
        <w:t xml:space="preserve">his beloved. </w:t>
      </w:r>
    </w:p>
    <w:p w14:paraId="02C3E391" w14:textId="5DDCFCC7" w:rsidR="00FE38E9" w:rsidRDefault="009B62A7" w:rsidP="00F82D8A">
      <w:pPr>
        <w:pStyle w:val="Verse"/>
        <w:spacing w:after="240"/>
      </w:pPr>
      <w:r>
        <w:t xml:space="preserve">Behold, sons are </w:t>
      </w:r>
      <w:r w:rsidR="005B3B78">
        <w:t>an</w:t>
      </w:r>
      <w:r>
        <w:t xml:space="preserve"> </w:t>
      </w:r>
      <w:r w:rsidR="005B3B78">
        <w:t xml:space="preserve">inheritance from the </w:t>
      </w:r>
      <w:r>
        <w:t>Lord, the</w:t>
      </w:r>
      <w:r w:rsidR="00216780">
        <w:t xml:space="preserve"> reward of the</w:t>
      </w:r>
      <w:r>
        <w:t xml:space="preserve"> fruit of the womb. </w:t>
      </w:r>
    </w:p>
    <w:p w14:paraId="2FFDE321" w14:textId="204C9E02" w:rsidR="00FE38E9" w:rsidRDefault="009B62A7" w:rsidP="00F82D8A">
      <w:pPr>
        <w:pStyle w:val="Verse"/>
        <w:spacing w:after="240"/>
      </w:pPr>
      <w:r>
        <w:t>Like arrows in</w:t>
      </w:r>
      <w:r w:rsidR="00953436">
        <w:t xml:space="preserve"> the</w:t>
      </w:r>
      <w:r>
        <w:t xml:space="preserve"> hand</w:t>
      </w:r>
      <w:r w:rsidR="00953436">
        <w:t xml:space="preserve"> of a </w:t>
      </w:r>
      <w:r w:rsidR="003355B6">
        <w:t>mighty man</w:t>
      </w:r>
      <w:r>
        <w:t>, so are the sons of th</w:t>
      </w:r>
      <w:r w:rsidR="005B3B78">
        <w:t>e outcasts</w:t>
      </w:r>
      <w:r>
        <w:t>.</w:t>
      </w:r>
    </w:p>
    <w:p w14:paraId="304604D4" w14:textId="44E6CAB3" w:rsidR="003355B6" w:rsidRDefault="003355B6" w:rsidP="003355B6">
      <w:pPr>
        <w:pStyle w:val="Verse"/>
        <w:spacing w:after="240"/>
      </w:pPr>
      <w:r>
        <w:t xml:space="preserve">Blessed is he whose desire is fulfilled in them; they shall not be put to shame when they speak with their enemies in the gates. </w:t>
      </w:r>
    </w:p>
    <w:p w14:paraId="36568556" w14:textId="77777777" w:rsidR="003355B6" w:rsidRDefault="003355B6" w:rsidP="00F82D8A">
      <w:pPr>
        <w:pStyle w:val="Verse"/>
        <w:spacing w:after="240"/>
      </w:pPr>
    </w:p>
    <w:p w14:paraId="10072F74" w14:textId="77777777" w:rsidR="009B62A7" w:rsidRDefault="00FE38E9" w:rsidP="00FA3250">
      <w:pPr>
        <w:pStyle w:val="Heading3"/>
        <w:spacing w:after="240"/>
      </w:pPr>
      <w:r>
        <w:t>Psalm</w:t>
      </w:r>
      <w:r w:rsidR="009B62A7">
        <w:t xml:space="preserve"> 127</w:t>
      </w:r>
    </w:p>
    <w:p w14:paraId="7EB4302E" w14:textId="77777777" w:rsidR="009B62A7" w:rsidRDefault="006B28D9" w:rsidP="00161212">
      <w:pPr>
        <w:pStyle w:val="Rubric"/>
      </w:pPr>
      <w:r>
        <w:t xml:space="preserve">A song of Ascents </w:t>
      </w:r>
    </w:p>
    <w:p w14:paraId="61A95A02" w14:textId="77777777" w:rsidR="00FE38E9" w:rsidRDefault="009B62A7" w:rsidP="00F82D8A">
      <w:pPr>
        <w:pStyle w:val="Verse"/>
        <w:spacing w:after="240"/>
      </w:pPr>
      <w:r>
        <w:t xml:space="preserve">Blessed are all those </w:t>
      </w:r>
      <w:r w:rsidR="005B3B78">
        <w:t>who fear</w:t>
      </w:r>
      <w:r>
        <w:t xml:space="preserve"> the Lord, who walk in his ways. </w:t>
      </w:r>
    </w:p>
    <w:p w14:paraId="38EEDDF6" w14:textId="1F7BB5BA" w:rsidR="00FE38E9" w:rsidRDefault="009B62A7" w:rsidP="00F82D8A">
      <w:pPr>
        <w:pStyle w:val="Verse"/>
        <w:spacing w:after="240"/>
      </w:pPr>
      <w:r>
        <w:t>Thou shalt eat the fruits of th</w:t>
      </w:r>
      <w:r w:rsidR="005B3B78">
        <w:t>e</w:t>
      </w:r>
      <w:r>
        <w:t xml:space="preserve"> labor</w:t>
      </w:r>
      <w:r w:rsidR="005B3B78">
        <w:t xml:space="preserve"> of thy hands</w:t>
      </w:r>
      <w:r w:rsidR="00A94D84">
        <w:t xml:space="preserve">; </w:t>
      </w:r>
      <w:r>
        <w:t>blessed</w:t>
      </w:r>
      <w:r w:rsidR="00A94D84">
        <w:t xml:space="preserve"> art thou, and </w:t>
      </w:r>
      <w:r>
        <w:t xml:space="preserve">it shall </w:t>
      </w:r>
      <w:r w:rsidR="005B3B78">
        <w:t>be</w:t>
      </w:r>
      <w:r>
        <w:t xml:space="preserve"> well </w:t>
      </w:r>
      <w:r w:rsidR="005B3B78">
        <w:t>with</w:t>
      </w:r>
      <w:r>
        <w:t xml:space="preserve"> thee. </w:t>
      </w:r>
    </w:p>
    <w:p w14:paraId="3EC5FB09" w14:textId="77F7E8E5" w:rsidR="00FE38E9" w:rsidRPr="0015655B" w:rsidRDefault="0015655B" w:rsidP="0015655B">
      <w:pPr>
        <w:pStyle w:val="Verse"/>
        <w:spacing w:after="240"/>
        <w:rPr>
          <w:color w:val="000000"/>
        </w:rPr>
      </w:pPr>
      <w:r w:rsidRPr="00296062">
        <w:rPr>
          <w:color w:val="000000"/>
        </w:rPr>
        <w:t xml:space="preserve">Thy wife shall be as a fruitful vine </w:t>
      </w:r>
      <w:r>
        <w:rPr>
          <w:color w:val="000000"/>
        </w:rPr>
        <w:t>within</w:t>
      </w:r>
      <w:r w:rsidRPr="00296062">
        <w:rPr>
          <w:color w:val="000000"/>
        </w:rPr>
        <w:t xml:space="preserve"> thy house,</w:t>
      </w:r>
      <w:r>
        <w:rPr>
          <w:color w:val="000000"/>
        </w:rPr>
        <w:t xml:space="preserve"> </w:t>
      </w:r>
      <w:r w:rsidR="009B62A7">
        <w:t xml:space="preserve">thy sons like olive </w:t>
      </w:r>
      <w:r w:rsidR="00A930B5">
        <w:t>trees</w:t>
      </w:r>
      <w:r w:rsidR="009B62A7">
        <w:t xml:space="preserve"> </w:t>
      </w:r>
      <w:r>
        <w:t xml:space="preserve">round about </w:t>
      </w:r>
      <w:r w:rsidR="009B62A7">
        <w:t xml:space="preserve">thy table. </w:t>
      </w:r>
    </w:p>
    <w:p w14:paraId="4C3C6BD9" w14:textId="77777777" w:rsidR="00FE38E9" w:rsidRDefault="009B62A7" w:rsidP="00F82D8A">
      <w:pPr>
        <w:pStyle w:val="Verse"/>
        <w:spacing w:after="240"/>
      </w:pPr>
      <w:r>
        <w:t>Behold, thus shall</w:t>
      </w:r>
      <w:r w:rsidR="005B3B78">
        <w:t xml:space="preserve"> the man</w:t>
      </w:r>
      <w:r>
        <w:t xml:space="preserve"> be blessed </w:t>
      </w:r>
      <w:r w:rsidR="005B3B78">
        <w:t xml:space="preserve">who </w:t>
      </w:r>
      <w:r>
        <w:t>fear</w:t>
      </w:r>
      <w:r w:rsidR="005B3B78">
        <w:t>s</w:t>
      </w:r>
      <w:r>
        <w:t xml:space="preserve"> the Lord. </w:t>
      </w:r>
    </w:p>
    <w:p w14:paraId="45024D08" w14:textId="49E65F2A" w:rsidR="00FE38E9" w:rsidRDefault="009B62A7" w:rsidP="00F82D8A">
      <w:pPr>
        <w:pStyle w:val="Verse"/>
        <w:spacing w:after="240"/>
      </w:pPr>
      <w:r>
        <w:t xml:space="preserve">May the Lord bless thee from </w:t>
      </w:r>
      <w:r w:rsidR="008C004B">
        <w:t>Sion</w:t>
      </w:r>
      <w:r>
        <w:t xml:space="preserve">, </w:t>
      </w:r>
      <w:r w:rsidR="00A930B5">
        <w:t xml:space="preserve">and </w:t>
      </w:r>
      <w:r>
        <w:t xml:space="preserve">mayest thou see the good </w:t>
      </w:r>
      <w:r w:rsidR="0015655B">
        <w:t xml:space="preserve">things </w:t>
      </w:r>
      <w:r>
        <w:t xml:space="preserve">of Jerusalem all the days of thy life, </w:t>
      </w:r>
    </w:p>
    <w:p w14:paraId="59D5C081" w14:textId="10EEE9FD" w:rsidR="00237B9C" w:rsidRPr="0015655B" w:rsidRDefault="0015655B" w:rsidP="0015655B">
      <w:pPr>
        <w:pStyle w:val="Verse"/>
        <w:spacing w:after="240"/>
        <w:rPr>
          <w:color w:val="000000"/>
        </w:rPr>
      </w:pPr>
      <w:r w:rsidRPr="00296062">
        <w:rPr>
          <w:color w:val="000000"/>
        </w:rPr>
        <w:t>And mayest thou see thy children</w:t>
      </w:r>
      <w:r w:rsidR="008635B2">
        <w:rPr>
          <w:color w:val="000000"/>
        </w:rPr>
        <w:t>’</w:t>
      </w:r>
      <w:r w:rsidRPr="00296062">
        <w:rPr>
          <w:color w:val="000000"/>
        </w:rPr>
        <w:t>s children</w:t>
      </w:r>
      <w:r w:rsidR="00A930B5">
        <w:rPr>
          <w:color w:val="000000"/>
        </w:rPr>
        <w:t>. P</w:t>
      </w:r>
      <w:r w:rsidRPr="00296062">
        <w:rPr>
          <w:color w:val="000000"/>
        </w:rPr>
        <w:t xml:space="preserve">eace be upon </w:t>
      </w:r>
      <w:r w:rsidR="009B62A7">
        <w:t xml:space="preserve">Israel. </w:t>
      </w:r>
    </w:p>
    <w:p w14:paraId="78470986" w14:textId="77777777" w:rsidR="009B62A7" w:rsidRDefault="00FE38E9" w:rsidP="00FA3250">
      <w:pPr>
        <w:pStyle w:val="Heading3"/>
        <w:spacing w:after="240"/>
      </w:pPr>
      <w:r>
        <w:t>Psalm</w:t>
      </w:r>
      <w:r w:rsidR="009B62A7">
        <w:t xml:space="preserve"> 128</w:t>
      </w:r>
    </w:p>
    <w:p w14:paraId="584552C3" w14:textId="77777777" w:rsidR="009B62A7" w:rsidRDefault="006B28D9" w:rsidP="00161212">
      <w:pPr>
        <w:pStyle w:val="Rubric"/>
      </w:pPr>
      <w:r>
        <w:t xml:space="preserve">A song of Ascents </w:t>
      </w:r>
    </w:p>
    <w:p w14:paraId="7684F10E" w14:textId="106DCFEE" w:rsidR="00FE38E9" w:rsidRDefault="009B62A7" w:rsidP="00F82D8A">
      <w:pPr>
        <w:pStyle w:val="Verse"/>
        <w:spacing w:after="240"/>
      </w:pPr>
      <w:r>
        <w:t xml:space="preserve">Since my youth they have often </w:t>
      </w:r>
      <w:r w:rsidR="008655D6">
        <w:t>warred against</w:t>
      </w:r>
      <w:r>
        <w:t xml:space="preserve"> me</w:t>
      </w:r>
      <w:r w:rsidR="00487303">
        <w:t xml:space="preserve">, </w:t>
      </w:r>
      <w:r>
        <w:t>let Israel now say</w:t>
      </w:r>
      <w:r w:rsidR="00487303">
        <w:t>,</w:t>
      </w:r>
      <w:r>
        <w:t xml:space="preserve"> </w:t>
      </w:r>
    </w:p>
    <w:p w14:paraId="039DA29A" w14:textId="65D36FE0" w:rsidR="008655D6" w:rsidRPr="00296062" w:rsidRDefault="008655D6" w:rsidP="008655D6">
      <w:pPr>
        <w:pStyle w:val="Verse"/>
        <w:spacing w:after="240"/>
        <w:rPr>
          <w:color w:val="000000"/>
        </w:rPr>
      </w:pPr>
      <w:r w:rsidRPr="00296062">
        <w:rPr>
          <w:color w:val="000000"/>
        </w:rPr>
        <w:t>Many a time have they warred against me from my youth, yet they have not prevailed against me.</w:t>
      </w:r>
    </w:p>
    <w:p w14:paraId="31B4C9E7" w14:textId="4BD2AC8B" w:rsidR="00FE38E9" w:rsidRDefault="00245998" w:rsidP="00F82D8A">
      <w:pPr>
        <w:pStyle w:val="Verse"/>
        <w:spacing w:after="240"/>
      </w:pPr>
      <w:r>
        <w:t>The sinners conspired b</w:t>
      </w:r>
      <w:r w:rsidR="009B62A7">
        <w:t>ehind my back,</w:t>
      </w:r>
      <w:r>
        <w:t xml:space="preserve"> and</w:t>
      </w:r>
      <w:r w:rsidR="009B62A7">
        <w:t xml:space="preserve"> they increas</w:t>
      </w:r>
      <w:r w:rsidR="00487303">
        <w:t>ed</w:t>
      </w:r>
      <w:r w:rsidR="009B62A7">
        <w:t xml:space="preserve"> their </w:t>
      </w:r>
      <w:r w:rsidR="008655D6">
        <w:t>iniquity</w:t>
      </w:r>
      <w:r w:rsidR="009B62A7">
        <w:t xml:space="preserve">. </w:t>
      </w:r>
    </w:p>
    <w:p w14:paraId="1C03CC4F" w14:textId="77777777" w:rsidR="008655D6" w:rsidRPr="00296062" w:rsidRDefault="008655D6" w:rsidP="008655D6">
      <w:pPr>
        <w:pStyle w:val="Verse"/>
        <w:spacing w:after="240"/>
        <w:rPr>
          <w:color w:val="000000"/>
        </w:rPr>
      </w:pPr>
      <w:r w:rsidRPr="00296062">
        <w:rPr>
          <w:color w:val="000000"/>
        </w:rPr>
        <w:t>The Lord is righteous; He ha</w:t>
      </w:r>
      <w:r>
        <w:rPr>
          <w:color w:val="000000"/>
        </w:rPr>
        <w:t>s</w:t>
      </w:r>
      <w:r w:rsidRPr="00296062">
        <w:rPr>
          <w:color w:val="000000"/>
        </w:rPr>
        <w:t xml:space="preserve"> cut asunder the necks of sinners.</w:t>
      </w:r>
    </w:p>
    <w:p w14:paraId="7BC822E6" w14:textId="382E4B56" w:rsidR="00FE38E9" w:rsidRDefault="009B62A7" w:rsidP="00F82D8A">
      <w:pPr>
        <w:pStyle w:val="Verse"/>
        <w:spacing w:after="240"/>
      </w:pPr>
      <w:r>
        <w:t xml:space="preserve">Let all who hate </w:t>
      </w:r>
      <w:r w:rsidR="008C004B">
        <w:t>Sion</w:t>
      </w:r>
      <w:r>
        <w:t xml:space="preserve"> be </w:t>
      </w:r>
      <w:r w:rsidR="008655D6">
        <w:t>put to shame</w:t>
      </w:r>
      <w:r>
        <w:t xml:space="preserve"> and turned back. </w:t>
      </w:r>
    </w:p>
    <w:p w14:paraId="47EFC11F" w14:textId="77777777" w:rsidR="00FE38E9" w:rsidRDefault="009B62A7" w:rsidP="00F82D8A">
      <w:pPr>
        <w:pStyle w:val="Verse"/>
        <w:spacing w:after="240"/>
      </w:pPr>
      <w:r>
        <w:t xml:space="preserve">Let them be like grass on the housetops that withers before it can grow, </w:t>
      </w:r>
    </w:p>
    <w:p w14:paraId="53D0ADEF" w14:textId="2F07F1D4" w:rsidR="00FE38E9" w:rsidRDefault="009B62A7" w:rsidP="00F82D8A">
      <w:pPr>
        <w:pStyle w:val="Verse"/>
        <w:spacing w:after="240"/>
      </w:pPr>
      <w:r>
        <w:t>Grass with which the reaper never fill</w:t>
      </w:r>
      <w:r w:rsidR="008655D6">
        <w:t>s</w:t>
      </w:r>
      <w:r>
        <w:t xml:space="preserve"> his hand, no</w:t>
      </w:r>
      <w:r w:rsidR="00245998">
        <w:t>r</w:t>
      </w:r>
      <w:r>
        <w:t xml:space="preserve"> </w:t>
      </w:r>
      <w:r w:rsidR="00245998">
        <w:t xml:space="preserve">the </w:t>
      </w:r>
      <w:r>
        <w:t>gatherer his arms</w:t>
      </w:r>
      <w:r w:rsidR="008655D6">
        <w:t>.</w:t>
      </w:r>
      <w:r>
        <w:t xml:space="preserve"> </w:t>
      </w:r>
    </w:p>
    <w:p w14:paraId="07AD8457" w14:textId="198DEE41" w:rsidR="009B62A7" w:rsidRPr="008655D6" w:rsidRDefault="00245998" w:rsidP="008655D6">
      <w:pPr>
        <w:pStyle w:val="Verse"/>
        <w:spacing w:after="240"/>
        <w:rPr>
          <w:color w:val="000000"/>
        </w:rPr>
      </w:pPr>
      <w:r>
        <w:t xml:space="preserve">Nor do those who </w:t>
      </w:r>
      <w:r w:rsidR="009B62A7">
        <w:t>pass</w:t>
      </w:r>
      <w:r>
        <w:t xml:space="preserve"> </w:t>
      </w:r>
      <w:r w:rsidR="009B62A7">
        <w:t xml:space="preserve">by say to them: </w:t>
      </w:r>
      <w:r w:rsidR="008655D6" w:rsidRPr="00296062">
        <w:rPr>
          <w:color w:val="000000"/>
        </w:rPr>
        <w:t xml:space="preserve">The blessing of the Lord </w:t>
      </w:r>
      <w:r w:rsidR="008655D6">
        <w:rPr>
          <w:color w:val="000000"/>
        </w:rPr>
        <w:t>be</w:t>
      </w:r>
      <w:r w:rsidR="008655D6" w:rsidRPr="00296062">
        <w:rPr>
          <w:color w:val="000000"/>
        </w:rPr>
        <w:t xml:space="preserve"> upon you; we have blessed you in the name of the Lord.</w:t>
      </w:r>
    </w:p>
    <w:p w14:paraId="26BAC145" w14:textId="77777777" w:rsidR="00B50629" w:rsidRDefault="00B50629" w:rsidP="0037394E">
      <w:pPr>
        <w:pStyle w:val="Rubric"/>
      </w:pPr>
      <w:r>
        <w:t>Glory. Both now. Alleluia.</w:t>
      </w:r>
    </w:p>
    <w:p w14:paraId="6595285D" w14:textId="77777777" w:rsidR="00237B9C" w:rsidRDefault="004E40D2" w:rsidP="00B50629">
      <w:pPr>
        <w:pStyle w:val="Heading2"/>
        <w:spacing w:after="240"/>
      </w:pPr>
      <w:r>
        <w:t xml:space="preserve">Third </w:t>
      </w:r>
      <w:r w:rsidR="00B50629">
        <w:t>Stasis</w:t>
      </w:r>
    </w:p>
    <w:p w14:paraId="263A6FBF" w14:textId="77777777" w:rsidR="009B62A7" w:rsidRDefault="00FE38E9" w:rsidP="00FA3250">
      <w:pPr>
        <w:pStyle w:val="Heading3"/>
        <w:spacing w:after="240"/>
      </w:pPr>
      <w:r>
        <w:t>Psalm</w:t>
      </w:r>
      <w:r w:rsidR="009B62A7">
        <w:t xml:space="preserve"> 129</w:t>
      </w:r>
    </w:p>
    <w:p w14:paraId="2ADDC4CF" w14:textId="77777777" w:rsidR="009B62A7" w:rsidRDefault="006B28D9" w:rsidP="00161212">
      <w:pPr>
        <w:pStyle w:val="Rubric"/>
      </w:pPr>
      <w:r>
        <w:t xml:space="preserve">A song of Ascents </w:t>
      </w:r>
    </w:p>
    <w:p w14:paraId="6896C6AB" w14:textId="77777777" w:rsidR="001808CC" w:rsidRDefault="001808CC" w:rsidP="001808CC">
      <w:pPr>
        <w:pStyle w:val="Verse"/>
        <w:spacing w:after="240"/>
      </w:pPr>
      <w:r>
        <w:t>Out of the depths I cry to thee, O Lord; Lord, hear my voice.</w:t>
      </w:r>
    </w:p>
    <w:p w14:paraId="7B508418" w14:textId="1F642B7C" w:rsidR="001808CC" w:rsidRDefault="001808CC" w:rsidP="001808CC">
      <w:pPr>
        <w:pStyle w:val="Verse"/>
        <w:spacing w:after="240"/>
      </w:pPr>
      <w:r>
        <w:t xml:space="preserve">Let thine ears be attentive to the voice of my </w:t>
      </w:r>
      <w:r w:rsidR="003C409C">
        <w:t>supplication</w:t>
      </w:r>
      <w:r>
        <w:t>.</w:t>
      </w:r>
    </w:p>
    <w:p w14:paraId="5AE87983" w14:textId="42B22AEF" w:rsidR="001808CC" w:rsidRDefault="001808CC" w:rsidP="001808CC">
      <w:pPr>
        <w:pStyle w:val="Verse"/>
        <w:spacing w:after="240"/>
      </w:pPr>
      <w:r>
        <w:t xml:space="preserve">If thou, O Lord, </w:t>
      </w:r>
      <w:proofErr w:type="spellStart"/>
      <w:r>
        <w:t>shouldst</w:t>
      </w:r>
      <w:proofErr w:type="spellEnd"/>
      <w:r>
        <w:t xml:space="preserve"> count our sins, Lord, who would survive? But with thee</w:t>
      </w:r>
      <w:r w:rsidR="003C409C">
        <w:t xml:space="preserve"> there</w:t>
      </w:r>
      <w:r>
        <w:t xml:space="preserve"> is forgiveness.</w:t>
      </w:r>
    </w:p>
    <w:p w14:paraId="238A8CE7" w14:textId="77777777" w:rsidR="001808CC" w:rsidRDefault="001808CC" w:rsidP="001808CC">
      <w:pPr>
        <w:pStyle w:val="Verse"/>
        <w:spacing w:after="240"/>
      </w:pPr>
      <w:r>
        <w:t>My soul is waiting for the Lord, I hope in his word. My soul is longing for the Lord more than the watchman for daybreak.</w:t>
      </w:r>
    </w:p>
    <w:p w14:paraId="154C4C7E" w14:textId="77777777" w:rsidR="001808CC" w:rsidRDefault="001808CC" w:rsidP="001808CC">
      <w:pPr>
        <w:pStyle w:val="Verse"/>
        <w:spacing w:after="240"/>
      </w:pPr>
      <w:r>
        <w:t>From the morning watch until night, from the morning watch let Israel hope in the Lord.</w:t>
      </w:r>
    </w:p>
    <w:p w14:paraId="221C06A9" w14:textId="398AB3F9" w:rsidR="00237B9C" w:rsidRDefault="001808CC" w:rsidP="001808CC">
      <w:pPr>
        <w:pStyle w:val="Verse"/>
        <w:spacing w:after="240"/>
      </w:pPr>
      <w:r>
        <w:t xml:space="preserve">For with the Lord there is mercy and in him is fullness of redemption, and he </w:t>
      </w:r>
      <w:r w:rsidR="003C409C">
        <w:t>shall</w:t>
      </w:r>
      <w:r>
        <w:t xml:space="preserve"> redeem Israel out of all his iniquities</w:t>
      </w:r>
      <w:r w:rsidR="009B62A7">
        <w:t xml:space="preserve">. </w:t>
      </w:r>
    </w:p>
    <w:p w14:paraId="28383DB7" w14:textId="77777777" w:rsidR="009B62A7" w:rsidRDefault="00FE38E9" w:rsidP="00FA3250">
      <w:pPr>
        <w:pStyle w:val="Heading3"/>
        <w:spacing w:after="240"/>
      </w:pPr>
      <w:r>
        <w:t>Psalm</w:t>
      </w:r>
      <w:r w:rsidR="009B62A7">
        <w:t xml:space="preserve"> 130</w:t>
      </w:r>
    </w:p>
    <w:p w14:paraId="10A4516D" w14:textId="77777777" w:rsidR="009B62A7" w:rsidRDefault="009B62A7" w:rsidP="00161212">
      <w:pPr>
        <w:pStyle w:val="Rubric"/>
      </w:pPr>
      <w:r>
        <w:t xml:space="preserve">An ode of the Ascents, for David </w:t>
      </w:r>
    </w:p>
    <w:p w14:paraId="0AD48211" w14:textId="368BE84D" w:rsidR="00FE38E9" w:rsidRDefault="003C409C" w:rsidP="00F82D8A">
      <w:pPr>
        <w:pStyle w:val="Verse"/>
        <w:spacing w:after="240"/>
      </w:pPr>
      <w:r w:rsidRPr="003953B7">
        <w:t>Lord, my heart is not haughty, nor m</w:t>
      </w:r>
      <w:r>
        <w:t>y</w:t>
      </w:r>
      <w:r w:rsidRPr="003953B7">
        <w:t xml:space="preserve"> eyes lofty. Neither have I exercised myself in great matters, or in things</w:t>
      </w:r>
      <w:r>
        <w:t xml:space="preserve"> </w:t>
      </w:r>
      <w:r w:rsidRPr="003953B7">
        <w:t>too wonderful for me</w:t>
      </w:r>
      <w:r w:rsidR="009B62A7">
        <w:t xml:space="preserve">. </w:t>
      </w:r>
    </w:p>
    <w:p w14:paraId="158E73E3" w14:textId="699208EA" w:rsidR="00FE38E9" w:rsidRDefault="003C409C" w:rsidP="00F82D8A">
      <w:pPr>
        <w:pStyle w:val="Verse"/>
        <w:spacing w:after="240"/>
      </w:pPr>
      <w:r w:rsidRPr="003C409C">
        <w:t xml:space="preserve">If I </w:t>
      </w:r>
      <w:r w:rsidR="00863D4A">
        <w:t>were</w:t>
      </w:r>
      <w:r w:rsidRPr="003C409C">
        <w:t xml:space="preserve"> not humble minded, but exalted my soul</w:t>
      </w:r>
      <w:r w:rsidR="00863D4A">
        <w:t>, then as</w:t>
      </w:r>
      <w:r w:rsidRPr="003C409C">
        <w:t xml:space="preserve"> </w:t>
      </w:r>
      <w:r w:rsidR="00863D4A">
        <w:t>one</w:t>
      </w:r>
      <w:r w:rsidRPr="003C409C">
        <w:t xml:space="preserve"> weaned from his mother</w:t>
      </w:r>
      <w:r w:rsidR="00863D4A">
        <w:t xml:space="preserve">, so </w:t>
      </w:r>
      <w:r w:rsidRPr="003C409C">
        <w:t>would</w:t>
      </w:r>
      <w:r w:rsidR="00863D4A">
        <w:t xml:space="preserve"> be the reward</w:t>
      </w:r>
      <w:r w:rsidRPr="003C409C">
        <w:t xml:space="preserve"> </w:t>
      </w:r>
      <w:r w:rsidR="00863D4A">
        <w:t xml:space="preserve">of </w:t>
      </w:r>
      <w:r w:rsidRPr="003C409C">
        <w:t>my soul</w:t>
      </w:r>
      <w:r w:rsidR="009B62A7">
        <w:t xml:space="preserve">. </w:t>
      </w:r>
    </w:p>
    <w:p w14:paraId="1500774D" w14:textId="77777777" w:rsidR="00237B9C" w:rsidRDefault="009B62A7" w:rsidP="00F82D8A">
      <w:pPr>
        <w:pStyle w:val="Verse"/>
        <w:spacing w:after="240"/>
      </w:pPr>
      <w:r>
        <w:t xml:space="preserve">Let Israel hope in the Lord from henceforth and forevermore. </w:t>
      </w:r>
    </w:p>
    <w:p w14:paraId="4DED826A" w14:textId="77777777" w:rsidR="009B62A7" w:rsidRDefault="00FE38E9" w:rsidP="00FA3250">
      <w:pPr>
        <w:pStyle w:val="Heading3"/>
        <w:spacing w:after="240"/>
      </w:pPr>
      <w:r>
        <w:t>Psalm</w:t>
      </w:r>
      <w:r w:rsidR="009B62A7">
        <w:t xml:space="preserve"> 131</w:t>
      </w:r>
    </w:p>
    <w:p w14:paraId="2BB0F440" w14:textId="77777777" w:rsidR="009B62A7" w:rsidRDefault="006B28D9" w:rsidP="00161212">
      <w:pPr>
        <w:pStyle w:val="Rubric"/>
      </w:pPr>
      <w:r>
        <w:t xml:space="preserve">A song of Ascents </w:t>
      </w:r>
    </w:p>
    <w:p w14:paraId="3E9709A0" w14:textId="77777777" w:rsidR="00FE38E9" w:rsidRDefault="009B62A7" w:rsidP="00F82D8A">
      <w:pPr>
        <w:pStyle w:val="Verse"/>
        <w:spacing w:after="240"/>
      </w:pPr>
      <w:r>
        <w:t xml:space="preserve">Remember David, O Lord, and all his humility, </w:t>
      </w:r>
    </w:p>
    <w:p w14:paraId="0A1BB008" w14:textId="77777777" w:rsidR="00AB16AF" w:rsidRPr="00296062" w:rsidRDefault="00AB16AF" w:rsidP="00AB16AF">
      <w:pPr>
        <w:pStyle w:val="Verse"/>
        <w:spacing w:after="240"/>
        <w:rPr>
          <w:color w:val="000000"/>
        </w:rPr>
      </w:pPr>
      <w:r w:rsidRPr="00296062">
        <w:rPr>
          <w:color w:val="000000"/>
        </w:rPr>
        <w:t>How he made an oath unto the Lord, and vowed unto the God of Jacob:</w:t>
      </w:r>
    </w:p>
    <w:p w14:paraId="58C121F6" w14:textId="4DA13D6D" w:rsidR="00AB16AF" w:rsidRPr="00296062" w:rsidRDefault="00AB16AF" w:rsidP="00AB16AF">
      <w:pPr>
        <w:pStyle w:val="Verse"/>
        <w:spacing w:after="240"/>
        <w:rPr>
          <w:color w:val="000000"/>
        </w:rPr>
      </w:pPr>
      <w:r w:rsidRPr="00296062">
        <w:rPr>
          <w:color w:val="000000"/>
        </w:rPr>
        <w:t xml:space="preserve">I </w:t>
      </w:r>
      <w:r w:rsidR="000E35A8">
        <w:rPr>
          <w:color w:val="000000"/>
        </w:rPr>
        <w:t>will</w:t>
      </w:r>
      <w:r w:rsidRPr="00296062">
        <w:rPr>
          <w:color w:val="000000"/>
        </w:rPr>
        <w:t xml:space="preserve"> not go into the dwelling of my house, I </w:t>
      </w:r>
      <w:r w:rsidR="000E35A8">
        <w:rPr>
          <w:color w:val="000000"/>
        </w:rPr>
        <w:t>will</w:t>
      </w:r>
      <w:r w:rsidR="000E35A8" w:rsidRPr="00296062">
        <w:rPr>
          <w:color w:val="000000"/>
        </w:rPr>
        <w:t xml:space="preserve"> </w:t>
      </w:r>
      <w:r w:rsidRPr="00296062">
        <w:rPr>
          <w:color w:val="000000"/>
        </w:rPr>
        <w:t xml:space="preserve">not </w:t>
      </w:r>
      <w:r>
        <w:rPr>
          <w:color w:val="000000"/>
        </w:rPr>
        <w:t>lie down</w:t>
      </w:r>
      <w:r w:rsidRPr="00296062">
        <w:rPr>
          <w:color w:val="000000"/>
        </w:rPr>
        <w:t xml:space="preserve"> on </w:t>
      </w:r>
      <w:r>
        <w:rPr>
          <w:color w:val="000000"/>
        </w:rPr>
        <w:t>my</w:t>
      </w:r>
      <w:r w:rsidRPr="00296062">
        <w:rPr>
          <w:color w:val="000000"/>
        </w:rPr>
        <w:t xml:space="preserve"> bed </w:t>
      </w:r>
      <w:r>
        <w:rPr>
          <w:color w:val="000000"/>
        </w:rPr>
        <w:t>to rest</w:t>
      </w:r>
      <w:r w:rsidRPr="00296062">
        <w:rPr>
          <w:color w:val="000000"/>
        </w:rPr>
        <w:t>,</w:t>
      </w:r>
    </w:p>
    <w:p w14:paraId="14F3AE07" w14:textId="119297C6" w:rsidR="00FE38E9" w:rsidRDefault="009B62A7" w:rsidP="00F82D8A">
      <w:pPr>
        <w:pStyle w:val="Verse"/>
        <w:spacing w:after="240"/>
      </w:pPr>
      <w:r>
        <w:t xml:space="preserve">I </w:t>
      </w:r>
      <w:r w:rsidR="000E35A8">
        <w:rPr>
          <w:color w:val="000000"/>
        </w:rPr>
        <w:t>will</w:t>
      </w:r>
      <w:r w:rsidR="000E35A8" w:rsidRPr="00296062">
        <w:rPr>
          <w:color w:val="000000"/>
        </w:rPr>
        <w:t xml:space="preserve"> </w:t>
      </w:r>
      <w:r>
        <w:t xml:space="preserve">not give </w:t>
      </w:r>
      <w:r w:rsidR="00AB16AF">
        <w:t xml:space="preserve">sleep to </w:t>
      </w:r>
      <w:r>
        <w:t>my eyes</w:t>
      </w:r>
      <w:r w:rsidR="00AB16AF">
        <w:t xml:space="preserve">, </w:t>
      </w:r>
      <w:r>
        <w:t xml:space="preserve">nor </w:t>
      </w:r>
      <w:r w:rsidR="00AB16AF">
        <w:t xml:space="preserve">slumber to </w:t>
      </w:r>
      <w:r>
        <w:t xml:space="preserve">my eyelids, nor rest to my temples </w:t>
      </w:r>
    </w:p>
    <w:p w14:paraId="63681004" w14:textId="1471C2B8" w:rsidR="00FE38E9" w:rsidRDefault="009B62A7" w:rsidP="00F82D8A">
      <w:pPr>
        <w:pStyle w:val="Verse"/>
        <w:spacing w:after="240"/>
      </w:pPr>
      <w:r>
        <w:t xml:space="preserve">Until I find a place for the Lord, a </w:t>
      </w:r>
      <w:r w:rsidR="00AB16AF">
        <w:t>habitation</w:t>
      </w:r>
      <w:r>
        <w:t xml:space="preserve"> for </w:t>
      </w:r>
      <w:r w:rsidR="00930F89">
        <w:t xml:space="preserve">the God of </w:t>
      </w:r>
      <w:r>
        <w:t xml:space="preserve">Jacob. </w:t>
      </w:r>
    </w:p>
    <w:p w14:paraId="2A3B629D" w14:textId="3FD5335D" w:rsidR="00FE38E9" w:rsidRDefault="009B62A7" w:rsidP="00F82D8A">
      <w:pPr>
        <w:pStyle w:val="Verse"/>
        <w:spacing w:after="240"/>
      </w:pPr>
      <w:r>
        <w:t xml:space="preserve">Behold, we heard of it in </w:t>
      </w:r>
      <w:proofErr w:type="spellStart"/>
      <w:r>
        <w:t>Ephratha</w:t>
      </w:r>
      <w:proofErr w:type="spellEnd"/>
      <w:r>
        <w:t xml:space="preserve">, we found it in forest clearings. </w:t>
      </w:r>
    </w:p>
    <w:p w14:paraId="4342EFDC" w14:textId="7120459B" w:rsidR="00FE38E9" w:rsidRDefault="009B62A7" w:rsidP="00F82D8A">
      <w:pPr>
        <w:pStyle w:val="Verse"/>
        <w:spacing w:after="240"/>
      </w:pPr>
      <w:r>
        <w:t xml:space="preserve">Let us </w:t>
      </w:r>
      <w:r w:rsidR="00AB16AF">
        <w:t>g</w:t>
      </w:r>
      <w:r w:rsidR="000E35A8">
        <w:t>o</w:t>
      </w:r>
      <w:r w:rsidR="00AB16AF">
        <w:t xml:space="preserve"> forth </w:t>
      </w:r>
      <w:r>
        <w:t xml:space="preserve">to his tabernacle, let us worship </w:t>
      </w:r>
      <w:r w:rsidR="00AB16AF">
        <w:t xml:space="preserve">in the place </w:t>
      </w:r>
      <w:r>
        <w:t xml:space="preserve">where his feet have stood. </w:t>
      </w:r>
    </w:p>
    <w:p w14:paraId="79F8A80E" w14:textId="08EAEB33" w:rsidR="00FE38E9" w:rsidRDefault="009B62A7" w:rsidP="00F82D8A">
      <w:pPr>
        <w:pStyle w:val="Verse"/>
        <w:spacing w:after="240"/>
      </w:pPr>
      <w:r>
        <w:t xml:space="preserve">Arise, O Lord, into thy rest, thou and the ark of thy </w:t>
      </w:r>
      <w:r w:rsidR="00930F89">
        <w:t>holiness</w:t>
      </w:r>
      <w:r>
        <w:t xml:space="preserve">. </w:t>
      </w:r>
    </w:p>
    <w:p w14:paraId="535418D2" w14:textId="026DA69D" w:rsidR="00FE38E9" w:rsidRDefault="009B62A7" w:rsidP="00F82D8A">
      <w:pPr>
        <w:pStyle w:val="Verse"/>
        <w:spacing w:after="240"/>
      </w:pPr>
      <w:r>
        <w:t xml:space="preserve">Thy priests shall </w:t>
      </w:r>
      <w:r w:rsidR="00AB16AF">
        <w:t>be clothed</w:t>
      </w:r>
      <w:r>
        <w:t xml:space="preserve"> in righteousness, thy saints shall </w:t>
      </w:r>
      <w:r w:rsidR="000E35A8">
        <w:t>rejoice</w:t>
      </w:r>
      <w:r>
        <w:t xml:space="preserve">. </w:t>
      </w:r>
    </w:p>
    <w:p w14:paraId="5C491451" w14:textId="7CEEB44E" w:rsidR="00FE38E9" w:rsidRDefault="009B62A7" w:rsidP="00F82D8A">
      <w:pPr>
        <w:pStyle w:val="Verse"/>
        <w:spacing w:after="240"/>
      </w:pPr>
      <w:r>
        <w:t xml:space="preserve">For </w:t>
      </w:r>
      <w:r w:rsidR="00AB16AF">
        <w:t xml:space="preserve">the sake of </w:t>
      </w:r>
      <w:r>
        <w:t>thy servant David, do not turn away from the face of th</w:t>
      </w:r>
      <w:r w:rsidR="00AB16AF">
        <w:t>in</w:t>
      </w:r>
      <w:r w:rsidR="000A2598">
        <w:t>e</w:t>
      </w:r>
      <w:r w:rsidR="00AB16AF">
        <w:t xml:space="preserve"> anointed</w:t>
      </w:r>
      <w:r>
        <w:t xml:space="preserve">. </w:t>
      </w:r>
    </w:p>
    <w:p w14:paraId="3BA085AA" w14:textId="0C3A8A66" w:rsidR="000A2598" w:rsidRPr="00296062" w:rsidRDefault="000A2598" w:rsidP="000A2598">
      <w:pPr>
        <w:pStyle w:val="Verse"/>
        <w:spacing w:after="240"/>
        <w:rPr>
          <w:color w:val="000000"/>
        </w:rPr>
      </w:pPr>
      <w:r w:rsidRPr="00296062">
        <w:rPr>
          <w:color w:val="000000"/>
        </w:rPr>
        <w:t>The Lord ha</w:t>
      </w:r>
      <w:r>
        <w:rPr>
          <w:color w:val="000000"/>
        </w:rPr>
        <w:t>s</w:t>
      </w:r>
      <w:r w:rsidRPr="00296062">
        <w:rPr>
          <w:color w:val="000000"/>
        </w:rPr>
        <w:t xml:space="preserve"> sworn in truth unto David, and </w:t>
      </w:r>
      <w:r w:rsidR="000E35A8">
        <w:rPr>
          <w:color w:val="000000"/>
        </w:rPr>
        <w:t>h</w:t>
      </w:r>
      <w:r w:rsidRPr="00296062">
        <w:rPr>
          <w:color w:val="000000"/>
        </w:rPr>
        <w:t>e will not annul it: Of the fruit of thy loins will I set upon thy throne.</w:t>
      </w:r>
    </w:p>
    <w:p w14:paraId="00AF1EEB" w14:textId="64720EBB" w:rsidR="00FE38E9" w:rsidRDefault="009B62A7" w:rsidP="00F82D8A">
      <w:pPr>
        <w:pStyle w:val="Verse"/>
        <w:spacing w:after="240"/>
      </w:pPr>
      <w:r>
        <w:t>If thy sons keep my covenant and the</w:t>
      </w:r>
      <w:r w:rsidR="000E35A8">
        <w:t>se</w:t>
      </w:r>
      <w:r>
        <w:t xml:space="preserve"> testimonies I </w:t>
      </w:r>
      <w:r w:rsidR="00930F89">
        <w:t>will</w:t>
      </w:r>
      <w:r>
        <w:t xml:space="preserve"> teach them, then their sons </w:t>
      </w:r>
      <w:r w:rsidR="00930F89">
        <w:t>will</w:t>
      </w:r>
      <w:r>
        <w:t xml:space="preserve"> sit forever on thy throne. </w:t>
      </w:r>
    </w:p>
    <w:p w14:paraId="5941D1E5" w14:textId="398A464A" w:rsidR="00FE38E9" w:rsidRDefault="009B62A7" w:rsidP="00F82D8A">
      <w:pPr>
        <w:pStyle w:val="Verse"/>
        <w:spacing w:after="240"/>
      </w:pPr>
      <w:r>
        <w:t xml:space="preserve">For the Lord has chosen </w:t>
      </w:r>
      <w:r w:rsidR="008C004B">
        <w:t>Sion</w:t>
      </w:r>
      <w:r>
        <w:t xml:space="preserve">, he has chosen her for his </w:t>
      </w:r>
      <w:r w:rsidR="000E35A8">
        <w:t>habitation</w:t>
      </w:r>
      <w:r>
        <w:t xml:space="preserve">: </w:t>
      </w:r>
    </w:p>
    <w:p w14:paraId="629A1EE3" w14:textId="3427502F" w:rsidR="000A2598" w:rsidRPr="00296062" w:rsidRDefault="000A2598" w:rsidP="000A2598">
      <w:pPr>
        <w:pStyle w:val="Verse"/>
        <w:spacing w:after="240"/>
        <w:rPr>
          <w:color w:val="000000"/>
        </w:rPr>
      </w:pPr>
      <w:r w:rsidRPr="00296062">
        <w:rPr>
          <w:color w:val="000000"/>
        </w:rPr>
        <w:t>This is</w:t>
      </w:r>
      <w:r>
        <w:rPr>
          <w:color w:val="000000"/>
        </w:rPr>
        <w:t xml:space="preserve"> m</w:t>
      </w:r>
      <w:r w:rsidRPr="00296062">
        <w:rPr>
          <w:color w:val="000000"/>
        </w:rPr>
        <w:t>y rest for ever and ever; here will I dwell, for I have chosen her.</w:t>
      </w:r>
    </w:p>
    <w:p w14:paraId="18729230" w14:textId="58C9330E" w:rsidR="00FE38E9" w:rsidRDefault="000E35A8" w:rsidP="00F82D8A">
      <w:pPr>
        <w:pStyle w:val="Verse"/>
        <w:spacing w:after="240"/>
      </w:pPr>
      <w:r w:rsidRPr="003953B7">
        <w:t>I will abundantly bless her provision</w:t>
      </w:r>
      <w:r w:rsidR="009B62A7">
        <w:t xml:space="preserve">, I shall satisfy her poor with bread. </w:t>
      </w:r>
    </w:p>
    <w:p w14:paraId="6D41D43C" w14:textId="6328ACEC" w:rsidR="000A2598" w:rsidRPr="00296062" w:rsidRDefault="000A2598" w:rsidP="000A2598">
      <w:pPr>
        <w:pStyle w:val="Verse"/>
        <w:spacing w:after="240"/>
        <w:rPr>
          <w:color w:val="000000"/>
        </w:rPr>
      </w:pPr>
      <w:r w:rsidRPr="00296062">
        <w:rPr>
          <w:color w:val="000000"/>
        </w:rPr>
        <w:t>Her priests will I clothe with salvation, and her saints with shall rejoice</w:t>
      </w:r>
      <w:r w:rsidR="000E35A8">
        <w:rPr>
          <w:color w:val="000000"/>
        </w:rPr>
        <w:t xml:space="preserve"> with joy</w:t>
      </w:r>
      <w:r w:rsidRPr="00296062">
        <w:rPr>
          <w:color w:val="000000"/>
        </w:rPr>
        <w:t>.</w:t>
      </w:r>
    </w:p>
    <w:p w14:paraId="1E982F4C" w14:textId="459DA3C8" w:rsidR="00FE38E9" w:rsidRDefault="009B62A7" w:rsidP="00F82D8A">
      <w:pPr>
        <w:pStyle w:val="Verse"/>
        <w:spacing w:after="240"/>
      </w:pPr>
      <w:r>
        <w:t xml:space="preserve">There </w:t>
      </w:r>
      <w:r w:rsidR="000E35A8">
        <w:t xml:space="preserve">will I </w:t>
      </w:r>
      <w:r>
        <w:t xml:space="preserve">make </w:t>
      </w:r>
      <w:r w:rsidR="000A2598">
        <w:t xml:space="preserve">to </w:t>
      </w:r>
      <w:r>
        <w:t xml:space="preserve">spring up a horn for David, and I </w:t>
      </w:r>
      <w:r w:rsidR="000E35A8">
        <w:t>have</w:t>
      </w:r>
      <w:r>
        <w:t xml:space="preserve"> </w:t>
      </w:r>
      <w:r w:rsidR="000A2598">
        <w:t>prepare</w:t>
      </w:r>
      <w:r w:rsidR="000E35A8">
        <w:t>d</w:t>
      </w:r>
      <w:r>
        <w:t xml:space="preserve"> a lamp for my</w:t>
      </w:r>
      <w:r w:rsidR="000E35A8">
        <w:t xml:space="preserve"> anointed</w:t>
      </w:r>
      <w:r>
        <w:t xml:space="preserve">. </w:t>
      </w:r>
    </w:p>
    <w:p w14:paraId="4F5B41C3" w14:textId="4A565175" w:rsidR="00237B9C" w:rsidRDefault="009B62A7" w:rsidP="00F82D8A">
      <w:pPr>
        <w:pStyle w:val="Verse"/>
        <w:spacing w:after="240"/>
      </w:pPr>
      <w:r>
        <w:t xml:space="preserve">His enemies </w:t>
      </w:r>
      <w:r w:rsidR="000E35A8">
        <w:t xml:space="preserve">will I </w:t>
      </w:r>
      <w:r>
        <w:t xml:space="preserve">clothe </w:t>
      </w:r>
      <w:r w:rsidR="000E35A8">
        <w:t>with</w:t>
      </w:r>
      <w:r>
        <w:t xml:space="preserve"> shame, </w:t>
      </w:r>
      <w:r w:rsidR="000A2598">
        <w:t xml:space="preserve">but </w:t>
      </w:r>
      <w:r>
        <w:t>on him</w:t>
      </w:r>
      <w:r w:rsidR="000E35A8">
        <w:t>self</w:t>
      </w:r>
      <w:r>
        <w:t xml:space="preserve"> shall my </w:t>
      </w:r>
      <w:r w:rsidR="000E35A8">
        <w:t>holiness</w:t>
      </w:r>
      <w:r>
        <w:t xml:space="preserve"> flourish. </w:t>
      </w:r>
    </w:p>
    <w:p w14:paraId="7AF6B6CB" w14:textId="77777777" w:rsidR="009B62A7" w:rsidRDefault="00FE38E9" w:rsidP="00FA3250">
      <w:pPr>
        <w:pStyle w:val="Heading3"/>
        <w:spacing w:after="240"/>
      </w:pPr>
      <w:r>
        <w:t>Psalm</w:t>
      </w:r>
      <w:r w:rsidR="009B62A7">
        <w:t xml:space="preserve"> 132</w:t>
      </w:r>
    </w:p>
    <w:p w14:paraId="65CF8B98" w14:textId="77777777" w:rsidR="009B62A7" w:rsidRDefault="009B62A7" w:rsidP="00161212">
      <w:pPr>
        <w:pStyle w:val="Rubric"/>
      </w:pPr>
      <w:r>
        <w:t xml:space="preserve">An ode of the Ascents, for David </w:t>
      </w:r>
    </w:p>
    <w:p w14:paraId="662B3E2D" w14:textId="63BDA6D2" w:rsidR="00FE38E9" w:rsidRDefault="009B62A7" w:rsidP="00F82D8A">
      <w:pPr>
        <w:pStyle w:val="Verse"/>
        <w:spacing w:after="240"/>
      </w:pPr>
      <w:r>
        <w:t xml:space="preserve">Behold </w:t>
      </w:r>
      <w:r w:rsidR="00930F89">
        <w:t>how good and pleasant it is</w:t>
      </w:r>
      <w:r>
        <w:t xml:space="preserve"> when </w:t>
      </w:r>
      <w:r w:rsidR="00D260E6">
        <w:t>brethren</w:t>
      </w:r>
      <w:r>
        <w:t xml:space="preserve"> dwell </w:t>
      </w:r>
      <w:r w:rsidR="00057119">
        <w:t xml:space="preserve">together </w:t>
      </w:r>
      <w:r>
        <w:t xml:space="preserve">in unity. </w:t>
      </w:r>
    </w:p>
    <w:p w14:paraId="23FD3D22" w14:textId="79DA0C3B" w:rsidR="00FE38E9" w:rsidRDefault="009B62A7" w:rsidP="00F82D8A">
      <w:pPr>
        <w:pStyle w:val="Verse"/>
        <w:spacing w:after="240"/>
      </w:pPr>
      <w:r>
        <w:t>It is like oil of myrrh upon the head</w:t>
      </w:r>
      <w:r w:rsidR="00930F89">
        <w:t>,</w:t>
      </w:r>
      <w:r>
        <w:t xml:space="preserve"> </w:t>
      </w:r>
      <w:r w:rsidR="00057119">
        <w:t>that</w:t>
      </w:r>
      <w:r w:rsidR="00D260E6">
        <w:t xml:space="preserve"> runs</w:t>
      </w:r>
      <w:r>
        <w:t xml:space="preserve"> down on the beard, </w:t>
      </w:r>
      <w:r w:rsidR="00D260E6">
        <w:t>on</w:t>
      </w:r>
      <w:r>
        <w:t xml:space="preserve"> the beard of Aaron, </w:t>
      </w:r>
      <w:r w:rsidR="00930F89">
        <w:t>down</w:t>
      </w:r>
      <w:r>
        <w:t xml:space="preserve"> to</w:t>
      </w:r>
      <w:r w:rsidR="00930F89">
        <w:t xml:space="preserve"> the hem of</w:t>
      </w:r>
      <w:r>
        <w:t xml:space="preserve"> his garment. </w:t>
      </w:r>
    </w:p>
    <w:p w14:paraId="00E2F136" w14:textId="08066DCC" w:rsidR="00D260E6" w:rsidRDefault="009B62A7" w:rsidP="00F82D8A">
      <w:pPr>
        <w:pStyle w:val="Verse"/>
        <w:spacing w:after="240"/>
      </w:pPr>
      <w:r>
        <w:t xml:space="preserve">It is like the dew of </w:t>
      </w:r>
      <w:r w:rsidR="00D260E6">
        <w:t xml:space="preserve">Mount </w:t>
      </w:r>
      <w:r>
        <w:t xml:space="preserve">Hermon </w:t>
      </w:r>
      <w:r w:rsidR="00057119">
        <w:t>that descends on</w:t>
      </w:r>
      <w:r>
        <w:t xml:space="preserve"> the mountains of </w:t>
      </w:r>
      <w:r w:rsidR="008C004B">
        <w:t>Sion</w:t>
      </w:r>
      <w:r w:rsidR="00D260E6">
        <w:t>.</w:t>
      </w:r>
    </w:p>
    <w:p w14:paraId="451F13B3" w14:textId="2B2F6B9C" w:rsidR="00237B9C" w:rsidRDefault="00D260E6" w:rsidP="00F82D8A">
      <w:pPr>
        <w:pStyle w:val="Verse"/>
        <w:spacing w:after="240"/>
      </w:pPr>
      <w:r>
        <w:t>F</w:t>
      </w:r>
      <w:r w:rsidR="009B62A7">
        <w:t xml:space="preserve">or there the Lord commanded </w:t>
      </w:r>
      <w:r>
        <w:t xml:space="preserve">the </w:t>
      </w:r>
      <w:r w:rsidR="009B62A7">
        <w:t>blessing</w:t>
      </w:r>
      <w:r w:rsidR="00057119">
        <w:t>, l</w:t>
      </w:r>
      <w:r w:rsidR="009B62A7">
        <w:t>ife for</w:t>
      </w:r>
      <w:r>
        <w:t xml:space="preserve"> </w:t>
      </w:r>
      <w:r w:rsidR="009B62A7">
        <w:t xml:space="preserve">evermore. </w:t>
      </w:r>
    </w:p>
    <w:p w14:paraId="54438567" w14:textId="77777777" w:rsidR="009B62A7" w:rsidRDefault="00FE38E9" w:rsidP="00FA3250">
      <w:pPr>
        <w:pStyle w:val="Heading3"/>
        <w:spacing w:after="240"/>
      </w:pPr>
      <w:r>
        <w:t>Psalm</w:t>
      </w:r>
      <w:r w:rsidR="009B62A7">
        <w:t xml:space="preserve"> 133</w:t>
      </w:r>
    </w:p>
    <w:p w14:paraId="3D61B648" w14:textId="77777777" w:rsidR="009B62A7" w:rsidRDefault="006B28D9" w:rsidP="00161212">
      <w:pPr>
        <w:pStyle w:val="Rubric"/>
      </w:pPr>
      <w:r>
        <w:t xml:space="preserve">A song of Ascents </w:t>
      </w:r>
    </w:p>
    <w:p w14:paraId="689AB747" w14:textId="5C66B3DB" w:rsidR="00FE38E9" w:rsidRDefault="009B62A7" w:rsidP="00F82D8A">
      <w:pPr>
        <w:pStyle w:val="Verse"/>
        <w:spacing w:after="240"/>
      </w:pPr>
      <w:r>
        <w:t>Behold</w:t>
      </w:r>
      <w:r w:rsidR="00B748C1">
        <w:t xml:space="preserve"> now</w:t>
      </w:r>
      <w:r>
        <w:t xml:space="preserve">, bless the Lord, all you servants of the Lord, who stand in the </w:t>
      </w:r>
      <w:r w:rsidR="00930F89">
        <w:t xml:space="preserve">house of the </w:t>
      </w:r>
      <w:r>
        <w:t xml:space="preserve">Lord, in the courts of the house of our God. </w:t>
      </w:r>
    </w:p>
    <w:p w14:paraId="51D64038" w14:textId="727FF2A0" w:rsidR="00B748C1" w:rsidRPr="003953B7" w:rsidRDefault="00B748C1" w:rsidP="00B748C1">
      <w:pPr>
        <w:pStyle w:val="Verse"/>
        <w:spacing w:after="240"/>
      </w:pPr>
      <w:r w:rsidRPr="003953B7">
        <w:t>Lift up your hands by night</w:t>
      </w:r>
      <w:r>
        <w:t xml:space="preserve"> </w:t>
      </w:r>
      <w:r w:rsidRPr="003953B7">
        <w:t>to the sanctuary, and bless the Lord.</w:t>
      </w:r>
    </w:p>
    <w:p w14:paraId="577BFAB9" w14:textId="7FFC4602" w:rsidR="009B62A7" w:rsidRDefault="009B62A7" w:rsidP="00F82D8A">
      <w:pPr>
        <w:pStyle w:val="Verse"/>
        <w:spacing w:after="240"/>
      </w:pPr>
      <w:r>
        <w:t xml:space="preserve">May the Lord bless you from </w:t>
      </w:r>
      <w:r w:rsidR="008C004B">
        <w:t>Sion</w:t>
      </w:r>
      <w:r>
        <w:t>, he who made heaven and</w:t>
      </w:r>
      <w:r w:rsidR="00D71707">
        <w:t xml:space="preserve"> the</w:t>
      </w:r>
      <w:r>
        <w:t xml:space="preserve"> earth. </w:t>
      </w:r>
    </w:p>
    <w:p w14:paraId="4A4E7096" w14:textId="77777777" w:rsidR="00B50629" w:rsidRDefault="00B50629" w:rsidP="0037394E">
      <w:pPr>
        <w:pStyle w:val="Rubric"/>
      </w:pPr>
      <w:r>
        <w:t>Glory. Both now. Alleluia.</w:t>
      </w:r>
    </w:p>
    <w:p w14:paraId="3E41FB1E" w14:textId="77777777" w:rsidR="00AA594A" w:rsidRPr="009131F8" w:rsidRDefault="00AA594A" w:rsidP="00600DCF">
      <w:pPr>
        <w:pStyle w:val="Heading1"/>
        <w:spacing w:after="240"/>
      </w:pPr>
      <w:r w:rsidRPr="009131F8">
        <w:br w:type="page"/>
      </w:r>
      <w:r w:rsidR="00D218B4" w:rsidRPr="009131F8">
        <w:t>Kathisma</w:t>
      </w:r>
      <w:r w:rsidR="009B62A7" w:rsidRPr="009131F8">
        <w:t xml:space="preserve"> </w:t>
      </w:r>
      <w:r w:rsidR="006175AD" w:rsidRPr="009131F8">
        <w:t>Nineteen</w:t>
      </w:r>
    </w:p>
    <w:p w14:paraId="044B7276" w14:textId="77777777" w:rsidR="009131F8" w:rsidRPr="009131F8" w:rsidRDefault="009131F8" w:rsidP="009131F8">
      <w:pPr>
        <w:pStyle w:val="Heading2"/>
        <w:spacing w:after="240"/>
      </w:pPr>
      <w:r w:rsidRPr="009131F8">
        <w:t>First Stasis</w:t>
      </w:r>
    </w:p>
    <w:p w14:paraId="5D72D40F" w14:textId="77777777" w:rsidR="009B62A7" w:rsidRDefault="00FE38E9" w:rsidP="00FA3250">
      <w:pPr>
        <w:pStyle w:val="Heading3"/>
        <w:spacing w:after="240"/>
      </w:pPr>
      <w:r>
        <w:t>Psalm</w:t>
      </w:r>
      <w:r w:rsidR="009B62A7">
        <w:t xml:space="preserve"> 134</w:t>
      </w:r>
    </w:p>
    <w:p w14:paraId="193E3053" w14:textId="77777777" w:rsidR="009B62A7" w:rsidRDefault="009B62A7" w:rsidP="00161212">
      <w:pPr>
        <w:pStyle w:val="Rubric"/>
      </w:pPr>
      <w:r>
        <w:t xml:space="preserve">Alleluia </w:t>
      </w:r>
    </w:p>
    <w:p w14:paraId="01D090B6" w14:textId="77777777" w:rsidR="00FE38E9" w:rsidRDefault="009B62A7" w:rsidP="00F82D8A">
      <w:pPr>
        <w:pStyle w:val="Verse"/>
        <w:spacing w:after="240"/>
      </w:pPr>
      <w:r>
        <w:t xml:space="preserve">Praise the name of the Lord, O you servants, praise the Lord, </w:t>
      </w:r>
    </w:p>
    <w:p w14:paraId="394C3E34" w14:textId="20349E27" w:rsidR="00FE38E9" w:rsidRDefault="009B62A7" w:rsidP="00F82D8A">
      <w:pPr>
        <w:pStyle w:val="Verse"/>
        <w:spacing w:after="240"/>
      </w:pPr>
      <w:r>
        <w:t>You who stand in the</w:t>
      </w:r>
      <w:r w:rsidR="00930F89">
        <w:t xml:space="preserve"> house of the </w:t>
      </w:r>
      <w:r>
        <w:t xml:space="preserve">Lord, in the courts of the house of our God. </w:t>
      </w:r>
    </w:p>
    <w:p w14:paraId="3CFB318D" w14:textId="6FA30019" w:rsidR="00FE38E9" w:rsidRDefault="009B62A7" w:rsidP="00F82D8A">
      <w:pPr>
        <w:pStyle w:val="Verse"/>
        <w:spacing w:after="240"/>
      </w:pPr>
      <w:r>
        <w:t xml:space="preserve">Praise the Lord, for the Lord is good, sing praises to his name for it is </w:t>
      </w:r>
      <w:r w:rsidR="00B748C1">
        <w:t>good</w:t>
      </w:r>
      <w:r>
        <w:t xml:space="preserve">, </w:t>
      </w:r>
    </w:p>
    <w:p w14:paraId="0BA8C4D8" w14:textId="6DA89618" w:rsidR="00FE38E9" w:rsidRDefault="009B62A7" w:rsidP="00F82D8A">
      <w:pPr>
        <w:pStyle w:val="Verse"/>
        <w:spacing w:after="240"/>
      </w:pPr>
      <w:r>
        <w:t xml:space="preserve">For the Lord chose Jacob for himself, </w:t>
      </w:r>
      <w:r w:rsidR="00B748C1">
        <w:t xml:space="preserve">and </w:t>
      </w:r>
      <w:r>
        <w:t xml:space="preserve">Israel for his </w:t>
      </w:r>
      <w:r w:rsidR="00B748C1">
        <w:t>own possession</w:t>
      </w:r>
      <w:r>
        <w:t xml:space="preserve">. </w:t>
      </w:r>
    </w:p>
    <w:p w14:paraId="6494450B" w14:textId="711CD1A8" w:rsidR="00FE38E9" w:rsidRDefault="009B62A7" w:rsidP="00F82D8A">
      <w:pPr>
        <w:pStyle w:val="Verse"/>
        <w:spacing w:after="240"/>
      </w:pPr>
      <w:r>
        <w:t xml:space="preserve">For I know that the Lord is great, </w:t>
      </w:r>
      <w:r w:rsidR="00B748C1">
        <w:t xml:space="preserve">and </w:t>
      </w:r>
      <w:r>
        <w:t>our Lord is above al</w:t>
      </w:r>
      <w:r w:rsidR="00B748C1">
        <w:t>l</w:t>
      </w:r>
      <w:r>
        <w:t xml:space="preserve"> gods. </w:t>
      </w:r>
    </w:p>
    <w:p w14:paraId="2729A824" w14:textId="2ADD0275" w:rsidR="00FE38E9" w:rsidRDefault="009B62A7" w:rsidP="00F82D8A">
      <w:pPr>
        <w:pStyle w:val="Verse"/>
        <w:spacing w:after="240"/>
      </w:pPr>
      <w:r>
        <w:t>All the Lord willed, he has done, in heaven and on the earth, in the seas and in</w:t>
      </w:r>
      <w:r w:rsidR="00B748C1">
        <w:t xml:space="preserve"> </w:t>
      </w:r>
      <w:r>
        <w:t xml:space="preserve">all </w:t>
      </w:r>
      <w:r w:rsidR="00B748C1">
        <w:t xml:space="preserve">the </w:t>
      </w:r>
      <w:r>
        <w:t xml:space="preserve">deeps. </w:t>
      </w:r>
    </w:p>
    <w:p w14:paraId="4FCF7156" w14:textId="29A33210" w:rsidR="00B748C1" w:rsidRPr="00B748C1" w:rsidRDefault="00B748C1" w:rsidP="00B748C1">
      <w:pPr>
        <w:pStyle w:val="Verse"/>
        <w:spacing w:after="240"/>
      </w:pPr>
      <w:r>
        <w:t>He brings up</w:t>
      </w:r>
      <w:r w:rsidR="009B62A7">
        <w:t xml:space="preserve"> clouds from </w:t>
      </w:r>
      <w:r w:rsidR="00930F89">
        <w:t xml:space="preserve">ends of the </w:t>
      </w:r>
      <w:r w:rsidR="009B62A7">
        <w:t xml:space="preserve">earth, </w:t>
      </w:r>
      <w:r>
        <w:t>h</w:t>
      </w:r>
      <w:r w:rsidRPr="00B748C1">
        <w:t xml:space="preserve">e made lightnings for the rain; </w:t>
      </w:r>
      <w:r>
        <w:t>h</w:t>
      </w:r>
      <w:r w:rsidRPr="00B748C1">
        <w:t>e bring</w:t>
      </w:r>
      <w:r>
        <w:t>s</w:t>
      </w:r>
      <w:r w:rsidRPr="00B748C1">
        <w:t xml:space="preserve"> winds out of His treasuries.</w:t>
      </w:r>
    </w:p>
    <w:p w14:paraId="643BD22C" w14:textId="3D8BDCB0" w:rsidR="00B748C1" w:rsidRPr="00B748C1" w:rsidRDefault="00B748C1" w:rsidP="00B748C1">
      <w:pPr>
        <w:pStyle w:val="Verse"/>
        <w:spacing w:after="240"/>
      </w:pPr>
      <w:r w:rsidRPr="00B748C1">
        <w:t xml:space="preserve">He smote the firstborn of Egypt, </w:t>
      </w:r>
      <w:r>
        <w:t>both of</w:t>
      </w:r>
      <w:r w:rsidRPr="00B748C1">
        <w:t xml:space="preserve"> man </w:t>
      </w:r>
      <w:r>
        <w:t>and</w:t>
      </w:r>
      <w:r w:rsidRPr="00B748C1">
        <w:t xml:space="preserve"> beast.</w:t>
      </w:r>
    </w:p>
    <w:p w14:paraId="65FACB55" w14:textId="4593677D" w:rsidR="00B748C1" w:rsidRPr="00B748C1" w:rsidRDefault="00B748C1" w:rsidP="00B748C1">
      <w:pPr>
        <w:pStyle w:val="Verse"/>
        <w:spacing w:after="240"/>
      </w:pPr>
      <w:r w:rsidRPr="00B748C1">
        <w:t>He sent signs and wonders into the midst of thee, O Egypt; to Pharaoh, and to all his servants.</w:t>
      </w:r>
    </w:p>
    <w:p w14:paraId="75AF4B3D" w14:textId="223E8FA4" w:rsidR="00FE38E9" w:rsidRDefault="00B748C1" w:rsidP="00B748C1">
      <w:pPr>
        <w:pStyle w:val="Verse"/>
        <w:spacing w:after="240"/>
      </w:pPr>
      <w:r w:rsidRPr="00B748C1">
        <w:t>He smote many nations, and slew mighty kings:</w:t>
      </w:r>
    </w:p>
    <w:p w14:paraId="60E65AF8" w14:textId="77777777" w:rsidR="00FE38E9" w:rsidRDefault="009B62A7" w:rsidP="00F82D8A">
      <w:pPr>
        <w:pStyle w:val="Verse"/>
        <w:spacing w:after="240"/>
      </w:pPr>
      <w:proofErr w:type="spellStart"/>
      <w:r>
        <w:t>Sihon</w:t>
      </w:r>
      <w:proofErr w:type="spellEnd"/>
      <w:r>
        <w:t xml:space="preserve"> king of the Amorites, and </w:t>
      </w:r>
      <w:proofErr w:type="spellStart"/>
      <w:r>
        <w:t>Og</w:t>
      </w:r>
      <w:proofErr w:type="spellEnd"/>
      <w:r>
        <w:t xml:space="preserve"> king of Bashan, and all the kingdoms of Canaan, </w:t>
      </w:r>
    </w:p>
    <w:p w14:paraId="003CC705" w14:textId="77777777" w:rsidR="00FE38E9" w:rsidRDefault="009B62A7" w:rsidP="00F82D8A">
      <w:pPr>
        <w:pStyle w:val="Verse"/>
        <w:spacing w:after="240"/>
      </w:pPr>
      <w:r>
        <w:t xml:space="preserve">And he gave their lands as inheritance, an inheritance for Israel his people. </w:t>
      </w:r>
    </w:p>
    <w:p w14:paraId="36ABC603" w14:textId="58347E3A" w:rsidR="00FE38E9" w:rsidRDefault="009B62A7" w:rsidP="00F82D8A">
      <w:pPr>
        <w:pStyle w:val="Verse"/>
        <w:spacing w:after="240"/>
      </w:pPr>
      <w:r>
        <w:t>Thy name, O Lord, endures forever,</w:t>
      </w:r>
      <w:r w:rsidR="00B748C1">
        <w:t xml:space="preserve"> and</w:t>
      </w:r>
      <w:r>
        <w:t xml:space="preserve"> thy memorial, O Lord, </w:t>
      </w:r>
      <w:r w:rsidR="00B748C1">
        <w:t xml:space="preserve">from </w:t>
      </w:r>
      <w:r>
        <w:t>generation</w:t>
      </w:r>
      <w:r w:rsidR="00B748C1">
        <w:t xml:space="preserve"> to generation</w:t>
      </w:r>
      <w:r>
        <w:t>.</w:t>
      </w:r>
    </w:p>
    <w:p w14:paraId="76D82799" w14:textId="2FAE93AC" w:rsidR="00FE38E9" w:rsidRDefault="009B62A7" w:rsidP="00F82D8A">
      <w:pPr>
        <w:pStyle w:val="Verse"/>
        <w:spacing w:after="240"/>
      </w:pPr>
      <w:r>
        <w:t xml:space="preserve">For the Lord will judge his people, </w:t>
      </w:r>
      <w:r w:rsidR="007A502C">
        <w:t xml:space="preserve">and </w:t>
      </w:r>
      <w:r>
        <w:t xml:space="preserve">he will </w:t>
      </w:r>
      <w:r w:rsidR="007A502C">
        <w:t>be entreated concerning</w:t>
      </w:r>
      <w:r>
        <w:t xml:space="preserve"> to his servants. </w:t>
      </w:r>
    </w:p>
    <w:p w14:paraId="5D73FDE2" w14:textId="312FAF1D" w:rsidR="00FE38E9" w:rsidRDefault="009B62A7" w:rsidP="00F82D8A">
      <w:pPr>
        <w:pStyle w:val="Verse"/>
        <w:spacing w:after="240"/>
      </w:pPr>
      <w:r>
        <w:t>The idols of nations are silver and gold, the works of men</w:t>
      </w:r>
      <w:r w:rsidR="008635B2">
        <w:t>’</w:t>
      </w:r>
      <w:r>
        <w:t xml:space="preserve">s hands. </w:t>
      </w:r>
    </w:p>
    <w:p w14:paraId="65387146" w14:textId="77777777" w:rsidR="007A502C" w:rsidRDefault="007A502C" w:rsidP="00F82D8A">
      <w:pPr>
        <w:pStyle w:val="Verse"/>
        <w:spacing w:after="240"/>
      </w:pPr>
      <w:r w:rsidRPr="002C0B14">
        <w:t>They have a mouth, but they cannot speak; they have eyes, but they cannot see;</w:t>
      </w:r>
    </w:p>
    <w:p w14:paraId="7C3719F8" w14:textId="77777777" w:rsidR="007A502C" w:rsidRDefault="007A502C" w:rsidP="00F82D8A">
      <w:pPr>
        <w:pStyle w:val="Verse"/>
        <w:spacing w:after="240"/>
        <w:rPr>
          <w:color w:val="FF0000"/>
        </w:rPr>
      </w:pPr>
      <w:r>
        <w:t>T</w:t>
      </w:r>
      <w:r w:rsidRPr="002C0B14">
        <w:t>hey have ears, but they cannot hear; for there is no breath in their mouth.</w:t>
      </w:r>
    </w:p>
    <w:p w14:paraId="0A5C7F19" w14:textId="77777777" w:rsidR="007A502C" w:rsidRDefault="007A502C" w:rsidP="00F82D8A">
      <w:pPr>
        <w:pStyle w:val="Verse"/>
        <w:spacing w:after="240"/>
        <w:rPr>
          <w:color w:val="FF0000"/>
        </w:rPr>
      </w:pPr>
      <w:r w:rsidRPr="002C0B14">
        <w:t>Let those who make them be made like to them; and all those who trust in them.</w:t>
      </w:r>
    </w:p>
    <w:p w14:paraId="7732C315" w14:textId="676DA1CF" w:rsidR="007A502C" w:rsidRDefault="007A502C" w:rsidP="00F82D8A">
      <w:pPr>
        <w:pStyle w:val="Verse"/>
        <w:spacing w:after="240"/>
      </w:pPr>
      <w:r w:rsidRPr="002C0B14">
        <w:t>O house of Israel, bless the Lord: O house of Aaron, bless the Lord:</w:t>
      </w:r>
    </w:p>
    <w:p w14:paraId="3FF207B6" w14:textId="6F92D9F1" w:rsidR="007A502C" w:rsidRDefault="007A502C" w:rsidP="00F82D8A">
      <w:pPr>
        <w:pStyle w:val="Verse"/>
        <w:spacing w:after="240"/>
      </w:pPr>
      <w:r w:rsidRPr="002C0B14">
        <w:t>O house of Levi, bless the Lord: ye that fear the Lord, bless the Lord.</w:t>
      </w:r>
    </w:p>
    <w:p w14:paraId="12A04C6D" w14:textId="431E9EF8" w:rsidR="00237B9C" w:rsidRDefault="009B62A7" w:rsidP="00F82D8A">
      <w:pPr>
        <w:pStyle w:val="Verse"/>
        <w:spacing w:after="240"/>
      </w:pPr>
      <w:r>
        <w:t xml:space="preserve">Blessed be the Lord out of </w:t>
      </w:r>
      <w:r w:rsidR="008C004B">
        <w:t>Sion</w:t>
      </w:r>
      <w:r>
        <w:t xml:space="preserve">, he who dwells in Jerusalem. </w:t>
      </w:r>
    </w:p>
    <w:p w14:paraId="2AA0BDA7" w14:textId="77777777" w:rsidR="009B62A7" w:rsidRDefault="00FE38E9" w:rsidP="00FA3250">
      <w:pPr>
        <w:pStyle w:val="Heading3"/>
        <w:spacing w:after="240"/>
      </w:pPr>
      <w:r>
        <w:t>Psalm</w:t>
      </w:r>
      <w:r w:rsidR="009B62A7">
        <w:t xml:space="preserve"> 135</w:t>
      </w:r>
    </w:p>
    <w:p w14:paraId="73987127" w14:textId="77777777" w:rsidR="009B62A7" w:rsidRDefault="009B62A7" w:rsidP="00161212">
      <w:pPr>
        <w:pStyle w:val="Rubric"/>
      </w:pPr>
      <w:r>
        <w:t xml:space="preserve">Alleluia </w:t>
      </w:r>
    </w:p>
    <w:p w14:paraId="3A39DBEE" w14:textId="77777777" w:rsidR="00FE38E9" w:rsidRDefault="009B62A7" w:rsidP="00F82D8A">
      <w:pPr>
        <w:pStyle w:val="Verse"/>
        <w:spacing w:after="240"/>
      </w:pPr>
      <w:r>
        <w:t xml:space="preserve">Give thanks to the Lord, for he is good, for his mercy endures forever. </w:t>
      </w:r>
    </w:p>
    <w:p w14:paraId="58B70F8D" w14:textId="77777777" w:rsidR="00FE38E9" w:rsidRDefault="009B62A7" w:rsidP="00F82D8A">
      <w:pPr>
        <w:pStyle w:val="Verse"/>
        <w:spacing w:after="240"/>
      </w:pPr>
      <w:r>
        <w:t xml:space="preserve">Give thanks to the God of gods, for his mercy endures forever. </w:t>
      </w:r>
    </w:p>
    <w:p w14:paraId="01DC891D" w14:textId="77777777" w:rsidR="00FE38E9" w:rsidRDefault="009B62A7" w:rsidP="00F82D8A">
      <w:pPr>
        <w:pStyle w:val="Verse"/>
        <w:spacing w:after="240"/>
      </w:pPr>
      <w:r>
        <w:t xml:space="preserve">Give thanks to the Lord of lords, for his mercy endures forever. </w:t>
      </w:r>
    </w:p>
    <w:p w14:paraId="0484DECD" w14:textId="77777777" w:rsidR="00FE38E9" w:rsidRDefault="009B62A7" w:rsidP="00F82D8A">
      <w:pPr>
        <w:pStyle w:val="Verse"/>
        <w:spacing w:after="240"/>
      </w:pPr>
      <w:r>
        <w:t xml:space="preserve">To him who alone does great wonders, for his mercy endures forever. </w:t>
      </w:r>
    </w:p>
    <w:p w14:paraId="786419F7" w14:textId="750B0FBF" w:rsidR="00FE38E9" w:rsidRDefault="007A502C" w:rsidP="00F82D8A">
      <w:pPr>
        <w:pStyle w:val="Verse"/>
        <w:spacing w:after="240"/>
      </w:pPr>
      <w:r>
        <w:t xml:space="preserve">To him who </w:t>
      </w:r>
      <w:r w:rsidR="009B62A7">
        <w:t xml:space="preserve">made the heavens in wisdom, for his mercy endures forever. </w:t>
      </w:r>
    </w:p>
    <w:p w14:paraId="49585E9D" w14:textId="253AFB0D" w:rsidR="006C79E1" w:rsidRDefault="006C79E1" w:rsidP="00F82D8A">
      <w:pPr>
        <w:pStyle w:val="Verse"/>
        <w:spacing w:after="240"/>
        <w:rPr>
          <w:color w:val="FF0000"/>
        </w:rPr>
      </w:pPr>
      <w:r w:rsidRPr="002C0B14">
        <w:t>To him who established the earth on the waters</w:t>
      </w:r>
      <w:r>
        <w:t>,</w:t>
      </w:r>
      <w:r w:rsidRPr="002C0B14">
        <w:t xml:space="preserve"> for his mercy endures for ever.</w:t>
      </w:r>
    </w:p>
    <w:p w14:paraId="7EB8341E" w14:textId="294F6431" w:rsidR="006C79E1" w:rsidRDefault="006C79E1" w:rsidP="00F82D8A">
      <w:pPr>
        <w:pStyle w:val="Verse"/>
        <w:spacing w:after="240"/>
      </w:pPr>
      <w:r w:rsidRPr="002C0B14">
        <w:t>To him who alone made great lights</w:t>
      </w:r>
      <w:r>
        <w:t>,</w:t>
      </w:r>
      <w:r w:rsidRPr="002C0B14">
        <w:t xml:space="preserve"> for his mercy endures for ever</w:t>
      </w:r>
      <w:r>
        <w:t>.</w:t>
      </w:r>
    </w:p>
    <w:p w14:paraId="2A635B9F" w14:textId="144D4B68" w:rsidR="006C79E1" w:rsidRDefault="006C79E1" w:rsidP="00F82D8A">
      <w:pPr>
        <w:pStyle w:val="Verse"/>
        <w:spacing w:after="240"/>
        <w:rPr>
          <w:color w:val="FF0000"/>
        </w:rPr>
      </w:pPr>
      <w:r w:rsidRPr="002C0B14">
        <w:t>The sun to rule by day</w:t>
      </w:r>
      <w:r>
        <w:t>,</w:t>
      </w:r>
      <w:r w:rsidRPr="002C0B14">
        <w:t xml:space="preserve"> for his mercy endures for ever.</w:t>
      </w:r>
    </w:p>
    <w:p w14:paraId="6B109E55" w14:textId="1E0E3478" w:rsidR="006C79E1" w:rsidRDefault="006C79E1" w:rsidP="00F82D8A">
      <w:pPr>
        <w:pStyle w:val="Verse"/>
        <w:spacing w:after="240"/>
      </w:pPr>
      <w:r w:rsidRPr="002C0B14">
        <w:t>The moon and the stars to rule the night</w:t>
      </w:r>
      <w:r>
        <w:t>,</w:t>
      </w:r>
      <w:r w:rsidRPr="002C0B14">
        <w:t xml:space="preserve"> for his mercy endures for ever.</w:t>
      </w:r>
    </w:p>
    <w:p w14:paraId="1F812BA7" w14:textId="28740151" w:rsidR="00FE38E9" w:rsidRDefault="006C79E1" w:rsidP="006C79E1">
      <w:pPr>
        <w:pStyle w:val="Verse"/>
        <w:spacing w:after="240"/>
        <w:ind w:left="0" w:firstLine="0"/>
      </w:pPr>
      <w:r>
        <w:t xml:space="preserve">To him who smote the </w:t>
      </w:r>
      <w:proofErr w:type="spellStart"/>
      <w:r>
        <w:t>fiorstborn</w:t>
      </w:r>
      <w:proofErr w:type="spellEnd"/>
      <w:r>
        <w:t xml:space="preserve"> of </w:t>
      </w:r>
      <w:r w:rsidR="009B62A7">
        <w:t>Egypt, for his mercy endures forever.</w:t>
      </w:r>
    </w:p>
    <w:p w14:paraId="39745B64" w14:textId="53DDB2E5" w:rsidR="00FE38E9" w:rsidRDefault="006C79E1" w:rsidP="00F82D8A">
      <w:pPr>
        <w:pStyle w:val="Verse"/>
        <w:spacing w:after="240"/>
      </w:pPr>
      <w:r>
        <w:t xml:space="preserve">And </w:t>
      </w:r>
      <w:r w:rsidR="009B62A7">
        <w:t xml:space="preserve">led Israel out from </w:t>
      </w:r>
      <w:r>
        <w:t>among them</w:t>
      </w:r>
      <w:r w:rsidR="009B62A7">
        <w:t xml:space="preserve">, for his mercy endures forever. </w:t>
      </w:r>
    </w:p>
    <w:p w14:paraId="3FE2EE3C" w14:textId="463C88DA" w:rsidR="00FE38E9" w:rsidRDefault="009B62A7" w:rsidP="00F82D8A">
      <w:pPr>
        <w:pStyle w:val="Verse"/>
        <w:spacing w:after="240"/>
      </w:pPr>
      <w:r>
        <w:t xml:space="preserve">With </w:t>
      </w:r>
      <w:r w:rsidR="006C79E1">
        <w:t xml:space="preserve">a strong </w:t>
      </w:r>
      <w:r>
        <w:t xml:space="preserve">hand and </w:t>
      </w:r>
      <w:r w:rsidR="006C79E1">
        <w:t xml:space="preserve">an d </w:t>
      </w:r>
      <w:r>
        <w:t xml:space="preserve">upraised arm, for his mercy endures forever. </w:t>
      </w:r>
    </w:p>
    <w:p w14:paraId="7FDA44A4" w14:textId="06D7CBF4" w:rsidR="00FE38E9" w:rsidRDefault="006C79E1" w:rsidP="00F82D8A">
      <w:pPr>
        <w:pStyle w:val="Verse"/>
        <w:spacing w:after="240"/>
      </w:pPr>
      <w:r>
        <w:t xml:space="preserve">To him who </w:t>
      </w:r>
      <w:r w:rsidR="009B62A7">
        <w:t xml:space="preserve">divided the Red Sea in </w:t>
      </w:r>
      <w:r>
        <w:t>parts</w:t>
      </w:r>
      <w:r w:rsidR="009B62A7">
        <w:t xml:space="preserve">, for his mercy endures forever. </w:t>
      </w:r>
    </w:p>
    <w:p w14:paraId="73884767" w14:textId="1DE8F887" w:rsidR="00FE38E9" w:rsidRDefault="009B62A7" w:rsidP="00F82D8A">
      <w:pPr>
        <w:pStyle w:val="Verse"/>
        <w:spacing w:after="240"/>
      </w:pPr>
      <w:r>
        <w:t xml:space="preserve">And led Israel </w:t>
      </w:r>
      <w:r w:rsidR="006C79E1">
        <w:t xml:space="preserve">through </w:t>
      </w:r>
      <w:r w:rsidR="00930F89">
        <w:t>the midst of</w:t>
      </w:r>
      <w:r>
        <w:t xml:space="preserve"> it, for his mercy endures forever. </w:t>
      </w:r>
    </w:p>
    <w:p w14:paraId="4E283620" w14:textId="64DDB31A" w:rsidR="00FE38E9" w:rsidRDefault="009B62A7" w:rsidP="00F82D8A">
      <w:pPr>
        <w:pStyle w:val="Verse"/>
        <w:spacing w:after="240"/>
      </w:pPr>
      <w:r>
        <w:t xml:space="preserve">And overthrew Pharaoh and his host in the Red Sea, for his mercy endures forever. </w:t>
      </w:r>
    </w:p>
    <w:p w14:paraId="5502ACE9" w14:textId="77777777" w:rsidR="006C79E1" w:rsidRDefault="006C79E1" w:rsidP="006C79E1">
      <w:pPr>
        <w:pStyle w:val="Verse"/>
        <w:spacing w:after="240"/>
      </w:pPr>
      <w:r>
        <w:t>To him w</w:t>
      </w:r>
      <w:r w:rsidR="009B62A7">
        <w:t>ho led his people through the wilderness, for his mercy endures forever</w:t>
      </w:r>
      <w:r>
        <w:t>.</w:t>
      </w:r>
    </w:p>
    <w:p w14:paraId="38333695" w14:textId="326B2F4F" w:rsidR="00FE38E9" w:rsidRDefault="006C79E1" w:rsidP="006C79E1">
      <w:pPr>
        <w:pStyle w:val="Verse"/>
        <w:spacing w:after="240"/>
      </w:pPr>
      <w:r>
        <w:t>To him w</w:t>
      </w:r>
      <w:r w:rsidR="009B62A7">
        <w:t>ho s</w:t>
      </w:r>
      <w:r>
        <w:t xml:space="preserve">mote </w:t>
      </w:r>
      <w:r w:rsidR="00930F89">
        <w:t>great</w:t>
      </w:r>
      <w:r w:rsidR="009B62A7">
        <w:t xml:space="preserve"> kings, for his mercy endures forever. </w:t>
      </w:r>
    </w:p>
    <w:p w14:paraId="1FC1B950" w14:textId="21AD6605" w:rsidR="00FE38E9" w:rsidRDefault="009B62A7" w:rsidP="00F82D8A">
      <w:pPr>
        <w:pStyle w:val="Verse"/>
        <w:spacing w:after="240"/>
      </w:pPr>
      <w:r>
        <w:t xml:space="preserve">And </w:t>
      </w:r>
      <w:r w:rsidR="006C79E1">
        <w:t>slew</w:t>
      </w:r>
      <w:r>
        <w:t xml:space="preserve"> </w:t>
      </w:r>
      <w:r w:rsidR="00930F89">
        <w:t>mighty</w:t>
      </w:r>
      <w:r>
        <w:t xml:space="preserve"> kings, for his mercy endures forever. </w:t>
      </w:r>
    </w:p>
    <w:p w14:paraId="65EEFAF7" w14:textId="77777777" w:rsidR="00FE38E9" w:rsidRDefault="009B62A7" w:rsidP="00F82D8A">
      <w:pPr>
        <w:pStyle w:val="Verse"/>
        <w:spacing w:after="240"/>
      </w:pPr>
      <w:proofErr w:type="spellStart"/>
      <w:r>
        <w:t>Sihon</w:t>
      </w:r>
      <w:proofErr w:type="spellEnd"/>
      <w:r>
        <w:t xml:space="preserve"> king of the Amorites, for his mercy endures forever. </w:t>
      </w:r>
    </w:p>
    <w:p w14:paraId="1C1ECBD2" w14:textId="77777777" w:rsidR="00FE38E9" w:rsidRDefault="009B62A7" w:rsidP="00F82D8A">
      <w:pPr>
        <w:pStyle w:val="Verse"/>
        <w:spacing w:after="240"/>
      </w:pPr>
      <w:r>
        <w:t xml:space="preserve">And </w:t>
      </w:r>
      <w:proofErr w:type="spellStart"/>
      <w:r>
        <w:t>Og</w:t>
      </w:r>
      <w:proofErr w:type="spellEnd"/>
      <w:r>
        <w:t xml:space="preserve"> king of Bashan, for his mercy endures forever. </w:t>
      </w:r>
    </w:p>
    <w:p w14:paraId="647DF4F4" w14:textId="77777777" w:rsidR="00FE38E9" w:rsidRDefault="009B62A7" w:rsidP="00F82D8A">
      <w:pPr>
        <w:pStyle w:val="Verse"/>
        <w:spacing w:after="240"/>
      </w:pPr>
      <w:r>
        <w:t xml:space="preserve">Who gave their land as inheritance, for his mercy endures forever. </w:t>
      </w:r>
    </w:p>
    <w:p w14:paraId="4F2B2149" w14:textId="77777777" w:rsidR="00FE38E9" w:rsidRDefault="009B62A7" w:rsidP="00F82D8A">
      <w:pPr>
        <w:pStyle w:val="Verse"/>
        <w:spacing w:after="240"/>
      </w:pPr>
      <w:r>
        <w:t xml:space="preserve">An inheritance for Israel his servant, for his mercy endures forever. </w:t>
      </w:r>
    </w:p>
    <w:p w14:paraId="44A8D5E5" w14:textId="77777777" w:rsidR="00FE38E9" w:rsidRDefault="00930F89" w:rsidP="00F82D8A">
      <w:pPr>
        <w:pStyle w:val="Verse"/>
        <w:spacing w:after="240"/>
      </w:pPr>
      <w:r>
        <w:t>To him who remembered us in our low estate,</w:t>
      </w:r>
      <w:r w:rsidR="009B62A7">
        <w:t xml:space="preserve"> for his mercy endures forever. </w:t>
      </w:r>
    </w:p>
    <w:p w14:paraId="1C228D02" w14:textId="1E234B80" w:rsidR="00FE38E9" w:rsidRDefault="009B62A7" w:rsidP="00F82D8A">
      <w:pPr>
        <w:pStyle w:val="Verse"/>
        <w:spacing w:after="240"/>
      </w:pPr>
      <w:r>
        <w:t xml:space="preserve">And </w:t>
      </w:r>
      <w:r w:rsidR="006C79E1">
        <w:t xml:space="preserve">rescued </w:t>
      </w:r>
      <w:r>
        <w:t xml:space="preserve">us from our enemies, for his mercy endures forever. </w:t>
      </w:r>
    </w:p>
    <w:p w14:paraId="74883EE5" w14:textId="77777777" w:rsidR="00FE38E9" w:rsidRDefault="009B62A7" w:rsidP="00F82D8A">
      <w:pPr>
        <w:pStyle w:val="Verse"/>
        <w:spacing w:after="240"/>
      </w:pPr>
      <w:r>
        <w:t xml:space="preserve">Who provides food for all creatures, for his mercy endures forever. </w:t>
      </w:r>
    </w:p>
    <w:p w14:paraId="29E1C7BC" w14:textId="77777777" w:rsidR="00237B9C" w:rsidRDefault="009B62A7" w:rsidP="00F82D8A">
      <w:pPr>
        <w:pStyle w:val="Verse"/>
        <w:spacing w:after="240"/>
      </w:pPr>
      <w:r>
        <w:t xml:space="preserve">O give thanks to the God of heaven, for his mercy endures forever. </w:t>
      </w:r>
    </w:p>
    <w:p w14:paraId="55B84A8B" w14:textId="77777777" w:rsidR="009B62A7" w:rsidRDefault="00FE38E9" w:rsidP="00FA3250">
      <w:pPr>
        <w:pStyle w:val="Heading3"/>
        <w:spacing w:after="240"/>
      </w:pPr>
      <w:r>
        <w:t>Psalm</w:t>
      </w:r>
      <w:r w:rsidR="009B62A7">
        <w:t xml:space="preserve"> 136</w:t>
      </w:r>
    </w:p>
    <w:p w14:paraId="1A1088C5" w14:textId="77777777" w:rsidR="009B62A7" w:rsidRDefault="009B62A7" w:rsidP="00161212">
      <w:pPr>
        <w:pStyle w:val="Rubric"/>
      </w:pPr>
      <w:r>
        <w:t xml:space="preserve">A psalm of David, concerning Jeremiah in the captivity </w:t>
      </w:r>
    </w:p>
    <w:p w14:paraId="075BB1FB" w14:textId="25A68D90" w:rsidR="00FE38E9" w:rsidRDefault="009B62A7" w:rsidP="00F82D8A">
      <w:pPr>
        <w:pStyle w:val="Verse"/>
        <w:spacing w:after="240"/>
      </w:pPr>
      <w:r>
        <w:t xml:space="preserve">By the </w:t>
      </w:r>
      <w:r w:rsidR="00C15053">
        <w:t>waters</w:t>
      </w:r>
      <w:r>
        <w:t xml:space="preserve"> of Babylon, there we sat down and wept when we remembered </w:t>
      </w:r>
      <w:r w:rsidR="008C004B">
        <w:t>Sion</w:t>
      </w:r>
      <w:r>
        <w:t xml:space="preserve">. </w:t>
      </w:r>
    </w:p>
    <w:p w14:paraId="63C79770" w14:textId="42B7AC10" w:rsidR="00FE38E9" w:rsidRDefault="00C15053" w:rsidP="00F82D8A">
      <w:pPr>
        <w:pStyle w:val="Verse"/>
        <w:spacing w:after="240"/>
      </w:pPr>
      <w:r>
        <w:t>O</w:t>
      </w:r>
      <w:r w:rsidR="009B62A7">
        <w:t xml:space="preserve">n the willows in her midst, we hung up our harps. </w:t>
      </w:r>
    </w:p>
    <w:p w14:paraId="00D23359" w14:textId="77777777" w:rsidR="00C15053" w:rsidRPr="00C15053" w:rsidRDefault="00C15053" w:rsidP="00C15053">
      <w:pPr>
        <w:pStyle w:val="Verse"/>
        <w:spacing w:after="240"/>
      </w:pPr>
      <w:r w:rsidRPr="00C15053">
        <w:t>For there they that had taken us captive required of us words of a song.</w:t>
      </w:r>
    </w:p>
    <w:p w14:paraId="60425FB8" w14:textId="77777777" w:rsidR="00C15053" w:rsidRDefault="00C15053" w:rsidP="00C15053">
      <w:pPr>
        <w:pStyle w:val="Verse"/>
        <w:spacing w:after="240"/>
      </w:pPr>
      <w:r w:rsidRPr="00C15053">
        <w:t>And they that had carried us away asked us for an hymn, saying, Sing us one of the songs of Zion.</w:t>
      </w:r>
    </w:p>
    <w:p w14:paraId="32494B24" w14:textId="3159E210" w:rsidR="00C15053" w:rsidRPr="00C15053" w:rsidRDefault="00C15053" w:rsidP="00C15053">
      <w:pPr>
        <w:pStyle w:val="Verse"/>
        <w:spacing w:after="240"/>
      </w:pPr>
      <w:r w:rsidRPr="00C15053">
        <w:t>How shall we sing the Lord's song in a strange land?</w:t>
      </w:r>
    </w:p>
    <w:p w14:paraId="514DD46F" w14:textId="77777777" w:rsidR="00C15053" w:rsidRDefault="00C15053" w:rsidP="00C15053">
      <w:pPr>
        <w:pStyle w:val="Verse"/>
        <w:spacing w:after="240"/>
      </w:pPr>
      <w:r w:rsidRPr="00C15053">
        <w:t>If I forget thee, O Jerusalem, let my right hand be forgotten.</w:t>
      </w:r>
    </w:p>
    <w:p w14:paraId="31F9AD1A" w14:textId="500C77AF" w:rsidR="00C15053" w:rsidRPr="00C15053" w:rsidRDefault="00C15053" w:rsidP="00C15053">
      <w:pPr>
        <w:pStyle w:val="Verse"/>
        <w:spacing w:after="240"/>
      </w:pPr>
      <w:r w:rsidRPr="00C15053">
        <w:t>Let my tongue cleave to my throat if I remember thee not, if I</w:t>
      </w:r>
      <w:r>
        <w:t xml:space="preserve"> </w:t>
      </w:r>
      <w:r w:rsidRPr="00C15053">
        <w:t>prefer not Jerusalem above all others as my chief joy.</w:t>
      </w:r>
    </w:p>
    <w:p w14:paraId="52728BC5" w14:textId="03DDF521" w:rsidR="00C15053" w:rsidRPr="00C15053" w:rsidRDefault="00C15053" w:rsidP="00C15053">
      <w:pPr>
        <w:pStyle w:val="Verse"/>
        <w:spacing w:after="240"/>
      </w:pPr>
      <w:r w:rsidRPr="00C15053">
        <w:t>Remember, O Lord, the children of Edom, in the day of Jerusalem; who said</w:t>
      </w:r>
      <w:r>
        <w:t>,</w:t>
      </w:r>
      <w:r w:rsidRPr="00C15053">
        <w:t xml:space="preserve"> </w:t>
      </w:r>
      <w:r>
        <w:t>Destroy</w:t>
      </w:r>
      <w:r w:rsidRPr="00C15053">
        <w:t xml:space="preserve"> it, </w:t>
      </w:r>
      <w:r>
        <w:t xml:space="preserve">Destroy </w:t>
      </w:r>
      <w:r w:rsidRPr="00C15053">
        <w:t xml:space="preserve">it, even to </w:t>
      </w:r>
      <w:r>
        <w:t>its</w:t>
      </w:r>
      <w:r w:rsidRPr="00C15053">
        <w:t xml:space="preserve"> foundations.</w:t>
      </w:r>
    </w:p>
    <w:p w14:paraId="0F68EFCB" w14:textId="77777777" w:rsidR="00C15053" w:rsidRPr="00C15053" w:rsidRDefault="00C15053" w:rsidP="00C15053">
      <w:pPr>
        <w:pStyle w:val="Verse"/>
        <w:spacing w:after="240"/>
      </w:pPr>
      <w:r w:rsidRPr="00C15053">
        <w:t>O wretched daughter of Babylon, blessed shall he be that shall reward thee as thou hast rewarded us.</w:t>
      </w:r>
    </w:p>
    <w:p w14:paraId="3FA3E164" w14:textId="403A7FC4" w:rsidR="009B62A7" w:rsidRDefault="00C15053" w:rsidP="00F82D8A">
      <w:pPr>
        <w:pStyle w:val="Verse"/>
        <w:spacing w:after="240"/>
      </w:pPr>
      <w:r w:rsidRPr="00C15053">
        <w:t>Blessed shall he be who shall seize and dash thy little ones against the rock.</w:t>
      </w:r>
      <w:r w:rsidR="009B62A7">
        <w:t xml:space="preserve"> </w:t>
      </w:r>
    </w:p>
    <w:p w14:paraId="0D0A884E" w14:textId="77777777" w:rsidR="00B50629" w:rsidRDefault="00B50629" w:rsidP="0037394E">
      <w:pPr>
        <w:pStyle w:val="Rubric"/>
      </w:pPr>
      <w:r>
        <w:t>Glory. Both now. Alleluia.</w:t>
      </w:r>
    </w:p>
    <w:p w14:paraId="681BDD0B" w14:textId="77777777" w:rsidR="00237B9C" w:rsidRDefault="00B50629" w:rsidP="00B50629">
      <w:pPr>
        <w:pStyle w:val="Heading2"/>
        <w:spacing w:after="240"/>
      </w:pPr>
      <w:r>
        <w:t>Second Stasis</w:t>
      </w:r>
    </w:p>
    <w:p w14:paraId="0FFBDE7E" w14:textId="77777777" w:rsidR="009B62A7" w:rsidRDefault="00FE38E9" w:rsidP="00FA3250">
      <w:pPr>
        <w:pStyle w:val="Heading3"/>
        <w:spacing w:after="240"/>
      </w:pPr>
      <w:r>
        <w:t>Psalm</w:t>
      </w:r>
      <w:r w:rsidR="009B62A7">
        <w:t xml:space="preserve"> 137</w:t>
      </w:r>
    </w:p>
    <w:p w14:paraId="4C93460A" w14:textId="77777777" w:rsidR="009B62A7" w:rsidRDefault="009B62A7" w:rsidP="00161212">
      <w:pPr>
        <w:pStyle w:val="Rubric"/>
      </w:pPr>
      <w:r>
        <w:t xml:space="preserve">A psalm of David, concerning Haggai and Zacharias </w:t>
      </w:r>
    </w:p>
    <w:p w14:paraId="23F64670" w14:textId="2ADD010F" w:rsidR="00DC55DE" w:rsidRDefault="00DC55DE" w:rsidP="00F82D8A">
      <w:pPr>
        <w:pStyle w:val="Verse"/>
        <w:spacing w:after="240"/>
      </w:pPr>
      <w:r w:rsidRPr="002C0B14">
        <w:t>I will give thanks</w:t>
      </w:r>
      <w:r>
        <w:t xml:space="preserve"> to thee</w:t>
      </w:r>
      <w:r w:rsidRPr="002C0B14">
        <w:t xml:space="preserve">, O Lord, with my whole heart; and before the angels I will sing </w:t>
      </w:r>
      <w:r>
        <w:t>praises</w:t>
      </w:r>
      <w:r w:rsidRPr="002C0B14">
        <w:t xml:space="preserve"> to thee; for thou</w:t>
      </w:r>
      <w:r w:rsidR="008C637B">
        <w:t xml:space="preserve"> </w:t>
      </w:r>
      <w:r w:rsidRPr="002C0B14">
        <w:t>hast heard all the words of my mouth.</w:t>
      </w:r>
    </w:p>
    <w:p w14:paraId="16E1D549" w14:textId="41A5E7C1" w:rsidR="008C637B" w:rsidRPr="008C637B" w:rsidRDefault="008C637B" w:rsidP="008C637B">
      <w:pPr>
        <w:pStyle w:val="Verse"/>
        <w:spacing w:after="240"/>
      </w:pPr>
      <w:r w:rsidRPr="008C637B">
        <w:t xml:space="preserve">I will worship toward </w:t>
      </w:r>
      <w:r>
        <w:t>t</w:t>
      </w:r>
      <w:r w:rsidRPr="008C637B">
        <w:t>hy holy temple, and give thanks unto</w:t>
      </w:r>
      <w:r>
        <w:t xml:space="preserve"> t</w:t>
      </w:r>
      <w:r w:rsidRPr="008C637B">
        <w:t xml:space="preserve">hy name, for </w:t>
      </w:r>
      <w:r>
        <w:t>t</w:t>
      </w:r>
      <w:r w:rsidRPr="008C637B">
        <w:t xml:space="preserve">hy mercy and </w:t>
      </w:r>
      <w:r>
        <w:t>t</w:t>
      </w:r>
      <w:r w:rsidRPr="008C637B">
        <w:t xml:space="preserve">hy truth; for </w:t>
      </w:r>
      <w:r>
        <w:t>t</w:t>
      </w:r>
      <w:r w:rsidRPr="008C637B">
        <w:t>hou hast magnified</w:t>
      </w:r>
      <w:r>
        <w:t xml:space="preserve"> t</w:t>
      </w:r>
      <w:r w:rsidRPr="008C637B">
        <w:t>hy holy name above all that is.</w:t>
      </w:r>
    </w:p>
    <w:p w14:paraId="2487E262" w14:textId="1FFDF8E4" w:rsidR="00FE38E9" w:rsidRDefault="009B62A7" w:rsidP="00F82D8A">
      <w:pPr>
        <w:pStyle w:val="Verse"/>
        <w:spacing w:after="240"/>
      </w:pPr>
      <w:r>
        <w:t xml:space="preserve">. </w:t>
      </w:r>
    </w:p>
    <w:p w14:paraId="0C04810D" w14:textId="147C8517" w:rsidR="00FE38E9" w:rsidRDefault="00A9124D" w:rsidP="00F82D8A">
      <w:pPr>
        <w:pStyle w:val="Verse"/>
        <w:spacing w:after="240"/>
        <w:rPr>
          <w:rFonts w:ascii="Times" w:eastAsiaTheme="minorHAnsi" w:hAnsi="Times" w:cs="Times"/>
        </w:rPr>
      </w:pPr>
      <w:r>
        <w:t>In</w:t>
      </w:r>
      <w:r w:rsidR="009B62A7">
        <w:t xml:space="preserve"> the day </w:t>
      </w:r>
      <w:r w:rsidR="00A24F75">
        <w:t xml:space="preserve">when </w:t>
      </w:r>
      <w:r w:rsidR="009B62A7">
        <w:t xml:space="preserve">I call </w:t>
      </w:r>
      <w:r>
        <w:t>on</w:t>
      </w:r>
      <w:r w:rsidR="009B62A7">
        <w:t xml:space="preserve"> thee, hear me speedily</w:t>
      </w:r>
      <w:r w:rsidR="00130B7B">
        <w:t>; t</w:t>
      </w:r>
      <w:r w:rsidR="00130B7B">
        <w:rPr>
          <w:rFonts w:ascii="Times" w:eastAsiaTheme="minorHAnsi" w:hAnsi="Times" w:cs="Times"/>
        </w:rPr>
        <w:t>hou shalt clothe my soul abundantly with thy strength.</w:t>
      </w:r>
    </w:p>
    <w:p w14:paraId="4B913043" w14:textId="05C405FA" w:rsidR="00130B7B" w:rsidRPr="00130B7B" w:rsidRDefault="00130B7B" w:rsidP="00130B7B">
      <w:pPr>
        <w:pStyle w:val="Verse"/>
        <w:spacing w:after="240"/>
        <w:rPr>
          <w:rFonts w:ascii="Times" w:hAnsi="Times" w:cs="Times"/>
        </w:rPr>
      </w:pPr>
      <w:r w:rsidRPr="00130B7B">
        <w:rPr>
          <w:rFonts w:ascii="Times" w:hAnsi="Times" w:cs="Times"/>
        </w:rPr>
        <w:t>Let all the kings of the earth give thanks</w:t>
      </w:r>
      <w:r>
        <w:rPr>
          <w:rFonts w:ascii="Times" w:hAnsi="Times" w:cs="Times"/>
        </w:rPr>
        <w:t xml:space="preserve"> to thee</w:t>
      </w:r>
      <w:r w:rsidRPr="00130B7B">
        <w:rPr>
          <w:rFonts w:ascii="Times" w:hAnsi="Times" w:cs="Times"/>
        </w:rPr>
        <w:t xml:space="preserve">, O Lord, for they have heard all the words of </w:t>
      </w:r>
      <w:r>
        <w:rPr>
          <w:rFonts w:ascii="Times" w:hAnsi="Times" w:cs="Times"/>
        </w:rPr>
        <w:t>t</w:t>
      </w:r>
      <w:r w:rsidRPr="00130B7B">
        <w:rPr>
          <w:rFonts w:ascii="Times" w:hAnsi="Times" w:cs="Times"/>
        </w:rPr>
        <w:t>hy mouth.</w:t>
      </w:r>
    </w:p>
    <w:p w14:paraId="1BF546B2" w14:textId="0AEAE0B5" w:rsidR="00130B7B" w:rsidRPr="00130B7B" w:rsidRDefault="00130B7B" w:rsidP="00130B7B">
      <w:pPr>
        <w:pStyle w:val="Verse"/>
        <w:spacing w:after="240"/>
        <w:rPr>
          <w:rFonts w:ascii="Times" w:hAnsi="Times" w:cs="Times"/>
        </w:rPr>
      </w:pPr>
      <w:r>
        <w:rPr>
          <w:rFonts w:ascii="Times" w:hAnsi="Times" w:cs="Times"/>
        </w:rPr>
        <w:t>L</w:t>
      </w:r>
      <w:r w:rsidRPr="00130B7B">
        <w:rPr>
          <w:rFonts w:ascii="Times" w:hAnsi="Times" w:cs="Times"/>
        </w:rPr>
        <w:t>et them sing in the ways of the Lord, for great is the glory of the Lord.</w:t>
      </w:r>
    </w:p>
    <w:p w14:paraId="4A43E7BD" w14:textId="6A318CBE" w:rsidR="00FE38E9" w:rsidRPr="00130B7B" w:rsidRDefault="00130B7B" w:rsidP="00130B7B">
      <w:pPr>
        <w:pStyle w:val="Verse"/>
        <w:spacing w:after="240"/>
        <w:rPr>
          <w:rFonts w:ascii="Times" w:hAnsi="Times" w:cs="Times"/>
        </w:rPr>
      </w:pPr>
      <w:r w:rsidRPr="00130B7B">
        <w:rPr>
          <w:rFonts w:ascii="Times" w:hAnsi="Times" w:cs="Times"/>
        </w:rPr>
        <w:t xml:space="preserve">For the Lord is exalted, </w:t>
      </w:r>
      <w:r>
        <w:rPr>
          <w:rFonts w:ascii="Times" w:hAnsi="Times" w:cs="Times"/>
        </w:rPr>
        <w:t>yet h</w:t>
      </w:r>
      <w:r w:rsidRPr="00130B7B">
        <w:rPr>
          <w:rFonts w:ascii="Times" w:hAnsi="Times" w:cs="Times"/>
        </w:rPr>
        <w:t>e regard</w:t>
      </w:r>
      <w:r>
        <w:rPr>
          <w:rFonts w:ascii="Times" w:hAnsi="Times" w:cs="Times"/>
        </w:rPr>
        <w:t>s</w:t>
      </w:r>
      <w:r w:rsidRPr="00130B7B">
        <w:rPr>
          <w:rFonts w:ascii="Times" w:hAnsi="Times" w:cs="Times"/>
        </w:rPr>
        <w:t xml:space="preserve"> the lowly; but the proud He know</w:t>
      </w:r>
      <w:r>
        <w:rPr>
          <w:rFonts w:ascii="Times" w:hAnsi="Times" w:cs="Times"/>
        </w:rPr>
        <w:t>s</w:t>
      </w:r>
      <w:r w:rsidRPr="00130B7B">
        <w:rPr>
          <w:rFonts w:ascii="Times" w:hAnsi="Times" w:cs="Times"/>
        </w:rPr>
        <w:t xml:space="preserve"> from afar.</w:t>
      </w:r>
      <w:r w:rsidR="009B62A7">
        <w:t xml:space="preserve"> </w:t>
      </w:r>
    </w:p>
    <w:p w14:paraId="19668750" w14:textId="5500D121" w:rsidR="00130B7B" w:rsidRDefault="00130B7B" w:rsidP="00F82D8A">
      <w:pPr>
        <w:pStyle w:val="Verse"/>
        <w:spacing w:after="240"/>
        <w:rPr>
          <w:color w:val="FF0000"/>
        </w:rPr>
      </w:pPr>
      <w:r w:rsidRPr="002C0B14">
        <w:t>Though I should walk in the midst of affliction, thou wilt quicken me; thou hast stretched forth th</w:t>
      </w:r>
      <w:r>
        <w:t>y</w:t>
      </w:r>
      <w:r w:rsidRPr="002C0B14">
        <w:t xml:space="preserve"> hand against the wrath of m</w:t>
      </w:r>
      <w:r>
        <w:t>y</w:t>
      </w:r>
      <w:r w:rsidRPr="002C0B14">
        <w:t xml:space="preserve"> enemies, and thy right hand has saved me.</w:t>
      </w:r>
    </w:p>
    <w:p w14:paraId="5E224A8F" w14:textId="54AA2B7A" w:rsidR="00237B9C" w:rsidRDefault="00130B7B" w:rsidP="00F82D8A">
      <w:pPr>
        <w:pStyle w:val="Verse"/>
        <w:spacing w:after="240"/>
      </w:pPr>
      <w:r w:rsidRPr="002C0B14">
        <w:t xml:space="preserve">O Lord, thou shalt </w:t>
      </w:r>
      <w:r>
        <w:t xml:space="preserve">make </w:t>
      </w:r>
      <w:r w:rsidRPr="002C0B14">
        <w:t>recompense</w:t>
      </w:r>
      <w:r>
        <w:t xml:space="preserve"> for me</w:t>
      </w:r>
      <w:r w:rsidRPr="002C0B14">
        <w:t>: thy mercy, O Lord, endures for ever:</w:t>
      </w:r>
      <w:r>
        <w:t xml:space="preserve"> despise </w:t>
      </w:r>
      <w:r w:rsidRPr="002C0B14">
        <w:t>not the works of thine hands</w:t>
      </w:r>
      <w:r w:rsidR="009B62A7">
        <w:t xml:space="preserve">. </w:t>
      </w:r>
    </w:p>
    <w:p w14:paraId="64934762" w14:textId="77777777" w:rsidR="009B62A7" w:rsidRDefault="00FE38E9" w:rsidP="00FA3250">
      <w:pPr>
        <w:pStyle w:val="Heading3"/>
        <w:spacing w:after="240"/>
      </w:pPr>
      <w:r>
        <w:t>Psalm</w:t>
      </w:r>
      <w:r w:rsidR="009B62A7">
        <w:t xml:space="preserve"> 138</w:t>
      </w:r>
    </w:p>
    <w:p w14:paraId="012668FA" w14:textId="77777777" w:rsidR="009B62A7" w:rsidRDefault="009B62A7" w:rsidP="00161212">
      <w:pPr>
        <w:pStyle w:val="Rubric"/>
      </w:pPr>
      <w:r>
        <w:t xml:space="preserve">For the end of the struggle, a psalm of David concerning Zacharias in the diaspora </w:t>
      </w:r>
    </w:p>
    <w:p w14:paraId="5AFF2501" w14:textId="3097CB23" w:rsidR="00546DF6" w:rsidRPr="00546DF6" w:rsidRDefault="00546DF6" w:rsidP="00546DF6">
      <w:pPr>
        <w:pStyle w:val="Verse"/>
        <w:spacing w:after="240"/>
      </w:pPr>
      <w:r w:rsidRPr="00546DF6">
        <w:t>O Lord, thou hast searched me and known</w:t>
      </w:r>
      <w:r>
        <w:t xml:space="preserve"> </w:t>
      </w:r>
      <w:r w:rsidRPr="00546DF6">
        <w:t>me.</w:t>
      </w:r>
    </w:p>
    <w:p w14:paraId="093B89A2" w14:textId="77777777" w:rsidR="00546DF6" w:rsidRPr="00546DF6" w:rsidRDefault="00546DF6" w:rsidP="00546DF6">
      <w:pPr>
        <w:pStyle w:val="Verse"/>
        <w:spacing w:after="240"/>
      </w:pPr>
      <w:r w:rsidRPr="00546DF6">
        <w:t xml:space="preserve">Thou </w:t>
      </w:r>
      <w:proofErr w:type="spellStart"/>
      <w:r w:rsidRPr="00546DF6">
        <w:t>knowest</w:t>
      </w:r>
      <w:proofErr w:type="spellEnd"/>
      <w:r w:rsidRPr="00546DF6">
        <w:t xml:space="preserve"> my sitting and my uprising, and thou hast understood all my thoughts from afar.</w:t>
      </w:r>
    </w:p>
    <w:p w14:paraId="71628CE3" w14:textId="77777777" w:rsidR="00130B7B" w:rsidRDefault="00546DF6" w:rsidP="00546DF6">
      <w:pPr>
        <w:pStyle w:val="Verse"/>
        <w:spacing w:after="240"/>
      </w:pPr>
      <w:r w:rsidRPr="00546DF6">
        <w:t xml:space="preserve">My path and my course hast thou traced out, and </w:t>
      </w:r>
      <w:r w:rsidR="00130B7B">
        <w:t xml:space="preserve">thou hast </w:t>
      </w:r>
      <w:r w:rsidR="00130B7B" w:rsidRPr="00546DF6">
        <w:t xml:space="preserve">foreseen </w:t>
      </w:r>
      <w:r w:rsidRPr="00546DF6">
        <w:t>all my way</w:t>
      </w:r>
      <w:r w:rsidR="00130B7B">
        <w:t>s.</w:t>
      </w:r>
    </w:p>
    <w:p w14:paraId="4C1BBF67" w14:textId="1ADAB8E4" w:rsidR="00546DF6" w:rsidRPr="00546DF6" w:rsidRDefault="00130B7B" w:rsidP="00546DF6">
      <w:pPr>
        <w:pStyle w:val="Verse"/>
        <w:spacing w:after="240"/>
      </w:pPr>
      <w:r>
        <w:t xml:space="preserve">For </w:t>
      </w:r>
      <w:r w:rsidR="00546DF6" w:rsidRPr="00546DF6">
        <w:t xml:space="preserve">there is no </w:t>
      </w:r>
      <w:r>
        <w:t>guile</w:t>
      </w:r>
      <w:r w:rsidR="00546DF6" w:rsidRPr="00546DF6">
        <w:t xml:space="preserve"> on my tongue. </w:t>
      </w:r>
    </w:p>
    <w:p w14:paraId="5F8AAB0E" w14:textId="77777777" w:rsidR="00546DF6" w:rsidRPr="00546DF6" w:rsidRDefault="00546DF6" w:rsidP="00546DF6">
      <w:pPr>
        <w:pStyle w:val="Verse"/>
        <w:spacing w:after="240"/>
      </w:pPr>
      <w:r w:rsidRPr="00546DF6">
        <w:t xml:space="preserve">Behold, Lord, thou </w:t>
      </w:r>
      <w:proofErr w:type="spellStart"/>
      <w:r w:rsidRPr="00546DF6">
        <w:t>knowest</w:t>
      </w:r>
      <w:proofErr w:type="spellEnd"/>
      <w:r w:rsidRPr="00546DF6">
        <w:t xml:space="preserve"> all things, the last and the first; thou hast fashioned me and hast laid thy hand on me.</w:t>
      </w:r>
    </w:p>
    <w:p w14:paraId="65D133B7" w14:textId="3C3DA21B" w:rsidR="00546DF6" w:rsidRPr="00546DF6" w:rsidRDefault="00546DF6" w:rsidP="00546DF6">
      <w:pPr>
        <w:pStyle w:val="Verse"/>
        <w:spacing w:after="240"/>
      </w:pPr>
      <w:r w:rsidRPr="00546DF6">
        <w:t xml:space="preserve">Thy knowledge is too wonderful for me; it is </w:t>
      </w:r>
      <w:r w:rsidR="00554E67">
        <w:t>great</w:t>
      </w:r>
      <w:r w:rsidRPr="00546DF6">
        <w:t xml:space="preserve">, I cannot attain to it. </w:t>
      </w:r>
    </w:p>
    <w:p w14:paraId="25B9E872" w14:textId="77777777" w:rsidR="00546DF6" w:rsidRPr="00546DF6" w:rsidRDefault="00546DF6" w:rsidP="00546DF6">
      <w:pPr>
        <w:pStyle w:val="Verse"/>
        <w:spacing w:after="240"/>
      </w:pPr>
      <w:r w:rsidRPr="00546DF6">
        <w:t>Where could I go from thy Spirit? And where shall I flee from thy face?</w:t>
      </w:r>
    </w:p>
    <w:p w14:paraId="681725A5" w14:textId="77777777" w:rsidR="00546DF6" w:rsidRPr="00546DF6" w:rsidRDefault="00546DF6" w:rsidP="00546DF6">
      <w:pPr>
        <w:pStyle w:val="Verse"/>
        <w:spacing w:after="240"/>
      </w:pPr>
      <w:r w:rsidRPr="00546DF6">
        <w:t xml:space="preserve">If I ascend up into heaven, thou art there; if I go down into hades, thou art present. </w:t>
      </w:r>
    </w:p>
    <w:p w14:paraId="5B0C08AD" w14:textId="77777777" w:rsidR="00546DF6" w:rsidRPr="00546DF6" w:rsidRDefault="00546DF6" w:rsidP="00546DF6">
      <w:pPr>
        <w:pStyle w:val="Verse"/>
        <w:spacing w:after="240"/>
      </w:pPr>
      <w:r w:rsidRPr="00546DF6">
        <w:t xml:space="preserve">If I take the wings of the morning, and dwell in the uttermost parts of the sea, even there shall thy hand lead me, and thy right hand shall hold me. </w:t>
      </w:r>
    </w:p>
    <w:p w14:paraId="77B5B79A" w14:textId="7A045190" w:rsidR="00546DF6" w:rsidRPr="00546DF6" w:rsidRDefault="00546DF6" w:rsidP="00546DF6">
      <w:pPr>
        <w:pStyle w:val="Verse"/>
        <w:spacing w:after="240"/>
      </w:pPr>
      <w:r w:rsidRPr="00546DF6">
        <w:t>And I said</w:t>
      </w:r>
      <w:r w:rsidR="00554E67">
        <w:t>,</w:t>
      </w:r>
      <w:r w:rsidRPr="00546DF6">
        <w:t xml:space="preserve"> Surely darkness shall cover me; but to my delight even the night shall shine</w:t>
      </w:r>
      <w:r w:rsidR="00554E67">
        <w:t xml:space="preserve"> as the day</w:t>
      </w:r>
      <w:r w:rsidRPr="00546DF6">
        <w:t xml:space="preserve">, </w:t>
      </w:r>
    </w:p>
    <w:p w14:paraId="11517839" w14:textId="3B41E37F" w:rsidR="00546DF6" w:rsidRPr="00546DF6" w:rsidRDefault="00546DF6" w:rsidP="00546DF6">
      <w:pPr>
        <w:pStyle w:val="Verse"/>
        <w:spacing w:after="240"/>
      </w:pPr>
      <w:r w:rsidRPr="00546DF6">
        <w:t xml:space="preserve">For darkness will not be dark with thee, and night shall be bright as the day; darkness and light are the same. </w:t>
      </w:r>
    </w:p>
    <w:p w14:paraId="7D7DDE1F" w14:textId="0955167B" w:rsidR="00546DF6" w:rsidRPr="00546DF6" w:rsidRDefault="00546DF6" w:rsidP="00546DF6">
      <w:pPr>
        <w:pStyle w:val="Verse"/>
        <w:spacing w:after="240"/>
      </w:pPr>
      <w:r w:rsidRPr="00546DF6">
        <w:t>For thou hast possessed my heart; O Lord, thou hast helped me from my mother</w:t>
      </w:r>
      <w:r w:rsidR="008635B2">
        <w:t>’</w:t>
      </w:r>
      <w:r w:rsidRPr="00546DF6">
        <w:t>s womb.</w:t>
      </w:r>
    </w:p>
    <w:p w14:paraId="60BF4D09" w14:textId="44A6C534" w:rsidR="00546DF6" w:rsidRPr="00546DF6" w:rsidRDefault="00546DF6" w:rsidP="00546DF6">
      <w:pPr>
        <w:pStyle w:val="Verse"/>
        <w:spacing w:after="240"/>
      </w:pPr>
      <w:r w:rsidRPr="00546DF6">
        <w:t>I will praise thee; for I am fearfully and wonderfully made: marvelous are thy works, and my soul know</w:t>
      </w:r>
      <w:r w:rsidR="00554E67">
        <w:t>s</w:t>
      </w:r>
      <w:r w:rsidRPr="00546DF6">
        <w:t xml:space="preserve"> it well.</w:t>
      </w:r>
    </w:p>
    <w:p w14:paraId="25FB4330" w14:textId="77777777" w:rsidR="00546DF6" w:rsidRPr="00546DF6" w:rsidRDefault="00546DF6" w:rsidP="00546DF6">
      <w:pPr>
        <w:pStyle w:val="Verse"/>
        <w:spacing w:after="240"/>
      </w:pPr>
      <w:r w:rsidRPr="00546DF6">
        <w:t xml:space="preserve">My bones were not hidden from thee, when I was made in secret; and my substance in the deepest parts of the earth. </w:t>
      </w:r>
    </w:p>
    <w:p w14:paraId="334D5803" w14:textId="746462E4" w:rsidR="00546DF6" w:rsidRPr="00546DF6" w:rsidRDefault="00546DF6" w:rsidP="00546DF6">
      <w:pPr>
        <w:pStyle w:val="Verse"/>
        <w:spacing w:after="240"/>
      </w:pPr>
      <w:r w:rsidRPr="00546DF6">
        <w:t>Thine eyes beheld my substance yet unformed, and in thy book shall</w:t>
      </w:r>
      <w:r w:rsidR="00533A32">
        <w:t xml:space="preserve"> al mankind</w:t>
      </w:r>
      <w:r w:rsidRPr="00546DF6">
        <w:t xml:space="preserve"> be written; day by day shall</w:t>
      </w:r>
      <w:r w:rsidR="00533A32">
        <w:t xml:space="preserve"> they</w:t>
      </w:r>
      <w:r w:rsidRPr="00546DF6">
        <w:t xml:space="preserve"> be fashioned when there are yet none of them. </w:t>
      </w:r>
    </w:p>
    <w:p w14:paraId="3936412F" w14:textId="10D69951" w:rsidR="00546DF6" w:rsidRPr="00546DF6" w:rsidRDefault="00533A32" w:rsidP="00546DF6">
      <w:pPr>
        <w:pStyle w:val="Verse"/>
        <w:spacing w:after="240"/>
      </w:pPr>
      <w:r>
        <w:t>E</w:t>
      </w:r>
      <w:r w:rsidR="00546DF6" w:rsidRPr="00546DF6">
        <w:t>xceedingly honored are thy friends</w:t>
      </w:r>
      <w:r>
        <w:t xml:space="preserve"> to me</w:t>
      </w:r>
      <w:r w:rsidR="00546DF6" w:rsidRPr="00546DF6">
        <w:t xml:space="preserve">, O Lord; their </w:t>
      </w:r>
      <w:r>
        <w:t>rule is greatly</w:t>
      </w:r>
      <w:r w:rsidR="00546DF6" w:rsidRPr="00546DF6">
        <w:t xml:space="preserve"> strengthened. </w:t>
      </w:r>
    </w:p>
    <w:p w14:paraId="716F7699" w14:textId="72BF7F54" w:rsidR="00546DF6" w:rsidRPr="00546DF6" w:rsidRDefault="00546DF6" w:rsidP="00546DF6">
      <w:pPr>
        <w:pStyle w:val="Verse"/>
        <w:spacing w:after="240"/>
      </w:pPr>
      <w:r w:rsidRPr="00546DF6">
        <w:t>I will count them, and they shall be multiplied more than the sand; I aw</w:t>
      </w:r>
      <w:r w:rsidR="00533A32">
        <w:t>a</w:t>
      </w:r>
      <w:r w:rsidRPr="00546DF6">
        <w:t>ke and I am still with thee.</w:t>
      </w:r>
    </w:p>
    <w:p w14:paraId="5C25B335" w14:textId="1781B225" w:rsidR="00546DF6" w:rsidRPr="00546DF6" w:rsidRDefault="00533A32" w:rsidP="00533A32">
      <w:pPr>
        <w:pStyle w:val="Verse"/>
        <w:spacing w:after="240"/>
      </w:pPr>
      <w:r w:rsidRPr="002C0B14">
        <w:t>Oh that thou wouldst slay the wicked, O God</w:t>
      </w:r>
      <w:r>
        <w:t>. D</w:t>
      </w:r>
      <w:r w:rsidRPr="002C0B14">
        <w:t>epart from me, y</w:t>
      </w:r>
      <w:r>
        <w:t>ou</w:t>
      </w:r>
      <w:r w:rsidRPr="002C0B14">
        <w:t xml:space="preserve"> men of blood</w:t>
      </w:r>
      <w:r>
        <w:t>.</w:t>
      </w:r>
      <w:r w:rsidR="00546DF6" w:rsidRPr="00546DF6">
        <w:t xml:space="preserve"> </w:t>
      </w:r>
    </w:p>
    <w:p w14:paraId="2D58DA30" w14:textId="45E1E56A" w:rsidR="00546DF6" w:rsidRPr="00546DF6" w:rsidRDefault="00546DF6" w:rsidP="00546DF6">
      <w:pPr>
        <w:pStyle w:val="Verse"/>
        <w:spacing w:after="240"/>
      </w:pPr>
      <w:r w:rsidRPr="00546DF6">
        <w:t xml:space="preserve">For thou wilt say </w:t>
      </w:r>
      <w:r w:rsidR="00533A32">
        <w:t>of</w:t>
      </w:r>
      <w:r w:rsidRPr="00546DF6">
        <w:t xml:space="preserve"> their thoughts: In vain shall they take thy cities. </w:t>
      </w:r>
    </w:p>
    <w:p w14:paraId="44B7266C" w14:textId="77777777" w:rsidR="00546DF6" w:rsidRPr="00546DF6" w:rsidRDefault="00546DF6" w:rsidP="00546DF6">
      <w:pPr>
        <w:pStyle w:val="Verse"/>
        <w:spacing w:after="240"/>
      </w:pPr>
      <w:r w:rsidRPr="00546DF6">
        <w:t xml:space="preserve">Have I not hated those who hate thee, O Lord? Have I not wasted away because of thine enemies? </w:t>
      </w:r>
    </w:p>
    <w:p w14:paraId="4149E5E9" w14:textId="3BF9D152" w:rsidR="00546DF6" w:rsidRPr="00546DF6" w:rsidRDefault="00546DF6" w:rsidP="00546DF6">
      <w:pPr>
        <w:pStyle w:val="Verse"/>
        <w:spacing w:after="240"/>
      </w:pPr>
      <w:r w:rsidRPr="00546DF6">
        <w:t>I hated them with perfect hatred</w:t>
      </w:r>
      <w:r w:rsidR="00533A32">
        <w:t>, and they are counted</w:t>
      </w:r>
      <w:r w:rsidRPr="00546DF6">
        <w:t xml:space="preserve"> my enemies. </w:t>
      </w:r>
    </w:p>
    <w:p w14:paraId="4B05EBF8" w14:textId="49DBA144" w:rsidR="00546DF6" w:rsidRPr="00546DF6" w:rsidRDefault="00546DF6" w:rsidP="00546DF6">
      <w:pPr>
        <w:pStyle w:val="Verse"/>
        <w:spacing w:after="240"/>
      </w:pPr>
      <w:r w:rsidRPr="00546DF6">
        <w:t xml:space="preserve">Search me, O God, and know my heart; try me and know my </w:t>
      </w:r>
      <w:r w:rsidR="00533A32">
        <w:t>ways</w:t>
      </w:r>
      <w:r w:rsidRPr="00546DF6">
        <w:t xml:space="preserve">. </w:t>
      </w:r>
    </w:p>
    <w:p w14:paraId="3D3A5825" w14:textId="2591B426" w:rsidR="00546DF6" w:rsidRPr="00546DF6" w:rsidRDefault="00546DF6" w:rsidP="00546DF6">
      <w:pPr>
        <w:pStyle w:val="Verse"/>
        <w:spacing w:after="240"/>
      </w:pPr>
      <w:r w:rsidRPr="00546DF6">
        <w:t xml:space="preserve">And see if </w:t>
      </w:r>
      <w:r w:rsidR="00533A32">
        <w:t xml:space="preserve">there be any </w:t>
      </w:r>
      <w:r w:rsidRPr="00546DF6">
        <w:t xml:space="preserve">way of iniquity </w:t>
      </w:r>
      <w:r w:rsidR="00533A32">
        <w:t>i</w:t>
      </w:r>
      <w:r w:rsidRPr="00546DF6">
        <w:t>n me, and guide me in the way everlasting.</w:t>
      </w:r>
    </w:p>
    <w:p w14:paraId="01406636" w14:textId="4BF39746" w:rsidR="00237B9C" w:rsidRDefault="009B62A7" w:rsidP="00F82D8A">
      <w:pPr>
        <w:pStyle w:val="Verse"/>
        <w:spacing w:after="240"/>
      </w:pPr>
      <w:r>
        <w:t xml:space="preserve">. </w:t>
      </w:r>
    </w:p>
    <w:p w14:paraId="1E9DD367" w14:textId="77777777" w:rsidR="009B62A7" w:rsidRDefault="00FE38E9" w:rsidP="00FA3250">
      <w:pPr>
        <w:pStyle w:val="Heading3"/>
        <w:spacing w:after="240"/>
      </w:pPr>
      <w:r>
        <w:t>Psalm</w:t>
      </w:r>
      <w:r w:rsidR="009B62A7">
        <w:t xml:space="preserve"> 139</w:t>
      </w:r>
    </w:p>
    <w:p w14:paraId="27C3C939" w14:textId="77777777" w:rsidR="009B62A7" w:rsidRDefault="009B62A7" w:rsidP="00161212">
      <w:pPr>
        <w:pStyle w:val="Rubric"/>
      </w:pPr>
      <w:r>
        <w:t xml:space="preserve">For the end of the struggle, a psalm of David </w:t>
      </w:r>
    </w:p>
    <w:p w14:paraId="044C0CCB" w14:textId="3AD2C918" w:rsidR="005561A4" w:rsidRPr="005561A4" w:rsidRDefault="005561A4" w:rsidP="005561A4">
      <w:pPr>
        <w:pStyle w:val="Verse"/>
        <w:spacing w:after="240"/>
      </w:pPr>
      <w:r w:rsidRPr="005561A4">
        <w:t>Deliver me, O Lord, from evil men; rescue me from violent men</w:t>
      </w:r>
      <w:r>
        <w:t>,</w:t>
      </w:r>
    </w:p>
    <w:p w14:paraId="7493791F" w14:textId="2FD1836F" w:rsidR="005561A4" w:rsidRPr="005561A4" w:rsidRDefault="005561A4" w:rsidP="005561A4">
      <w:pPr>
        <w:pStyle w:val="Verse"/>
        <w:spacing w:after="240"/>
      </w:pPr>
      <w:r>
        <w:t>W</w:t>
      </w:r>
      <w:r w:rsidRPr="005561A4">
        <w:t>ho plot iniquity in their heart and stir up wars all the day</w:t>
      </w:r>
      <w:r>
        <w:t xml:space="preserve"> long</w:t>
      </w:r>
      <w:r w:rsidRPr="005561A4">
        <w:t>.</w:t>
      </w:r>
    </w:p>
    <w:p w14:paraId="3803C177" w14:textId="215E2EE2" w:rsidR="00FE38E9" w:rsidRDefault="005561A4" w:rsidP="00F82D8A">
      <w:pPr>
        <w:pStyle w:val="Verse"/>
        <w:spacing w:after="240"/>
      </w:pPr>
      <w:r w:rsidRPr="005561A4">
        <w:t>They have made their tongue sharp as a serpent</w:t>
      </w:r>
      <w:r w:rsidR="008635B2">
        <w:t>’</w:t>
      </w:r>
      <w:r w:rsidRPr="005561A4">
        <w:t>s</w:t>
      </w:r>
      <w:r w:rsidR="009B62A7">
        <w:t xml:space="preserve">, </w:t>
      </w:r>
      <w:r w:rsidR="007C4A97">
        <w:t xml:space="preserve">the venom of an asp </w:t>
      </w:r>
      <w:r w:rsidR="009B62A7">
        <w:t xml:space="preserve">is under their lips. </w:t>
      </w:r>
      <w:r w:rsidR="00FA3250">
        <w:t xml:space="preserve"> </w:t>
      </w:r>
      <w:proofErr w:type="spellStart"/>
      <w:r w:rsidR="00425D62">
        <w:rPr>
          <w:i/>
        </w:rPr>
        <w:t>Diapsalma</w:t>
      </w:r>
      <w:proofErr w:type="spellEnd"/>
      <w:r w:rsidR="009B62A7">
        <w:t xml:space="preserve"> </w:t>
      </w:r>
    </w:p>
    <w:p w14:paraId="0321CA80" w14:textId="52603B4E" w:rsidR="00FE38E9" w:rsidRDefault="009B62A7" w:rsidP="00F82D8A">
      <w:pPr>
        <w:pStyle w:val="Verse"/>
        <w:spacing w:after="240"/>
      </w:pPr>
      <w:r>
        <w:t xml:space="preserve">Protect me, O Lord, from the </w:t>
      </w:r>
      <w:r w:rsidR="007C4A97">
        <w:t xml:space="preserve">hand of </w:t>
      </w:r>
      <w:r w:rsidR="005561A4">
        <w:t xml:space="preserve">the </w:t>
      </w:r>
      <w:r>
        <w:t>sinner</w:t>
      </w:r>
      <w:r w:rsidR="00273176">
        <w:t>;</w:t>
      </w:r>
      <w:r>
        <w:t xml:space="preserve"> from violent men who </w:t>
      </w:r>
      <w:r w:rsidR="005561A4">
        <w:t>conspired</w:t>
      </w:r>
      <w:r>
        <w:t xml:space="preserve"> to overthrow my </w:t>
      </w:r>
      <w:r w:rsidR="005561A4">
        <w:t>steps</w:t>
      </w:r>
      <w:r>
        <w:t xml:space="preserve">. </w:t>
      </w:r>
    </w:p>
    <w:p w14:paraId="426242ED" w14:textId="0DF77766" w:rsidR="00FE38E9" w:rsidRDefault="005561A4" w:rsidP="00F82D8A">
      <w:pPr>
        <w:pStyle w:val="Verse"/>
        <w:spacing w:after="240"/>
      </w:pPr>
      <w:r w:rsidRPr="005561A4">
        <w:t>Arrogant men have hidden a trap for me, and with cords they have spread a net</w:t>
      </w:r>
      <w:r w:rsidR="009B62A7">
        <w:t>, a stumbling block on my path for me.</w:t>
      </w:r>
      <w:r w:rsidR="00FA3250">
        <w:t xml:space="preserve"> </w:t>
      </w:r>
      <w:proofErr w:type="spellStart"/>
      <w:r w:rsidR="00425D62">
        <w:rPr>
          <w:i/>
        </w:rPr>
        <w:t>Diapsalma</w:t>
      </w:r>
      <w:proofErr w:type="spellEnd"/>
      <w:r w:rsidR="009B62A7">
        <w:t xml:space="preserve"> </w:t>
      </w:r>
    </w:p>
    <w:p w14:paraId="4EAE614E" w14:textId="02994EC5" w:rsidR="00FE38E9" w:rsidRDefault="009B62A7" w:rsidP="00F82D8A">
      <w:pPr>
        <w:pStyle w:val="Verse"/>
        <w:spacing w:after="240"/>
      </w:pPr>
      <w:r>
        <w:t xml:space="preserve">I said to the Lord: Thou art my God; </w:t>
      </w:r>
      <w:r w:rsidR="005561A4">
        <w:t>give ear to the voice of my supplications, O Lord!</w:t>
      </w:r>
    </w:p>
    <w:p w14:paraId="12D7CAB3" w14:textId="5EE6DD1B" w:rsidR="00FE38E9" w:rsidRPr="005561A4" w:rsidRDefault="009B62A7" w:rsidP="005561A4">
      <w:pPr>
        <w:pStyle w:val="Verse"/>
        <w:spacing w:after="240"/>
      </w:pPr>
      <w:r>
        <w:t xml:space="preserve">O Lord, </w:t>
      </w:r>
      <w:r w:rsidRPr="005561A4">
        <w:t xml:space="preserve">Lord, might of my salvation, thou hast shielded my head on the day of </w:t>
      </w:r>
      <w:r w:rsidR="005561A4" w:rsidRPr="005561A4">
        <w:t>battle</w:t>
      </w:r>
      <w:r w:rsidRPr="005561A4">
        <w:t xml:space="preserve">. </w:t>
      </w:r>
    </w:p>
    <w:p w14:paraId="7B87F4F0" w14:textId="385A100A" w:rsidR="00FE38E9" w:rsidRDefault="009B62A7" w:rsidP="005561A4">
      <w:pPr>
        <w:pStyle w:val="Verse"/>
        <w:spacing w:after="240"/>
      </w:pPr>
      <w:r w:rsidRPr="005561A4">
        <w:t xml:space="preserve">O Lord, hand me </w:t>
      </w:r>
      <w:r w:rsidR="005561A4" w:rsidRPr="005561A4">
        <w:t xml:space="preserve">not </w:t>
      </w:r>
      <w:r w:rsidRPr="005561A4">
        <w:t>over to the strong desires of the wicked</w:t>
      </w:r>
      <w:r w:rsidR="005561A4">
        <w:t>. T</w:t>
      </w:r>
      <w:r w:rsidR="005561A4" w:rsidRPr="005561A4">
        <w:t>hey have taken counsel against me; do not forsake me, lest they be exalted</w:t>
      </w:r>
      <w:r w:rsidRPr="005561A4">
        <w:t xml:space="preserve">. </w:t>
      </w:r>
      <w:r w:rsidR="00FA3250" w:rsidRPr="005561A4">
        <w:t xml:space="preserve"> </w:t>
      </w:r>
      <w:proofErr w:type="spellStart"/>
      <w:r w:rsidR="00425D62" w:rsidRPr="005561A4">
        <w:rPr>
          <w:i/>
          <w:iCs/>
        </w:rPr>
        <w:t>Diapsalma</w:t>
      </w:r>
      <w:proofErr w:type="spellEnd"/>
      <w:r>
        <w:t xml:space="preserve"> </w:t>
      </w:r>
    </w:p>
    <w:p w14:paraId="1C19CA09" w14:textId="616B9454" w:rsidR="005561A4" w:rsidRPr="005561A4" w:rsidRDefault="005561A4" w:rsidP="005561A4">
      <w:pPr>
        <w:pStyle w:val="Verse"/>
        <w:spacing w:after="240"/>
      </w:pPr>
      <w:r w:rsidRPr="005561A4">
        <w:t>On the heads of those who surround me will fall the mischief of their lips</w:t>
      </w:r>
      <w:r>
        <w:t>.</w:t>
      </w:r>
    </w:p>
    <w:p w14:paraId="7BB727EA" w14:textId="56174E5E" w:rsidR="005561A4" w:rsidRPr="005561A4" w:rsidRDefault="005561A4" w:rsidP="005561A4">
      <w:pPr>
        <w:pStyle w:val="Verse"/>
        <w:spacing w:after="240"/>
      </w:pPr>
      <w:r>
        <w:t>C</w:t>
      </w:r>
      <w:r w:rsidRPr="005561A4">
        <w:t xml:space="preserve">oals </w:t>
      </w:r>
      <w:r>
        <w:t xml:space="preserve">of fire </w:t>
      </w:r>
      <w:r w:rsidRPr="005561A4">
        <w:t xml:space="preserve">will fall on them; </w:t>
      </w:r>
      <w:r>
        <w:t>th</w:t>
      </w:r>
      <w:r w:rsidRPr="005561A4">
        <w:t>ou wil</w:t>
      </w:r>
      <w:r>
        <w:t>t</w:t>
      </w:r>
      <w:r w:rsidRPr="005561A4">
        <w:t xml:space="preserve"> cast them down into the fire, </w:t>
      </w:r>
      <w:r w:rsidR="00152864">
        <w:t>and they will not rise again</w:t>
      </w:r>
      <w:r w:rsidRPr="005561A4">
        <w:t>.</w:t>
      </w:r>
    </w:p>
    <w:p w14:paraId="3F488FC7" w14:textId="5811A3B2" w:rsidR="00FE38E9" w:rsidRDefault="00152864" w:rsidP="00F82D8A">
      <w:pPr>
        <w:pStyle w:val="Verse"/>
        <w:spacing w:after="240"/>
      </w:pPr>
      <w:r>
        <w:t>Let not</w:t>
      </w:r>
      <w:r w:rsidR="009B62A7">
        <w:t xml:space="preserve"> a slanderer flourish on </w:t>
      </w:r>
      <w:r>
        <w:t xml:space="preserve">the </w:t>
      </w:r>
      <w:r w:rsidR="009B62A7">
        <w:t xml:space="preserve">earth, let evils </w:t>
      </w:r>
      <w:r>
        <w:t>hunt</w:t>
      </w:r>
      <w:r w:rsidR="009B62A7">
        <w:t xml:space="preserve"> a wicked man to destruction. </w:t>
      </w:r>
    </w:p>
    <w:p w14:paraId="5DC0AE44" w14:textId="77777777" w:rsidR="00FE38E9" w:rsidRDefault="009B62A7" w:rsidP="00F82D8A">
      <w:pPr>
        <w:pStyle w:val="Verse"/>
        <w:spacing w:after="240"/>
      </w:pPr>
      <w:r>
        <w:t xml:space="preserve">I know that the Lord will uphold the cause of the afflicted, he shall give justice for the poor. </w:t>
      </w:r>
    </w:p>
    <w:p w14:paraId="43EA52E6" w14:textId="0D146D53" w:rsidR="009B62A7" w:rsidRDefault="009B62A7" w:rsidP="00F82D8A">
      <w:pPr>
        <w:pStyle w:val="Verse"/>
        <w:spacing w:after="240"/>
      </w:pPr>
      <w:r>
        <w:t xml:space="preserve">Surely the righteous </w:t>
      </w:r>
      <w:r w:rsidR="00152864">
        <w:t xml:space="preserve">will give thanks </w:t>
      </w:r>
      <w:r>
        <w:t xml:space="preserve">to thy name, surely the upright shall dwell in thy presence. </w:t>
      </w:r>
    </w:p>
    <w:p w14:paraId="0F7B267D" w14:textId="77777777" w:rsidR="00B50629" w:rsidRDefault="00B50629" w:rsidP="0037394E">
      <w:pPr>
        <w:pStyle w:val="Rubric"/>
      </w:pPr>
      <w:r>
        <w:t>Glory. Both now. Alleluia.</w:t>
      </w:r>
    </w:p>
    <w:p w14:paraId="0280303A" w14:textId="77777777" w:rsidR="00237B9C" w:rsidRDefault="004E40D2" w:rsidP="00B50629">
      <w:pPr>
        <w:pStyle w:val="Heading2"/>
        <w:spacing w:after="240"/>
      </w:pPr>
      <w:r>
        <w:t xml:space="preserve">Third </w:t>
      </w:r>
      <w:r w:rsidR="00B50629">
        <w:t>Stasis</w:t>
      </w:r>
    </w:p>
    <w:p w14:paraId="0AC6D7FF" w14:textId="77777777" w:rsidR="009B62A7" w:rsidRDefault="00FE38E9" w:rsidP="00FA3250">
      <w:pPr>
        <w:pStyle w:val="Heading3"/>
        <w:spacing w:after="240"/>
      </w:pPr>
      <w:r>
        <w:t>Psalm</w:t>
      </w:r>
      <w:r w:rsidR="009B62A7">
        <w:t xml:space="preserve"> 140</w:t>
      </w:r>
    </w:p>
    <w:p w14:paraId="09590A97" w14:textId="77777777" w:rsidR="009B62A7" w:rsidRDefault="009B62A7" w:rsidP="00161212">
      <w:pPr>
        <w:pStyle w:val="Rubric"/>
      </w:pPr>
      <w:r>
        <w:t xml:space="preserve">A psalm of David </w:t>
      </w:r>
    </w:p>
    <w:p w14:paraId="37F7E8C3" w14:textId="38A4466B" w:rsidR="00FE38E9" w:rsidRDefault="009B62A7" w:rsidP="00F82D8A">
      <w:pPr>
        <w:pStyle w:val="Verse"/>
        <w:spacing w:after="240"/>
      </w:pPr>
      <w:r>
        <w:t xml:space="preserve">Lord, I </w:t>
      </w:r>
      <w:r w:rsidR="003F461F">
        <w:t>call upon thee,</w:t>
      </w:r>
      <w:r>
        <w:t xml:space="preserve"> hear me, receive the voice of my prayer when I call upon thee. </w:t>
      </w:r>
    </w:p>
    <w:p w14:paraId="3CA947FA" w14:textId="325E8969" w:rsidR="00FE38E9" w:rsidRDefault="009B62A7" w:rsidP="003F461F">
      <w:pPr>
        <w:pStyle w:val="Verse"/>
        <w:spacing w:after="240"/>
      </w:pPr>
      <w:r>
        <w:t xml:space="preserve">Let my prayer arise in thy sight as incense, the lifting up of my hands </w:t>
      </w:r>
      <w:r w:rsidR="003F461F">
        <w:t>as</w:t>
      </w:r>
      <w:r>
        <w:t xml:space="preserve"> an evening sacrifice. </w:t>
      </w:r>
    </w:p>
    <w:p w14:paraId="7884970F" w14:textId="594D3E16" w:rsidR="003F461F" w:rsidRPr="003F461F" w:rsidRDefault="003F461F" w:rsidP="003F461F">
      <w:pPr>
        <w:pStyle w:val="Verse"/>
        <w:spacing w:after="240"/>
      </w:pPr>
      <w:r w:rsidRPr="003F461F">
        <w:t>Set a guard over my mouth, O Lord</w:t>
      </w:r>
      <w:r>
        <w:rPr>
          <w:b/>
        </w:rPr>
        <w:t xml:space="preserve">. </w:t>
      </w:r>
      <w:r w:rsidRPr="003F461F">
        <w:t>Keep watch over the door of my lips.</w:t>
      </w:r>
    </w:p>
    <w:p w14:paraId="11A3FFC1" w14:textId="77777777" w:rsidR="003F461F" w:rsidRPr="003F461F" w:rsidRDefault="003F461F" w:rsidP="003F461F">
      <w:pPr>
        <w:pStyle w:val="Verse"/>
        <w:spacing w:after="240"/>
      </w:pPr>
      <w:r w:rsidRPr="003F461F">
        <w:t>Do not turn my heart to things that are wrong, to evil deeds with men who are evildoers; let me never partake of their delights.</w:t>
      </w:r>
    </w:p>
    <w:p w14:paraId="5B9758C4" w14:textId="77777777" w:rsidR="003F461F" w:rsidRPr="003F461F" w:rsidRDefault="003F461F" w:rsidP="003F461F">
      <w:pPr>
        <w:pStyle w:val="Verse"/>
        <w:spacing w:after="240"/>
      </w:pPr>
      <w:r w:rsidRPr="003F461F">
        <w:t xml:space="preserve">Let a good man strike or rebuke me with kindness, but let the oil of the wicked never anoint my head, for my prayer is continually against their wicked deeds. </w:t>
      </w:r>
    </w:p>
    <w:p w14:paraId="5835463F" w14:textId="77777777" w:rsidR="003F461F" w:rsidRPr="003F461F" w:rsidRDefault="003F461F" w:rsidP="003F461F">
      <w:pPr>
        <w:pStyle w:val="Verse"/>
        <w:spacing w:after="240"/>
      </w:pPr>
      <w:r w:rsidRPr="003F461F">
        <w:t xml:space="preserve">When they are given over to those who shall condemn them, they shall learn that the word of the Lord is true. </w:t>
      </w:r>
    </w:p>
    <w:p w14:paraId="0ED4C012" w14:textId="77777777" w:rsidR="003F461F" w:rsidRPr="003F461F" w:rsidRDefault="003F461F" w:rsidP="003F461F">
      <w:pPr>
        <w:pStyle w:val="Verse"/>
        <w:spacing w:after="240"/>
      </w:pPr>
      <w:r w:rsidRPr="003F461F">
        <w:t>As a rock which one breaks and shatters on the ground, so shall their bones be strewn at the mouth of the grave.</w:t>
      </w:r>
    </w:p>
    <w:p w14:paraId="12D93C92" w14:textId="77777777" w:rsidR="003F461F" w:rsidRPr="003F461F" w:rsidRDefault="003F461F" w:rsidP="003F461F">
      <w:pPr>
        <w:pStyle w:val="Verse"/>
        <w:spacing w:after="240"/>
      </w:pPr>
      <w:r w:rsidRPr="003F461F">
        <w:t>But my eyes are turned toward thee, Lord God; in thee I take refuge. Leave me not defenseless.</w:t>
      </w:r>
    </w:p>
    <w:p w14:paraId="32F57233" w14:textId="77777777" w:rsidR="003F461F" w:rsidRPr="003F461F" w:rsidRDefault="003F461F" w:rsidP="003F461F">
      <w:pPr>
        <w:pStyle w:val="Verse"/>
        <w:spacing w:after="240"/>
      </w:pPr>
      <w:r w:rsidRPr="003F461F">
        <w:t>Keep me from the trap which they have laid for me, and from the snares of evildoers.</w:t>
      </w:r>
    </w:p>
    <w:p w14:paraId="4F852E08" w14:textId="77777777" w:rsidR="003F461F" w:rsidRDefault="003F461F" w:rsidP="003F461F">
      <w:pPr>
        <w:pStyle w:val="Verse"/>
        <w:spacing w:after="240"/>
        <w:rPr>
          <w:b/>
        </w:rPr>
      </w:pPr>
      <w:r w:rsidRPr="003F461F">
        <w:t>Let the wicked fall into the traps they have set, while I escape.</w:t>
      </w:r>
    </w:p>
    <w:p w14:paraId="75B56D1E" w14:textId="402466B6" w:rsidR="009B62A7" w:rsidRDefault="00FE38E9" w:rsidP="003F461F">
      <w:pPr>
        <w:pStyle w:val="Heading3"/>
        <w:spacing w:after="240"/>
      </w:pPr>
      <w:r>
        <w:t>Psalm</w:t>
      </w:r>
      <w:r w:rsidR="009B62A7">
        <w:t xml:space="preserve"> 141</w:t>
      </w:r>
    </w:p>
    <w:p w14:paraId="4C27FC74" w14:textId="77777777" w:rsidR="009B62A7" w:rsidRDefault="009B62A7" w:rsidP="00161212">
      <w:pPr>
        <w:pStyle w:val="Rubric"/>
      </w:pPr>
      <w:r>
        <w:t xml:space="preserve">Instruction by David, when he was in the cave, praying </w:t>
      </w:r>
    </w:p>
    <w:p w14:paraId="7F667AE0" w14:textId="77777777" w:rsidR="009A0D1D" w:rsidRDefault="009A0D1D" w:rsidP="009A0D1D">
      <w:pPr>
        <w:pStyle w:val="Verse"/>
        <w:spacing w:after="240"/>
      </w:pPr>
      <w:r>
        <w:t xml:space="preserve">I cry with my voice to the Lord; with my voice to the Lord I make my supplication. </w:t>
      </w:r>
    </w:p>
    <w:p w14:paraId="1984D6FE" w14:textId="77777777" w:rsidR="009A0D1D" w:rsidRDefault="009A0D1D" w:rsidP="009A0D1D">
      <w:pPr>
        <w:pStyle w:val="Verse"/>
        <w:spacing w:after="240"/>
      </w:pPr>
      <w:r>
        <w:t xml:space="preserve">I pour out my complaint before him; I tell my trouble before him. </w:t>
      </w:r>
    </w:p>
    <w:p w14:paraId="18388C3E" w14:textId="77777777" w:rsidR="009A0D1D" w:rsidRDefault="009A0D1D" w:rsidP="009A0D1D">
      <w:pPr>
        <w:pStyle w:val="Verse"/>
        <w:spacing w:after="240"/>
      </w:pPr>
      <w:r>
        <w:t xml:space="preserve">When my spirit is faint within me, thou </w:t>
      </w:r>
      <w:proofErr w:type="spellStart"/>
      <w:r>
        <w:t>knowest</w:t>
      </w:r>
      <w:proofErr w:type="spellEnd"/>
      <w:r>
        <w:t xml:space="preserve"> my path. On the way where I walk, they have hidden a trap for me. </w:t>
      </w:r>
    </w:p>
    <w:p w14:paraId="4C68E251" w14:textId="77777777" w:rsidR="009A0D1D" w:rsidRDefault="009A0D1D" w:rsidP="009A0D1D">
      <w:pPr>
        <w:pStyle w:val="Verse"/>
        <w:spacing w:after="240"/>
      </w:pPr>
      <w:r>
        <w:t>I look to the right and watch, but there is no one who takes notice of me. No refuge remains for me; no man cares for my soul.</w:t>
      </w:r>
    </w:p>
    <w:p w14:paraId="6EBF1550" w14:textId="77777777" w:rsidR="009A0D1D" w:rsidRDefault="009A0D1D" w:rsidP="009A0D1D">
      <w:pPr>
        <w:pStyle w:val="Verse"/>
        <w:spacing w:after="240"/>
      </w:pPr>
      <w:r>
        <w:t xml:space="preserve">I cry to thee; I say, thou art my refuge, my portion in the land of the living. </w:t>
      </w:r>
    </w:p>
    <w:p w14:paraId="5161AAA8" w14:textId="77777777" w:rsidR="009A0D1D" w:rsidRDefault="009A0D1D" w:rsidP="009A0D1D">
      <w:pPr>
        <w:pStyle w:val="Verse"/>
        <w:spacing w:after="240"/>
      </w:pPr>
      <w:r>
        <w:t>Give heed to my cry for I am brought very low. Deliver me from my persecutors for they are too strong for me.</w:t>
      </w:r>
    </w:p>
    <w:p w14:paraId="4A398627" w14:textId="77777777" w:rsidR="009A0D1D" w:rsidRDefault="009B62A7" w:rsidP="009A0D1D">
      <w:pPr>
        <w:pStyle w:val="Verse"/>
        <w:spacing w:after="240"/>
      </w:pPr>
      <w:r>
        <w:t xml:space="preserve">Bring my soul out of prison, O Lord, that I may </w:t>
      </w:r>
      <w:r w:rsidR="009A0D1D">
        <w:t xml:space="preserve">give thanks </w:t>
      </w:r>
      <w:r>
        <w:t>to thy name</w:t>
      </w:r>
      <w:r w:rsidR="009A0D1D">
        <w:t>.</w:t>
      </w:r>
    </w:p>
    <w:p w14:paraId="743B6D5F" w14:textId="752CE93B" w:rsidR="00237B9C" w:rsidRDefault="009A0D1D" w:rsidP="009A0D1D">
      <w:pPr>
        <w:pStyle w:val="Verse"/>
        <w:spacing w:after="240"/>
      </w:pPr>
      <w:r>
        <w:t>T</w:t>
      </w:r>
      <w:r w:rsidR="009B62A7">
        <w:t xml:space="preserve">he righteous shall </w:t>
      </w:r>
      <w:r>
        <w:t>surround me</w:t>
      </w:r>
      <w:r w:rsidR="009B62A7">
        <w:t xml:space="preserve"> </w:t>
      </w:r>
      <w:r>
        <w:t xml:space="preserve">for </w:t>
      </w:r>
      <w:r w:rsidR="009B62A7">
        <w:t xml:space="preserve">thou shalt deal </w:t>
      </w:r>
      <w:r>
        <w:t>bountifully</w:t>
      </w:r>
      <w:r w:rsidR="009B62A7">
        <w:t xml:space="preserve"> with me. </w:t>
      </w:r>
    </w:p>
    <w:p w14:paraId="26DFBAF7" w14:textId="77777777" w:rsidR="009B62A7" w:rsidRDefault="00FE38E9" w:rsidP="00FA3250">
      <w:pPr>
        <w:pStyle w:val="Heading3"/>
        <w:spacing w:after="240"/>
      </w:pPr>
      <w:r>
        <w:t>Psalm</w:t>
      </w:r>
      <w:r w:rsidR="009B62A7">
        <w:t xml:space="preserve"> 142</w:t>
      </w:r>
    </w:p>
    <w:p w14:paraId="70146D78" w14:textId="77777777" w:rsidR="009B62A7" w:rsidRDefault="009B62A7" w:rsidP="00161212">
      <w:pPr>
        <w:pStyle w:val="Rubric"/>
      </w:pPr>
      <w:r>
        <w:t xml:space="preserve">A psalm of David, when his son Absalom pursued him </w:t>
      </w:r>
    </w:p>
    <w:p w14:paraId="5E9DC826" w14:textId="77777777" w:rsidR="004C3FC8" w:rsidRDefault="004C3FC8" w:rsidP="004C3FC8">
      <w:pPr>
        <w:pStyle w:val="Verse"/>
        <w:spacing w:after="240"/>
      </w:pPr>
      <w:r w:rsidRPr="004C3FC8">
        <w:t>O Lord, hear my prayer; give ear to my supplications</w:t>
      </w:r>
      <w:r>
        <w:t>.</w:t>
      </w:r>
    </w:p>
    <w:p w14:paraId="13B754AD" w14:textId="28A07865" w:rsidR="004C3FC8" w:rsidRPr="004C3FC8" w:rsidRDefault="004C3FC8" w:rsidP="004C3FC8">
      <w:pPr>
        <w:pStyle w:val="Verse"/>
        <w:spacing w:after="240"/>
      </w:pPr>
      <w:r w:rsidRPr="004C3FC8">
        <w:t xml:space="preserve">In thy faithfulness answer me, </w:t>
      </w:r>
      <w:r>
        <w:t xml:space="preserve">and </w:t>
      </w:r>
      <w:r w:rsidRPr="004C3FC8">
        <w:t>in thy righteousness</w:t>
      </w:r>
      <w:r>
        <w:t>, e</w:t>
      </w:r>
      <w:r w:rsidRPr="004C3FC8">
        <w:t>nter not into judgment with thy servant; for</w:t>
      </w:r>
      <w:r>
        <w:t xml:space="preserve"> before thee</w:t>
      </w:r>
      <w:r w:rsidRPr="004C3FC8">
        <w:t xml:space="preserve"> no man living is righteous.</w:t>
      </w:r>
    </w:p>
    <w:p w14:paraId="7B383FAB" w14:textId="77777777" w:rsidR="004C3FC8" w:rsidRPr="004C3FC8" w:rsidRDefault="004C3FC8" w:rsidP="004C3FC8">
      <w:pPr>
        <w:pStyle w:val="Verse"/>
        <w:spacing w:after="240"/>
      </w:pPr>
      <w:r w:rsidRPr="004C3FC8">
        <w:t>For the enemy has pursued me; he has crushed my life to the ground; he has made me sit in darkness like those long dead.</w:t>
      </w:r>
    </w:p>
    <w:p w14:paraId="37EF869F" w14:textId="673C73A6" w:rsidR="004C3FC8" w:rsidRPr="004C3FC8" w:rsidRDefault="004C3FC8" w:rsidP="004C3FC8">
      <w:pPr>
        <w:pStyle w:val="Verse"/>
        <w:spacing w:after="240"/>
      </w:pPr>
      <w:r w:rsidRPr="004C3FC8">
        <w:t xml:space="preserve">Therefore my spirit faints within me; my heart within me is </w:t>
      </w:r>
      <w:r>
        <w:t>distressed</w:t>
      </w:r>
      <w:r w:rsidRPr="004C3FC8">
        <w:t>.</w:t>
      </w:r>
    </w:p>
    <w:p w14:paraId="7B0C5335" w14:textId="77777777" w:rsidR="004C3FC8" w:rsidRPr="004C3FC8" w:rsidRDefault="004C3FC8" w:rsidP="004C3FC8">
      <w:pPr>
        <w:pStyle w:val="Verse"/>
        <w:spacing w:after="240"/>
      </w:pPr>
      <w:r w:rsidRPr="004C3FC8">
        <w:t>I remembered the days of old; I meditated on all thy works; I pondered on the creations of thy hands.</w:t>
      </w:r>
    </w:p>
    <w:p w14:paraId="22E1031B" w14:textId="77777777" w:rsidR="004C3FC8" w:rsidRPr="004C3FC8" w:rsidRDefault="004C3FC8" w:rsidP="004C3FC8">
      <w:pPr>
        <w:pStyle w:val="Verse"/>
        <w:spacing w:after="240"/>
      </w:pPr>
      <w:r w:rsidRPr="004C3FC8">
        <w:t>I stretch out my hands to thee; my soul thirsts for thee like a parched land.</w:t>
      </w:r>
    </w:p>
    <w:p w14:paraId="2D40D72F" w14:textId="77777777" w:rsidR="004C3FC8" w:rsidRPr="004C3FC8" w:rsidRDefault="004C3FC8" w:rsidP="004C3FC8">
      <w:pPr>
        <w:pStyle w:val="Verse"/>
        <w:spacing w:after="240"/>
      </w:pPr>
      <w:r w:rsidRPr="004C3FC8">
        <w:t>Hear me speedily, O Lord, my spirit fails me. Hide not thy face from me, lest I be like those who go down to the pit.</w:t>
      </w:r>
    </w:p>
    <w:p w14:paraId="2B8BFEA4" w14:textId="77777777" w:rsidR="004C3FC8" w:rsidRPr="004C3FC8" w:rsidRDefault="004C3FC8" w:rsidP="004C3FC8">
      <w:pPr>
        <w:pStyle w:val="Verse"/>
        <w:spacing w:after="240"/>
      </w:pPr>
      <w:r w:rsidRPr="004C3FC8">
        <w:t>Let me hear of thy mercy in the morning, for in thee I put my trust.</w:t>
      </w:r>
    </w:p>
    <w:p w14:paraId="34B4A7E1" w14:textId="77777777" w:rsidR="004C3FC8" w:rsidRPr="004C3FC8" w:rsidRDefault="004C3FC8" w:rsidP="004C3FC8">
      <w:pPr>
        <w:pStyle w:val="Verse"/>
        <w:spacing w:after="240"/>
      </w:pPr>
      <w:r w:rsidRPr="004C3FC8">
        <w:t>Teach me the way in which I should walk, for to thee I have lifted up my soul.</w:t>
      </w:r>
    </w:p>
    <w:p w14:paraId="11993576" w14:textId="77777777" w:rsidR="004C3FC8" w:rsidRPr="004C3FC8" w:rsidRDefault="004C3FC8" w:rsidP="004C3FC8">
      <w:pPr>
        <w:pStyle w:val="Verse"/>
        <w:spacing w:after="240"/>
      </w:pPr>
      <w:r w:rsidRPr="004C3FC8">
        <w:t>Deliver me, O Lord, from my enemies; to thee have I fled for refuge.</w:t>
      </w:r>
    </w:p>
    <w:p w14:paraId="3DA4B7B9" w14:textId="77777777" w:rsidR="004C3FC8" w:rsidRPr="004C3FC8" w:rsidRDefault="004C3FC8" w:rsidP="004C3FC8">
      <w:pPr>
        <w:pStyle w:val="Verse"/>
        <w:spacing w:after="240"/>
      </w:pPr>
      <w:r w:rsidRPr="004C3FC8">
        <w:t>Teach me to do thy will, for thou art my God. Let thy good Spirit lead me on a level path.</w:t>
      </w:r>
    </w:p>
    <w:p w14:paraId="73291576" w14:textId="7289FE47" w:rsidR="004C3FC8" w:rsidRPr="004C3FC8" w:rsidRDefault="004C3FC8" w:rsidP="004C3FC8">
      <w:pPr>
        <w:pStyle w:val="Verse"/>
        <w:spacing w:after="240"/>
      </w:pPr>
      <w:r w:rsidRPr="004C3FC8">
        <w:t>For thy name</w:t>
      </w:r>
      <w:r w:rsidR="008635B2">
        <w:t>’</w:t>
      </w:r>
      <w:r w:rsidRPr="004C3FC8">
        <w:t>s sake, O Lord, preserve my life. In thy righteousness bring me out of trouble.</w:t>
      </w:r>
    </w:p>
    <w:p w14:paraId="5423E158" w14:textId="51449F29" w:rsidR="009B62A7" w:rsidRDefault="004C3FC8" w:rsidP="004C3FC8">
      <w:pPr>
        <w:pStyle w:val="Verse"/>
        <w:spacing w:after="240"/>
      </w:pPr>
      <w:r w:rsidRPr="004C3FC8">
        <w:t>And in thy steadfast love cut off my enemies and destroy all my adversaries, for I am thy servant.</w:t>
      </w:r>
      <w:r w:rsidR="009B62A7">
        <w:t xml:space="preserve"> </w:t>
      </w:r>
    </w:p>
    <w:p w14:paraId="7F88BE56" w14:textId="77777777" w:rsidR="00B50629" w:rsidRDefault="00B50629" w:rsidP="0037394E">
      <w:pPr>
        <w:pStyle w:val="Rubric"/>
      </w:pPr>
      <w:r>
        <w:t>Glory. Both now. Alleluia.</w:t>
      </w:r>
    </w:p>
    <w:p w14:paraId="3BFAF37C" w14:textId="77777777" w:rsidR="00AA594A" w:rsidRPr="009131F8" w:rsidRDefault="00AA594A" w:rsidP="0089582E">
      <w:pPr>
        <w:pStyle w:val="Heading1"/>
        <w:spacing w:after="240"/>
      </w:pPr>
      <w:r w:rsidRPr="009131F8">
        <w:br w:type="page"/>
      </w:r>
      <w:r w:rsidR="00D218B4" w:rsidRPr="009131F8">
        <w:t>Kathisma</w:t>
      </w:r>
      <w:r w:rsidR="009B62A7" w:rsidRPr="009131F8">
        <w:t xml:space="preserve"> </w:t>
      </w:r>
      <w:r w:rsidR="006175AD" w:rsidRPr="009131F8">
        <w:t>Twenty</w:t>
      </w:r>
    </w:p>
    <w:p w14:paraId="255BBAD5" w14:textId="77777777" w:rsidR="009131F8" w:rsidRPr="009131F8" w:rsidRDefault="009131F8" w:rsidP="009131F8">
      <w:pPr>
        <w:pStyle w:val="Heading2"/>
        <w:spacing w:after="240"/>
      </w:pPr>
      <w:r w:rsidRPr="009131F8">
        <w:t>First Stasis</w:t>
      </w:r>
    </w:p>
    <w:p w14:paraId="4B1B4E9A" w14:textId="77777777" w:rsidR="006B28D9" w:rsidRDefault="00FE38E9" w:rsidP="00FA3250">
      <w:pPr>
        <w:pStyle w:val="Heading3"/>
        <w:spacing w:after="240"/>
      </w:pPr>
      <w:r>
        <w:t>Psalm</w:t>
      </w:r>
      <w:r w:rsidR="009B62A7">
        <w:t xml:space="preserve"> 143</w:t>
      </w:r>
    </w:p>
    <w:p w14:paraId="71A33FE3" w14:textId="77777777" w:rsidR="009B62A7" w:rsidRDefault="006B28D9" w:rsidP="00161212">
      <w:pPr>
        <w:pStyle w:val="Rubric"/>
      </w:pPr>
      <w:r>
        <w:t>Of David</w:t>
      </w:r>
      <w:r w:rsidR="009B62A7">
        <w:t xml:space="preserve">, concerning Goliath </w:t>
      </w:r>
    </w:p>
    <w:p w14:paraId="1ED6CE6B" w14:textId="0F50C2AD" w:rsidR="00FE38E9" w:rsidRDefault="009B62A7" w:rsidP="00F82D8A">
      <w:pPr>
        <w:pStyle w:val="Verse"/>
        <w:spacing w:after="240"/>
      </w:pPr>
      <w:r>
        <w:t>Blessed is the Lord my God, who trains my hands for battle</w:t>
      </w:r>
      <w:r w:rsidR="004C3FC8">
        <w:t xml:space="preserve"> and</w:t>
      </w:r>
      <w:r>
        <w:t xml:space="preserve"> my fingers to make war. </w:t>
      </w:r>
    </w:p>
    <w:p w14:paraId="31B9A887" w14:textId="548BEA93" w:rsidR="00FE38E9" w:rsidRDefault="009B62A7" w:rsidP="00F82D8A">
      <w:pPr>
        <w:pStyle w:val="Verse"/>
        <w:spacing w:after="240"/>
      </w:pPr>
      <w:r>
        <w:t xml:space="preserve">He is my mercy and my refuge, my helper and my savior, my protector in whom I have hoped, who subdues </w:t>
      </w:r>
      <w:r w:rsidR="004C3FC8">
        <w:t xml:space="preserve">my people </w:t>
      </w:r>
      <w:r>
        <w:t xml:space="preserve">under me. </w:t>
      </w:r>
    </w:p>
    <w:p w14:paraId="3A830BB9" w14:textId="2744FD3F" w:rsidR="00FE38E9" w:rsidRDefault="009B62A7" w:rsidP="00F82D8A">
      <w:pPr>
        <w:pStyle w:val="Verse"/>
        <w:spacing w:after="240"/>
      </w:pPr>
      <w:r>
        <w:t xml:space="preserve">Lord, what is man that thou hast revealed thyself to him, or the son of man that thou </w:t>
      </w:r>
      <w:r w:rsidR="004C3FC8">
        <w:t xml:space="preserve">does take </w:t>
      </w:r>
      <w:r>
        <w:t xml:space="preserve">thought </w:t>
      </w:r>
      <w:r w:rsidR="004C3FC8">
        <w:t>of</w:t>
      </w:r>
      <w:r>
        <w:t xml:space="preserve"> him? </w:t>
      </w:r>
    </w:p>
    <w:p w14:paraId="6A9698F6" w14:textId="77777777" w:rsidR="004C3FC8" w:rsidRDefault="004C3FC8" w:rsidP="004C3FC8">
      <w:pPr>
        <w:pStyle w:val="Verse"/>
        <w:spacing w:after="240"/>
      </w:pPr>
      <w:r w:rsidRPr="004C3FC8">
        <w:t>Man is like vanity; his days are like a passing shadow.</w:t>
      </w:r>
    </w:p>
    <w:p w14:paraId="37351F14" w14:textId="77777777" w:rsidR="004C3FC8" w:rsidRDefault="004C3FC8" w:rsidP="004C3FC8">
      <w:pPr>
        <w:pStyle w:val="Verse"/>
        <w:spacing w:after="240"/>
      </w:pPr>
      <w:r w:rsidRPr="004C3FC8">
        <w:t xml:space="preserve">Bow </w:t>
      </w:r>
      <w:r>
        <w:t>thy</w:t>
      </w:r>
      <w:r w:rsidRPr="004C3FC8">
        <w:t xml:space="preserve"> heavens, O Lord, and come down</w:t>
      </w:r>
      <w:r>
        <w:t>; t</w:t>
      </w:r>
      <w:r w:rsidR="009B62A7">
        <w:t>ouch the mountains, they shall smoke</w:t>
      </w:r>
      <w:r>
        <w:t>.</w:t>
      </w:r>
    </w:p>
    <w:p w14:paraId="2A0CD130" w14:textId="0BF6203B" w:rsidR="004C3FC8" w:rsidRDefault="004C3FC8" w:rsidP="004C3FC8">
      <w:pPr>
        <w:pStyle w:val="Verse"/>
        <w:spacing w:after="240"/>
      </w:pPr>
      <w:r>
        <w:t>Flash forth the lightning and scatter them; send out thine arrows and confound them.</w:t>
      </w:r>
    </w:p>
    <w:p w14:paraId="68F3D8C3" w14:textId="4569DFA6" w:rsidR="004C3FC8" w:rsidRPr="004C3FC8" w:rsidRDefault="004C3FC8" w:rsidP="004C3FC8">
      <w:pPr>
        <w:pStyle w:val="Verse"/>
        <w:spacing w:after="240"/>
      </w:pPr>
      <w:r w:rsidRPr="004C3FC8">
        <w:t xml:space="preserve">Stretch forth </w:t>
      </w:r>
      <w:r>
        <w:t>thy</w:t>
      </w:r>
      <w:r w:rsidRPr="004C3FC8">
        <w:t xml:space="preserve"> hand from on high; rescue me and deliver me from the many waters,</w:t>
      </w:r>
    </w:p>
    <w:p w14:paraId="6DCF9996" w14:textId="77777777" w:rsidR="004C3FC8" w:rsidRPr="004C3FC8" w:rsidRDefault="004C3FC8" w:rsidP="004C3FC8">
      <w:pPr>
        <w:pStyle w:val="Verse"/>
        <w:spacing w:after="240"/>
      </w:pPr>
      <w:r w:rsidRPr="004C3FC8">
        <w:t>from the hands of the sons of strangers, whose mouths speak vanity and whose right hand is a right hand of unrighteousness.</w:t>
      </w:r>
    </w:p>
    <w:p w14:paraId="69F29705" w14:textId="46175E01" w:rsidR="00FE38E9" w:rsidRDefault="009B62A7" w:rsidP="00F82D8A">
      <w:pPr>
        <w:pStyle w:val="Verse"/>
        <w:spacing w:after="240"/>
      </w:pPr>
      <w:r>
        <w:t xml:space="preserve">I </w:t>
      </w:r>
      <w:r w:rsidR="004C3FC8">
        <w:t>will</w:t>
      </w:r>
      <w:r>
        <w:t xml:space="preserve"> sing a new song</w:t>
      </w:r>
      <w:r w:rsidR="004C3FC8">
        <w:t xml:space="preserve"> </w:t>
      </w:r>
      <w:r>
        <w:t>to thee,</w:t>
      </w:r>
      <w:r w:rsidR="004C3FC8">
        <w:t xml:space="preserve"> O Lord</w:t>
      </w:r>
      <w:r>
        <w:t xml:space="preserve"> I shall play to thee on a harp of ten strings</w:t>
      </w:r>
      <w:r w:rsidR="004C3FC8">
        <w:t>,</w:t>
      </w:r>
    </w:p>
    <w:p w14:paraId="1A987A6D" w14:textId="19B4FD70" w:rsidR="00FE38E9" w:rsidRDefault="009B62A7" w:rsidP="00F82D8A">
      <w:pPr>
        <w:pStyle w:val="Verse"/>
        <w:spacing w:after="240"/>
      </w:pPr>
      <w:r>
        <w:t xml:space="preserve">To the </w:t>
      </w:r>
      <w:r w:rsidR="004C3FC8">
        <w:t>thee</w:t>
      </w:r>
      <w:r>
        <w:t xml:space="preserve"> who </w:t>
      </w:r>
      <w:proofErr w:type="spellStart"/>
      <w:r>
        <w:t>gives</w:t>
      </w:r>
      <w:r w:rsidR="004C3FC8">
        <w:t>t</w:t>
      </w:r>
      <w:proofErr w:type="spellEnd"/>
      <w:r>
        <w:t xml:space="preserve"> </w:t>
      </w:r>
      <w:r w:rsidR="004C3FC8">
        <w:t>victory</w:t>
      </w:r>
      <w:r>
        <w:t xml:space="preserve"> to kings, who redeems David </w:t>
      </w:r>
      <w:r w:rsidR="004C3FC8">
        <w:t>thy</w:t>
      </w:r>
      <w:r>
        <w:t xml:space="preserve"> servant from </w:t>
      </w:r>
      <w:r w:rsidR="005809E1">
        <w:t xml:space="preserve">the sword of the </w:t>
      </w:r>
      <w:r>
        <w:t xml:space="preserve">evil man. </w:t>
      </w:r>
    </w:p>
    <w:p w14:paraId="7032B628" w14:textId="7E80A50E" w:rsidR="004C3FC8" w:rsidRPr="004C3FC8" w:rsidRDefault="004C3FC8" w:rsidP="004C3FC8">
      <w:pPr>
        <w:pStyle w:val="Verse"/>
        <w:spacing w:after="240"/>
      </w:pPr>
      <w:r w:rsidRPr="004C3FC8">
        <w:t>Deliver me and rescue me from the hands of the sons of strangers, whose mouths speak</w:t>
      </w:r>
      <w:r>
        <w:t xml:space="preserve"> </w:t>
      </w:r>
      <w:r w:rsidRPr="004C3FC8">
        <w:t>vanity and whose right hand is a right hand of unrighteousness.</w:t>
      </w:r>
    </w:p>
    <w:p w14:paraId="422E065D" w14:textId="77777777" w:rsidR="00FE38E9" w:rsidRDefault="009B62A7" w:rsidP="00F82D8A">
      <w:pPr>
        <w:pStyle w:val="Verse"/>
        <w:spacing w:after="240"/>
      </w:pPr>
      <w:r>
        <w:t xml:space="preserve">Their sons are like freshly ripened shoots, their daughters like glorious palaces. </w:t>
      </w:r>
    </w:p>
    <w:p w14:paraId="7AB6E27E" w14:textId="608E1DBF" w:rsidR="00FE38E9" w:rsidRDefault="009B62A7" w:rsidP="00F82D8A">
      <w:pPr>
        <w:pStyle w:val="Verse"/>
        <w:spacing w:after="240"/>
      </w:pPr>
      <w:r>
        <w:t xml:space="preserve">Their storehouses are all filled, </w:t>
      </w:r>
      <w:r w:rsidR="004C3FC8">
        <w:t>overflowing with all manner of store</w:t>
      </w:r>
      <w:r>
        <w:t xml:space="preserve">, their flocks multiply as they go. </w:t>
      </w:r>
    </w:p>
    <w:p w14:paraId="551BEB44" w14:textId="4B7E86A1" w:rsidR="00FE38E9" w:rsidRDefault="009B62A7" w:rsidP="00F82D8A">
      <w:pPr>
        <w:pStyle w:val="Verse"/>
        <w:spacing w:after="240"/>
      </w:pPr>
      <w:r>
        <w:t>Their oxen are</w:t>
      </w:r>
      <w:r w:rsidR="002B7EB6">
        <w:t xml:space="preserve"> fat</w:t>
      </w:r>
      <w:r>
        <w:t>, there is no brea</w:t>
      </w:r>
      <w:r w:rsidR="002B7EB6">
        <w:t>ch</w:t>
      </w:r>
      <w:r>
        <w:t xml:space="preserve"> in their fences, nor any </w:t>
      </w:r>
      <w:r w:rsidR="002B7EB6">
        <w:t>outcry</w:t>
      </w:r>
      <w:r>
        <w:t xml:space="preserve"> in their squares. </w:t>
      </w:r>
    </w:p>
    <w:p w14:paraId="2B1D7455" w14:textId="733BA03E" w:rsidR="00237B9C" w:rsidRDefault="002B7EB6" w:rsidP="00F82D8A">
      <w:pPr>
        <w:pStyle w:val="Verse"/>
        <w:spacing w:after="240"/>
      </w:pPr>
      <w:r>
        <w:t>Th</w:t>
      </w:r>
      <w:r w:rsidR="009B62A7">
        <w:t xml:space="preserve">e people </w:t>
      </w:r>
      <w:r>
        <w:t xml:space="preserve">are called blessed </w:t>
      </w:r>
      <w:r w:rsidR="009B62A7">
        <w:t>whose lot this is</w:t>
      </w:r>
      <w:r>
        <w:t>;</w:t>
      </w:r>
      <w:r w:rsidR="009B62A7">
        <w:t xml:space="preserve"> but blessed are </w:t>
      </w:r>
      <w:r>
        <w:t>the</w:t>
      </w:r>
      <w:r w:rsidR="009B62A7">
        <w:t xml:space="preserve"> people whose God is the Lord. </w:t>
      </w:r>
    </w:p>
    <w:p w14:paraId="2404B88C" w14:textId="77777777" w:rsidR="006B28D9" w:rsidRDefault="00FE38E9" w:rsidP="00FA3250">
      <w:pPr>
        <w:pStyle w:val="Heading3"/>
        <w:spacing w:after="240"/>
      </w:pPr>
      <w:r>
        <w:t>Psalm</w:t>
      </w:r>
      <w:r w:rsidR="009B62A7">
        <w:t xml:space="preserve"> 144</w:t>
      </w:r>
    </w:p>
    <w:p w14:paraId="64289A44" w14:textId="77777777" w:rsidR="009B62A7" w:rsidRDefault="006B28D9" w:rsidP="00161212">
      <w:pPr>
        <w:pStyle w:val="Rubric"/>
      </w:pPr>
      <w:r>
        <w:t>Of David</w:t>
      </w:r>
      <w:r w:rsidR="009B62A7">
        <w:t xml:space="preserve">, a psalm of praise </w:t>
      </w:r>
    </w:p>
    <w:p w14:paraId="04B30084" w14:textId="4A553525" w:rsidR="00FE38E9" w:rsidRDefault="009B62A7" w:rsidP="00F82D8A">
      <w:pPr>
        <w:pStyle w:val="Verse"/>
        <w:spacing w:after="240"/>
      </w:pPr>
      <w:r>
        <w:t xml:space="preserve">I </w:t>
      </w:r>
      <w:r w:rsidR="008C101B">
        <w:t xml:space="preserve">will extoll </w:t>
      </w:r>
      <w:r>
        <w:t xml:space="preserve">thee, my God and my King, I shall bless thy name forever and unto ages of ages. </w:t>
      </w:r>
    </w:p>
    <w:p w14:paraId="62278B50" w14:textId="737174A9" w:rsidR="00FE38E9" w:rsidRDefault="009B62A7" w:rsidP="00F82D8A">
      <w:pPr>
        <w:pStyle w:val="Verse"/>
        <w:spacing w:after="240"/>
      </w:pPr>
      <w:r>
        <w:t xml:space="preserve">Every day I </w:t>
      </w:r>
      <w:r w:rsidR="008C101B">
        <w:t>will</w:t>
      </w:r>
      <w:r>
        <w:t xml:space="preserve"> bless thee and </w:t>
      </w:r>
      <w:r w:rsidR="008C101B">
        <w:t>I will</w:t>
      </w:r>
      <w:r>
        <w:t xml:space="preserve"> praise to thy name forever and unto ages of ages. </w:t>
      </w:r>
    </w:p>
    <w:p w14:paraId="22186138" w14:textId="1F604245" w:rsidR="00FE38E9" w:rsidRDefault="009B62A7" w:rsidP="00F82D8A">
      <w:pPr>
        <w:pStyle w:val="Verse"/>
        <w:spacing w:after="240"/>
      </w:pPr>
      <w:r>
        <w:t xml:space="preserve">Great is the Lord and greatly to be praised; his greatness </w:t>
      </w:r>
      <w:r w:rsidR="008C101B">
        <w:t>is unsearchable</w:t>
      </w:r>
      <w:r>
        <w:t xml:space="preserve">. </w:t>
      </w:r>
    </w:p>
    <w:p w14:paraId="514C1B72" w14:textId="3C059973" w:rsidR="008C101B" w:rsidRPr="008C101B" w:rsidRDefault="008C101B" w:rsidP="008C101B">
      <w:pPr>
        <w:pStyle w:val="Verse"/>
        <w:spacing w:after="240"/>
      </w:pPr>
      <w:r w:rsidRPr="008C101B">
        <w:t xml:space="preserve">One generation shall </w:t>
      </w:r>
      <w:r>
        <w:t>recount</w:t>
      </w:r>
      <w:r w:rsidRPr="008C101B">
        <w:t xml:space="preserve"> </w:t>
      </w:r>
      <w:r>
        <w:t>thy</w:t>
      </w:r>
      <w:r w:rsidRPr="008C101B">
        <w:t xml:space="preserve"> works to another and shall declare </w:t>
      </w:r>
      <w:r>
        <w:t>thy</w:t>
      </w:r>
      <w:r w:rsidRPr="008C101B">
        <w:t xml:space="preserve"> mighty acts.</w:t>
      </w:r>
    </w:p>
    <w:p w14:paraId="383CFFBC" w14:textId="73448AAF" w:rsidR="00FE38E9" w:rsidRDefault="009B62A7" w:rsidP="00F82D8A">
      <w:pPr>
        <w:pStyle w:val="Verse"/>
        <w:spacing w:after="240"/>
      </w:pPr>
      <w:r>
        <w:t xml:space="preserve">They shall speak of the </w:t>
      </w:r>
      <w:r w:rsidR="008C101B">
        <w:t xml:space="preserve">glorious splendor </w:t>
      </w:r>
      <w:r>
        <w:t xml:space="preserve">of thy holiness, they shall </w:t>
      </w:r>
      <w:r w:rsidR="008C101B">
        <w:t>speak of</w:t>
      </w:r>
      <w:r>
        <w:t xml:space="preserve"> thy wondrous works. </w:t>
      </w:r>
    </w:p>
    <w:p w14:paraId="172BAFBB" w14:textId="5831DD40" w:rsidR="00FE38E9" w:rsidRDefault="009B62A7" w:rsidP="00F82D8A">
      <w:pPr>
        <w:pStyle w:val="Verse"/>
        <w:spacing w:after="240"/>
      </w:pPr>
      <w:r>
        <w:t xml:space="preserve">They shall </w:t>
      </w:r>
      <w:r w:rsidR="008C101B">
        <w:t>proclaim</w:t>
      </w:r>
      <w:r>
        <w:t xml:space="preserve"> the power of thy </w:t>
      </w:r>
      <w:r w:rsidR="008C101B">
        <w:t>terrible acts, and declare thy greatness.</w:t>
      </w:r>
    </w:p>
    <w:p w14:paraId="02016A03" w14:textId="3EA9BAB4" w:rsidR="00FE38E9" w:rsidRDefault="008C101B" w:rsidP="00F82D8A">
      <w:pPr>
        <w:pStyle w:val="Verse"/>
        <w:spacing w:after="240"/>
      </w:pPr>
      <w:r>
        <w:t xml:space="preserve">They </w:t>
      </w:r>
      <w:r w:rsidR="009B62A7">
        <w:t xml:space="preserve">shall pour forth the memory of thy rich goodness, they shall </w:t>
      </w:r>
      <w:r>
        <w:t xml:space="preserve">sing aloud of </w:t>
      </w:r>
      <w:r w:rsidR="009B62A7">
        <w:t xml:space="preserve">thy righteousness. </w:t>
      </w:r>
    </w:p>
    <w:p w14:paraId="0B4C96BC" w14:textId="70FE8BE4" w:rsidR="00FE38E9" w:rsidRDefault="009B62A7" w:rsidP="00F82D8A">
      <w:pPr>
        <w:pStyle w:val="Verse"/>
        <w:spacing w:after="240"/>
      </w:pPr>
      <w:r>
        <w:t xml:space="preserve">The Lord is gracious and merciful, longsuffering and </w:t>
      </w:r>
      <w:r w:rsidR="008C101B">
        <w:t>abounding</w:t>
      </w:r>
      <w:r>
        <w:t xml:space="preserve"> in mercy. </w:t>
      </w:r>
    </w:p>
    <w:p w14:paraId="143F7322" w14:textId="3F7AB34A" w:rsidR="00FE38E9" w:rsidRDefault="009B62A7" w:rsidP="00F82D8A">
      <w:pPr>
        <w:pStyle w:val="Verse"/>
        <w:spacing w:after="240"/>
      </w:pPr>
      <w:r>
        <w:t xml:space="preserve">The Lord is </w:t>
      </w:r>
      <w:r w:rsidR="008C101B">
        <w:t>good</w:t>
      </w:r>
      <w:r>
        <w:t xml:space="preserve"> to all, his mercies are on all his works. </w:t>
      </w:r>
    </w:p>
    <w:p w14:paraId="48E151E0" w14:textId="099859AD" w:rsidR="008C101B" w:rsidRPr="008C101B" w:rsidRDefault="008C101B" w:rsidP="008C101B">
      <w:pPr>
        <w:pStyle w:val="Verse"/>
        <w:spacing w:after="240"/>
      </w:pPr>
      <w:r w:rsidRPr="008C101B">
        <w:t xml:space="preserve">Let all </w:t>
      </w:r>
      <w:r>
        <w:t>thy</w:t>
      </w:r>
      <w:r w:rsidRPr="008C101B">
        <w:t xml:space="preserve"> works give thanks to </w:t>
      </w:r>
      <w:r>
        <w:t>thee</w:t>
      </w:r>
      <w:r w:rsidRPr="008C101B">
        <w:t xml:space="preserve">, O Lord, and let </w:t>
      </w:r>
      <w:r>
        <w:t>thy</w:t>
      </w:r>
      <w:r w:rsidRPr="008C101B">
        <w:t xml:space="preserve"> saints bless </w:t>
      </w:r>
      <w:r>
        <w:t>thee</w:t>
      </w:r>
      <w:r w:rsidRPr="008C101B">
        <w:t>!</w:t>
      </w:r>
    </w:p>
    <w:p w14:paraId="070EC988" w14:textId="67E01184" w:rsidR="008C101B" w:rsidRPr="008C101B" w:rsidRDefault="008C101B" w:rsidP="008C101B">
      <w:pPr>
        <w:pStyle w:val="Verse"/>
        <w:spacing w:after="240"/>
      </w:pPr>
      <w:r w:rsidRPr="008C101B">
        <w:t xml:space="preserve">They shall speak of the glory of </w:t>
      </w:r>
      <w:r>
        <w:t>thy</w:t>
      </w:r>
      <w:r w:rsidRPr="008C101B">
        <w:t xml:space="preserve"> kingdom and tell of </w:t>
      </w:r>
      <w:r>
        <w:t>thy</w:t>
      </w:r>
      <w:r w:rsidRPr="008C101B">
        <w:t xml:space="preserve"> power,</w:t>
      </w:r>
    </w:p>
    <w:p w14:paraId="5D562100" w14:textId="08B709CD" w:rsidR="008C101B" w:rsidRPr="008C101B" w:rsidRDefault="008C101B" w:rsidP="008C101B">
      <w:pPr>
        <w:pStyle w:val="Verse"/>
        <w:spacing w:after="240"/>
      </w:pPr>
      <w:r w:rsidRPr="008C101B">
        <w:t xml:space="preserve">to make known to the sons of men </w:t>
      </w:r>
      <w:r>
        <w:t xml:space="preserve">thy </w:t>
      </w:r>
      <w:r w:rsidRPr="008C101B">
        <w:t xml:space="preserve">power and the glorious splendor of </w:t>
      </w:r>
      <w:r>
        <w:t>thy</w:t>
      </w:r>
      <w:r w:rsidRPr="008C101B">
        <w:t xml:space="preserve"> kingdom.</w:t>
      </w:r>
    </w:p>
    <w:p w14:paraId="657C4D08" w14:textId="156BDA14" w:rsidR="00FE38E9" w:rsidRDefault="009B62A7" w:rsidP="00F82D8A">
      <w:pPr>
        <w:pStyle w:val="Verse"/>
        <w:spacing w:after="240"/>
      </w:pPr>
      <w:r>
        <w:t xml:space="preserve">Thy kingdom is a kingdom </w:t>
      </w:r>
      <w:r w:rsidR="008C101B">
        <w:t>of</w:t>
      </w:r>
      <w:r>
        <w:t xml:space="preserve"> all ages, </w:t>
      </w:r>
      <w:r w:rsidR="008C101B">
        <w:t>and t</w:t>
      </w:r>
      <w:r>
        <w:t xml:space="preserve">hy dominion is unto </w:t>
      </w:r>
      <w:r w:rsidR="008C101B">
        <w:t>generation and generation.</w:t>
      </w:r>
      <w:r>
        <w:t xml:space="preserve"> </w:t>
      </w:r>
    </w:p>
    <w:p w14:paraId="6CA42A15" w14:textId="77777777" w:rsidR="00FE38E9" w:rsidRDefault="009B62A7" w:rsidP="00F82D8A">
      <w:pPr>
        <w:pStyle w:val="Verse"/>
        <w:spacing w:after="240"/>
      </w:pPr>
      <w:r>
        <w:t xml:space="preserve">The Lord is faithful in his words and he is holy in all his works. </w:t>
      </w:r>
    </w:p>
    <w:p w14:paraId="68D7F833" w14:textId="77777777" w:rsidR="008C101B" w:rsidRPr="008C101B" w:rsidRDefault="008C101B" w:rsidP="008C101B">
      <w:pPr>
        <w:pStyle w:val="Verse"/>
        <w:spacing w:after="240"/>
      </w:pPr>
      <w:r w:rsidRPr="008C101B">
        <w:t>The Lord upholds all who are falling and raises up all who are bowed down.</w:t>
      </w:r>
    </w:p>
    <w:p w14:paraId="40599B03" w14:textId="6B06A5E8" w:rsidR="008C101B" w:rsidRPr="008C101B" w:rsidRDefault="008C101B" w:rsidP="008C101B">
      <w:pPr>
        <w:pStyle w:val="Verse"/>
        <w:spacing w:after="240"/>
      </w:pPr>
      <w:r w:rsidRPr="008C101B">
        <w:t xml:space="preserve">The eyes of all look to </w:t>
      </w:r>
      <w:r>
        <w:t>thee</w:t>
      </w:r>
      <w:r w:rsidRPr="008C101B">
        <w:t xml:space="preserve">, and </w:t>
      </w:r>
      <w:r>
        <w:t>thou</w:t>
      </w:r>
      <w:r w:rsidRPr="008C101B">
        <w:t xml:space="preserve"> </w:t>
      </w:r>
      <w:proofErr w:type="spellStart"/>
      <w:r w:rsidRPr="008C101B">
        <w:t>give</w:t>
      </w:r>
      <w:r>
        <w:t>st</w:t>
      </w:r>
      <w:proofErr w:type="spellEnd"/>
      <w:r w:rsidRPr="008C101B">
        <w:t xml:space="preserve"> them their food in due season.</w:t>
      </w:r>
    </w:p>
    <w:p w14:paraId="09E2629F" w14:textId="77777777" w:rsidR="00FE38E9" w:rsidRDefault="009B62A7" w:rsidP="00F82D8A">
      <w:pPr>
        <w:pStyle w:val="Verse"/>
        <w:spacing w:after="240"/>
      </w:pPr>
      <w:r>
        <w:t xml:space="preserve">Thou </w:t>
      </w:r>
      <w:proofErr w:type="spellStart"/>
      <w:r>
        <w:t>openest</w:t>
      </w:r>
      <w:proofErr w:type="spellEnd"/>
      <w:r>
        <w:t xml:space="preserve"> thy hand and all living things are satisfied in thy good pleasure. </w:t>
      </w:r>
    </w:p>
    <w:p w14:paraId="4CEE285B" w14:textId="479EBBCB" w:rsidR="00FE38E9" w:rsidRDefault="009B62A7" w:rsidP="00F82D8A">
      <w:pPr>
        <w:pStyle w:val="Verse"/>
        <w:spacing w:after="240"/>
      </w:pPr>
      <w:r>
        <w:t xml:space="preserve">The Lord is righteous in all his ways and holy in all his works. </w:t>
      </w:r>
    </w:p>
    <w:p w14:paraId="678F068B" w14:textId="77777777" w:rsidR="00FE38E9" w:rsidRDefault="009B62A7" w:rsidP="00F82D8A">
      <w:pPr>
        <w:pStyle w:val="Verse"/>
        <w:spacing w:after="240"/>
      </w:pPr>
      <w:r>
        <w:t xml:space="preserve">The Lord is near to all who call on him, to all who call upon him in truth. </w:t>
      </w:r>
    </w:p>
    <w:p w14:paraId="74FAFA61" w14:textId="35630A16" w:rsidR="00FE38E9" w:rsidRDefault="009B62A7" w:rsidP="00F82D8A">
      <w:pPr>
        <w:pStyle w:val="Verse"/>
        <w:spacing w:after="240"/>
      </w:pPr>
      <w:r>
        <w:t xml:space="preserve">He shall </w:t>
      </w:r>
      <w:r w:rsidR="008C101B">
        <w:t>fulfill</w:t>
      </w:r>
      <w:r>
        <w:t xml:space="preserve"> the </w:t>
      </w:r>
      <w:r w:rsidR="008C101B">
        <w:t>desire</w:t>
      </w:r>
      <w:r>
        <w:t xml:space="preserve"> of those </w:t>
      </w:r>
      <w:r w:rsidR="008C101B">
        <w:t>who fear</w:t>
      </w:r>
      <w:r>
        <w:t xml:space="preserve"> him, he shall hear their </w:t>
      </w:r>
      <w:r w:rsidR="008C101B">
        <w:t>cry</w:t>
      </w:r>
      <w:r>
        <w:t xml:space="preserve"> and save them. </w:t>
      </w:r>
    </w:p>
    <w:p w14:paraId="5B644D0E" w14:textId="4FDA7F43" w:rsidR="00FE38E9" w:rsidRDefault="009B62A7" w:rsidP="00F82D8A">
      <w:pPr>
        <w:pStyle w:val="Verse"/>
        <w:spacing w:after="240"/>
      </w:pPr>
      <w:r>
        <w:t xml:space="preserve">The Lord preserves all who love him, but </w:t>
      </w:r>
      <w:r w:rsidR="008C101B">
        <w:t xml:space="preserve">the wicked </w:t>
      </w:r>
      <w:r>
        <w:t xml:space="preserve">he </w:t>
      </w:r>
      <w:r w:rsidR="008C101B">
        <w:t>wi</w:t>
      </w:r>
      <w:r>
        <w:t xml:space="preserve">ll destroy. </w:t>
      </w:r>
    </w:p>
    <w:p w14:paraId="31ECE8A1" w14:textId="1E0BB581" w:rsidR="009B62A7" w:rsidRDefault="009B62A7" w:rsidP="00F82D8A">
      <w:pPr>
        <w:pStyle w:val="Verse"/>
        <w:spacing w:after="240"/>
      </w:pPr>
      <w:r>
        <w:t>My mouth shall speak the</w:t>
      </w:r>
      <w:r w:rsidR="003223A4">
        <w:t xml:space="preserve"> praise of the</w:t>
      </w:r>
      <w:r>
        <w:t xml:space="preserve"> Lord; let all flesh bless his holy name from henceforth and forevermore. </w:t>
      </w:r>
    </w:p>
    <w:p w14:paraId="68A53A75" w14:textId="77777777" w:rsidR="00B50629" w:rsidRDefault="00B50629" w:rsidP="0037394E">
      <w:pPr>
        <w:pStyle w:val="Rubric"/>
      </w:pPr>
      <w:r>
        <w:t>Glory. Both now. Alleluia.</w:t>
      </w:r>
    </w:p>
    <w:p w14:paraId="25C08FC5" w14:textId="77777777" w:rsidR="00237B9C" w:rsidRDefault="00B50629" w:rsidP="00B50629">
      <w:pPr>
        <w:pStyle w:val="Heading2"/>
        <w:spacing w:after="240"/>
      </w:pPr>
      <w:r>
        <w:t>Second Stasis</w:t>
      </w:r>
    </w:p>
    <w:p w14:paraId="6758364E" w14:textId="77777777" w:rsidR="009B62A7" w:rsidRDefault="00FE38E9" w:rsidP="00FA3250">
      <w:pPr>
        <w:pStyle w:val="Heading3"/>
        <w:spacing w:after="240"/>
      </w:pPr>
      <w:r>
        <w:t>Psalm</w:t>
      </w:r>
      <w:r w:rsidR="009B62A7">
        <w:t xml:space="preserve"> 145</w:t>
      </w:r>
    </w:p>
    <w:p w14:paraId="3E2841F3" w14:textId="77777777" w:rsidR="009B62A7" w:rsidRDefault="009B62A7" w:rsidP="00161212">
      <w:pPr>
        <w:pStyle w:val="Rubric"/>
      </w:pPr>
      <w:r>
        <w:t xml:space="preserve">Alleluia, concerning Haggai and Zacharias </w:t>
      </w:r>
    </w:p>
    <w:p w14:paraId="36CBC498" w14:textId="77777777" w:rsidR="00520866" w:rsidRPr="00520866" w:rsidRDefault="00520866" w:rsidP="00520866">
      <w:pPr>
        <w:pStyle w:val="Verse"/>
        <w:spacing w:after="240"/>
      </w:pPr>
      <w:r w:rsidRPr="00520866">
        <w:t>Praise the Lord, O my soul!</w:t>
      </w:r>
    </w:p>
    <w:p w14:paraId="4241DEA6" w14:textId="77777777" w:rsidR="00520866" w:rsidRPr="00520866" w:rsidRDefault="00520866" w:rsidP="00520866">
      <w:pPr>
        <w:pStyle w:val="Verse"/>
        <w:spacing w:after="240"/>
      </w:pPr>
      <w:r w:rsidRPr="00520866">
        <w:t>I will praise the Lord as long as I live; I will sing praises to my God while I have being.</w:t>
      </w:r>
    </w:p>
    <w:p w14:paraId="74076191" w14:textId="77777777" w:rsidR="00520866" w:rsidRPr="00520866" w:rsidRDefault="00520866" w:rsidP="00520866">
      <w:pPr>
        <w:pStyle w:val="Verse"/>
        <w:spacing w:after="240"/>
      </w:pPr>
      <w:r w:rsidRPr="00520866">
        <w:t>Put not your trust in princes, in sons of men, in whom there is no salvation.</w:t>
      </w:r>
    </w:p>
    <w:p w14:paraId="5A36DAA8" w14:textId="77777777" w:rsidR="00520866" w:rsidRPr="00520866" w:rsidRDefault="00520866" w:rsidP="00520866">
      <w:pPr>
        <w:pStyle w:val="Verse"/>
        <w:spacing w:after="240"/>
      </w:pPr>
      <w:r w:rsidRPr="00520866">
        <w:t>When his spirit departs, he returns to his earth; on that very day his plans perish.</w:t>
      </w:r>
    </w:p>
    <w:p w14:paraId="056F36ED" w14:textId="77777777" w:rsidR="00520866" w:rsidRPr="00520866" w:rsidRDefault="00520866" w:rsidP="00520866">
      <w:pPr>
        <w:pStyle w:val="Verse"/>
        <w:spacing w:after="240"/>
      </w:pPr>
      <w:r w:rsidRPr="00520866">
        <w:t>Blessed is he whose help is the God of Jacob, whose hope is in the Lord his God; who made heaven and earth, the sea, and all that is in them;</w:t>
      </w:r>
    </w:p>
    <w:p w14:paraId="169AD80D" w14:textId="77777777" w:rsidR="00520866" w:rsidRPr="00520866" w:rsidRDefault="00520866" w:rsidP="00520866">
      <w:pPr>
        <w:pStyle w:val="Verse"/>
        <w:spacing w:after="240"/>
      </w:pPr>
      <w:r w:rsidRPr="00520866">
        <w:t>Who keeps faith forever; who executes justice for the oppressed; who gives food to the hungry.</w:t>
      </w:r>
    </w:p>
    <w:p w14:paraId="4D5F15CE" w14:textId="77777777" w:rsidR="00520866" w:rsidRPr="00520866" w:rsidRDefault="00520866" w:rsidP="00520866">
      <w:pPr>
        <w:pStyle w:val="Verse"/>
        <w:spacing w:after="240"/>
      </w:pPr>
      <w:r w:rsidRPr="00520866">
        <w:t>The Lord sets the prisoners free; the Lord opens the eyes of the blind.</w:t>
      </w:r>
    </w:p>
    <w:p w14:paraId="53D46AAF" w14:textId="77777777" w:rsidR="00520866" w:rsidRPr="00520866" w:rsidRDefault="00520866" w:rsidP="00520866">
      <w:pPr>
        <w:pStyle w:val="Verse"/>
        <w:spacing w:after="240"/>
      </w:pPr>
      <w:r w:rsidRPr="00520866">
        <w:t>The Lord lifts up those who are bowed down; the Lord loves the righteous.</w:t>
      </w:r>
    </w:p>
    <w:p w14:paraId="170D962A" w14:textId="77777777" w:rsidR="00520866" w:rsidRPr="00520866" w:rsidRDefault="00520866" w:rsidP="00520866">
      <w:pPr>
        <w:pStyle w:val="Verse"/>
        <w:spacing w:after="240"/>
      </w:pPr>
      <w:r w:rsidRPr="00520866">
        <w:t>The Lord watches over the sojourners; he upholds the widow and the fatherless; but the way of the wicked he will bring to ruin.</w:t>
      </w:r>
    </w:p>
    <w:p w14:paraId="1D88DEDF" w14:textId="5DFB14FC" w:rsidR="00237B9C" w:rsidRDefault="00520866" w:rsidP="00520866">
      <w:pPr>
        <w:pStyle w:val="Verse"/>
        <w:spacing w:after="240"/>
      </w:pPr>
      <w:r w:rsidRPr="00520866">
        <w:t>The Lord will reign forever, thy God, O Sion, to all generations</w:t>
      </w:r>
      <w:r w:rsidR="009B62A7">
        <w:t xml:space="preserve">. </w:t>
      </w:r>
    </w:p>
    <w:p w14:paraId="26DAC4CA" w14:textId="77777777" w:rsidR="009B62A7" w:rsidRDefault="00FE38E9" w:rsidP="00FA3250">
      <w:pPr>
        <w:pStyle w:val="Heading3"/>
        <w:spacing w:after="240"/>
      </w:pPr>
      <w:r>
        <w:t>Psalm</w:t>
      </w:r>
      <w:r w:rsidR="009B62A7">
        <w:t xml:space="preserve"> 146</w:t>
      </w:r>
    </w:p>
    <w:p w14:paraId="31BC4091" w14:textId="77777777" w:rsidR="009B62A7" w:rsidRDefault="009B62A7" w:rsidP="00161212">
      <w:pPr>
        <w:pStyle w:val="Rubric"/>
      </w:pPr>
      <w:r>
        <w:t xml:space="preserve">Alleluia, concerning Haggai and Zacharias </w:t>
      </w:r>
    </w:p>
    <w:p w14:paraId="2E8A4FF4" w14:textId="77777777" w:rsidR="003D3386" w:rsidRPr="003D3386" w:rsidRDefault="003D3386" w:rsidP="003D3386">
      <w:pPr>
        <w:pStyle w:val="Verse"/>
        <w:spacing w:after="240"/>
      </w:pPr>
      <w:r w:rsidRPr="003D3386">
        <w:t>Praise the Lord, for it is good to sing praises to our God. Let our praises be pleasing to Him!</w:t>
      </w:r>
    </w:p>
    <w:p w14:paraId="0B2A04AF" w14:textId="77777777" w:rsidR="003D3386" w:rsidRPr="003D3386" w:rsidRDefault="003D3386" w:rsidP="003D3386">
      <w:pPr>
        <w:pStyle w:val="Verse"/>
        <w:spacing w:after="240"/>
      </w:pPr>
      <w:r w:rsidRPr="003D3386">
        <w:t>The Lord builds up Jerusalem; he gathers the outcasts of Israel.</w:t>
      </w:r>
    </w:p>
    <w:p w14:paraId="66025429" w14:textId="77777777" w:rsidR="003D3386" w:rsidRPr="003D3386" w:rsidRDefault="003D3386" w:rsidP="003D3386">
      <w:pPr>
        <w:pStyle w:val="Verse"/>
        <w:spacing w:after="240"/>
      </w:pPr>
      <w:r w:rsidRPr="003D3386">
        <w:t>He heals the broken in heart and binds up their wounds.</w:t>
      </w:r>
    </w:p>
    <w:p w14:paraId="026397A5" w14:textId="77777777" w:rsidR="003D3386" w:rsidRPr="003D3386" w:rsidRDefault="003D3386" w:rsidP="003D3386">
      <w:pPr>
        <w:pStyle w:val="Verse"/>
        <w:spacing w:after="240"/>
      </w:pPr>
      <w:r w:rsidRPr="003D3386">
        <w:t>He numbers the multitudes of stars; he calls them all by name.</w:t>
      </w:r>
    </w:p>
    <w:p w14:paraId="41BD33E3" w14:textId="77777777" w:rsidR="003D3386" w:rsidRPr="003D3386" w:rsidRDefault="003D3386" w:rsidP="003D3386">
      <w:pPr>
        <w:pStyle w:val="Verse"/>
        <w:spacing w:after="240"/>
      </w:pPr>
      <w:r w:rsidRPr="003D3386">
        <w:t>Great is our God and abundant in power. His understanding is beyond measure.</w:t>
      </w:r>
    </w:p>
    <w:p w14:paraId="127C65FC" w14:textId="77777777" w:rsidR="003D3386" w:rsidRPr="003D3386" w:rsidRDefault="003D3386" w:rsidP="003D3386">
      <w:pPr>
        <w:pStyle w:val="Verse"/>
        <w:spacing w:after="240"/>
      </w:pPr>
      <w:r w:rsidRPr="003D3386">
        <w:t>The Lord lifts up the meek but casts the wicked down to the ground.</w:t>
      </w:r>
    </w:p>
    <w:p w14:paraId="496128D9" w14:textId="77777777" w:rsidR="003D3386" w:rsidRPr="003D3386" w:rsidRDefault="003D3386" w:rsidP="003D3386">
      <w:pPr>
        <w:pStyle w:val="Verse"/>
        <w:spacing w:after="240"/>
      </w:pPr>
      <w:r w:rsidRPr="003D3386">
        <w:t>Begin a song of thanksgiving to the Lord; sing praises to our God on the harp.</w:t>
      </w:r>
    </w:p>
    <w:p w14:paraId="2F68DE6E" w14:textId="77777777" w:rsidR="003D3386" w:rsidRPr="003D3386" w:rsidRDefault="003D3386" w:rsidP="003D3386">
      <w:pPr>
        <w:pStyle w:val="Verse"/>
        <w:spacing w:after="240"/>
      </w:pPr>
      <w:r w:rsidRPr="003D3386">
        <w:t>He covers the heavens with clouds, he prepares rain for the earth,</w:t>
      </w:r>
    </w:p>
    <w:p w14:paraId="6529F461" w14:textId="77777777" w:rsidR="003D3386" w:rsidRPr="003D3386" w:rsidRDefault="003D3386" w:rsidP="003D3386">
      <w:pPr>
        <w:pStyle w:val="Verse"/>
        <w:spacing w:after="240"/>
      </w:pPr>
      <w:r w:rsidRPr="003D3386">
        <w:t>He makes the grass to grow on the hills and herbs for the service of men.</w:t>
      </w:r>
    </w:p>
    <w:p w14:paraId="159125F3" w14:textId="77777777" w:rsidR="003D3386" w:rsidRPr="003D3386" w:rsidRDefault="003D3386" w:rsidP="003D3386">
      <w:pPr>
        <w:pStyle w:val="Verse"/>
        <w:spacing w:after="240"/>
      </w:pPr>
      <w:r w:rsidRPr="003D3386">
        <w:t>He gives to the beasts their food, and to the young ravens which cry to him.</w:t>
      </w:r>
    </w:p>
    <w:p w14:paraId="7C69A6A7" w14:textId="77777777" w:rsidR="003D3386" w:rsidRPr="003D3386" w:rsidRDefault="003D3386" w:rsidP="003D3386">
      <w:pPr>
        <w:pStyle w:val="Verse"/>
        <w:spacing w:after="240"/>
      </w:pPr>
      <w:r w:rsidRPr="003D3386">
        <w:t>His delight is not in the strength of the horse nor his pleasure in the legs of a man,</w:t>
      </w:r>
    </w:p>
    <w:p w14:paraId="1E41FE1A" w14:textId="758DAB9E" w:rsidR="00237B9C" w:rsidRDefault="003D3386" w:rsidP="003D3386">
      <w:pPr>
        <w:pStyle w:val="Verse"/>
        <w:spacing w:after="240"/>
      </w:pPr>
      <w:r w:rsidRPr="003D3386">
        <w:t>but the Lord delights in those who fear him, in those who hope in his mercy.</w:t>
      </w:r>
    </w:p>
    <w:p w14:paraId="64BDFDF0" w14:textId="77777777" w:rsidR="009B62A7" w:rsidRDefault="00FE38E9" w:rsidP="00FA3250">
      <w:pPr>
        <w:pStyle w:val="Heading3"/>
        <w:spacing w:after="240"/>
      </w:pPr>
      <w:r>
        <w:t>Psalm</w:t>
      </w:r>
      <w:r w:rsidR="009B62A7">
        <w:t xml:space="preserve"> 147</w:t>
      </w:r>
    </w:p>
    <w:p w14:paraId="67C3DFDD" w14:textId="77777777" w:rsidR="009B62A7" w:rsidRDefault="009B62A7" w:rsidP="00161212">
      <w:pPr>
        <w:pStyle w:val="Rubric"/>
      </w:pPr>
      <w:r>
        <w:t xml:space="preserve">Alleluia, concerning Haggai and Zacharias </w:t>
      </w:r>
    </w:p>
    <w:p w14:paraId="0FB302DF" w14:textId="77777777" w:rsidR="00893D93" w:rsidRPr="00893D93" w:rsidRDefault="00893D93" w:rsidP="00893D93">
      <w:pPr>
        <w:pStyle w:val="Verse"/>
        <w:spacing w:after="240"/>
      </w:pPr>
      <w:r w:rsidRPr="00893D93">
        <w:t>Praise the Lord, O Jerusalem! Praise thy God, O Sion!</w:t>
      </w:r>
    </w:p>
    <w:p w14:paraId="6181D9C2" w14:textId="77777777" w:rsidR="00893D93" w:rsidRPr="00893D93" w:rsidRDefault="00893D93" w:rsidP="00893D93">
      <w:pPr>
        <w:pStyle w:val="Verse"/>
        <w:spacing w:after="240"/>
      </w:pPr>
      <w:r w:rsidRPr="00893D93">
        <w:t>For He strengthens the bars of thy gates; be blesses thy sons within you.</w:t>
      </w:r>
    </w:p>
    <w:p w14:paraId="4D8BE2E2" w14:textId="77777777" w:rsidR="00893D93" w:rsidRPr="00893D93" w:rsidRDefault="00893D93" w:rsidP="00893D93">
      <w:pPr>
        <w:pStyle w:val="Verse"/>
        <w:spacing w:after="240"/>
      </w:pPr>
      <w:r w:rsidRPr="00893D93">
        <w:t>He makes peace in thy borders; he fills thee with the finest of the wheat.</w:t>
      </w:r>
    </w:p>
    <w:p w14:paraId="0A8BD82A" w14:textId="77777777" w:rsidR="00893D93" w:rsidRPr="00893D93" w:rsidRDefault="00893D93" w:rsidP="00893D93">
      <w:pPr>
        <w:pStyle w:val="Verse"/>
        <w:spacing w:after="240"/>
      </w:pPr>
      <w:r w:rsidRPr="00893D93">
        <w:t>He sends forth his word to the earth; his proclamation runs swiftly.</w:t>
      </w:r>
    </w:p>
    <w:p w14:paraId="31F0717D" w14:textId="77777777" w:rsidR="00893D93" w:rsidRPr="00893D93" w:rsidRDefault="00893D93" w:rsidP="00893D93">
      <w:pPr>
        <w:pStyle w:val="Verse"/>
        <w:spacing w:after="240"/>
      </w:pPr>
      <w:r w:rsidRPr="00893D93">
        <w:t>He gives snow like wool; he scatters the mist like ashes.</w:t>
      </w:r>
    </w:p>
    <w:p w14:paraId="703EA505" w14:textId="77777777" w:rsidR="00893D93" w:rsidRPr="00893D93" w:rsidRDefault="00893D93" w:rsidP="00893D93">
      <w:pPr>
        <w:pStyle w:val="Verse"/>
        <w:spacing w:after="240"/>
      </w:pPr>
      <w:r w:rsidRPr="00893D93">
        <w:t>He casts hailstones like morsels; who shall stand before his cold?</w:t>
      </w:r>
    </w:p>
    <w:p w14:paraId="2E4D9E23" w14:textId="77777777" w:rsidR="00893D93" w:rsidRPr="00893D93" w:rsidRDefault="00893D93" w:rsidP="00893D93">
      <w:pPr>
        <w:pStyle w:val="Verse"/>
        <w:spacing w:after="240"/>
      </w:pPr>
      <w:r w:rsidRPr="00893D93">
        <w:t>He will send forth his word and melt them; he will breathe with his Spirit and the waters will flow.</w:t>
      </w:r>
    </w:p>
    <w:p w14:paraId="72B87F27" w14:textId="77777777" w:rsidR="00893D93" w:rsidRPr="00893D93" w:rsidRDefault="00893D93" w:rsidP="00893D93">
      <w:pPr>
        <w:pStyle w:val="Verse"/>
        <w:spacing w:after="240"/>
      </w:pPr>
      <w:r w:rsidRPr="00893D93">
        <w:t>He declares his word to Jacob, his statutes and judgments to Israel.</w:t>
      </w:r>
    </w:p>
    <w:p w14:paraId="5E47AE2D" w14:textId="2AF2DE3A" w:rsidR="009B62A7" w:rsidRDefault="00893D93" w:rsidP="00893D93">
      <w:pPr>
        <w:pStyle w:val="Verse"/>
        <w:spacing w:after="240"/>
      </w:pPr>
      <w:r w:rsidRPr="00893D93">
        <w:t>He has not dealt thus with any other nation, and has not shown His judgments to them</w:t>
      </w:r>
      <w:r w:rsidR="009B62A7">
        <w:t xml:space="preserve">. </w:t>
      </w:r>
    </w:p>
    <w:p w14:paraId="7EF1D0CE" w14:textId="77777777" w:rsidR="00B50629" w:rsidRDefault="00B50629" w:rsidP="0037394E">
      <w:pPr>
        <w:pStyle w:val="Rubric"/>
      </w:pPr>
      <w:r>
        <w:t>Glory. Both now. Alleluia.</w:t>
      </w:r>
    </w:p>
    <w:p w14:paraId="1DE47496" w14:textId="77777777" w:rsidR="00237B9C" w:rsidRDefault="004E40D2" w:rsidP="00B50629">
      <w:pPr>
        <w:pStyle w:val="Heading2"/>
        <w:spacing w:after="240"/>
      </w:pPr>
      <w:r>
        <w:t xml:space="preserve">Third </w:t>
      </w:r>
      <w:r w:rsidR="00B50629">
        <w:t>Stasis</w:t>
      </w:r>
    </w:p>
    <w:p w14:paraId="60595ACF" w14:textId="77777777" w:rsidR="009B62A7" w:rsidRDefault="00FE38E9" w:rsidP="00FA3250">
      <w:pPr>
        <w:pStyle w:val="Heading3"/>
        <w:spacing w:after="240"/>
      </w:pPr>
      <w:r>
        <w:t>Psalm</w:t>
      </w:r>
      <w:r w:rsidR="009B62A7">
        <w:t xml:space="preserve"> 148</w:t>
      </w:r>
    </w:p>
    <w:p w14:paraId="5EFD9981" w14:textId="77777777" w:rsidR="009B62A7" w:rsidRDefault="009B62A7" w:rsidP="00161212">
      <w:pPr>
        <w:pStyle w:val="Rubric"/>
      </w:pPr>
      <w:r>
        <w:t xml:space="preserve">Alleluia, concerning Haggai and Zacharias </w:t>
      </w:r>
    </w:p>
    <w:p w14:paraId="41F6CFB1" w14:textId="77777777" w:rsidR="00FE38E9" w:rsidRDefault="009B62A7" w:rsidP="00F82D8A">
      <w:pPr>
        <w:pStyle w:val="Verse"/>
        <w:spacing w:after="240"/>
      </w:pPr>
      <w:r>
        <w:t xml:space="preserve">Praise the Lord from the heavens, praise him in the highest, </w:t>
      </w:r>
    </w:p>
    <w:p w14:paraId="348A8D5F" w14:textId="77777777" w:rsidR="00FE38E9" w:rsidRDefault="009B62A7" w:rsidP="00F82D8A">
      <w:pPr>
        <w:pStyle w:val="Verse"/>
        <w:spacing w:after="240"/>
      </w:pPr>
      <w:r>
        <w:t xml:space="preserve">Praise him, all you his angels, praise him, all you his hosts, </w:t>
      </w:r>
    </w:p>
    <w:p w14:paraId="425E47B5" w14:textId="77777777" w:rsidR="00FE38E9" w:rsidRDefault="009B62A7" w:rsidP="00F82D8A">
      <w:pPr>
        <w:pStyle w:val="Verse"/>
        <w:spacing w:after="240"/>
      </w:pPr>
      <w:r>
        <w:t xml:space="preserve">Praise him, sun and moon, praise him, all you shining stars, </w:t>
      </w:r>
    </w:p>
    <w:p w14:paraId="35F1CE8F" w14:textId="77777777" w:rsidR="00FE38E9" w:rsidRDefault="009B62A7" w:rsidP="00F82D8A">
      <w:pPr>
        <w:pStyle w:val="Verse"/>
        <w:spacing w:after="240"/>
      </w:pPr>
      <w:r>
        <w:t xml:space="preserve">Praise him, you heavens of heavens, and you waters above the heavens. </w:t>
      </w:r>
    </w:p>
    <w:p w14:paraId="188E1BB1" w14:textId="6B32FC77" w:rsidR="00FE38E9" w:rsidRDefault="009B62A7" w:rsidP="00F82D8A">
      <w:pPr>
        <w:pStyle w:val="Verse"/>
        <w:spacing w:after="240"/>
      </w:pPr>
      <w:r>
        <w:t>Let them praise the</w:t>
      </w:r>
      <w:r w:rsidR="003223A4">
        <w:t xml:space="preserve"> name of the Lord</w:t>
      </w:r>
      <w:r>
        <w:t xml:space="preserve">, for he spoke and they came to be, he commanded and they were created. </w:t>
      </w:r>
    </w:p>
    <w:p w14:paraId="1EC923AE" w14:textId="77777777" w:rsidR="00FE38E9" w:rsidRDefault="009B62A7" w:rsidP="00F82D8A">
      <w:pPr>
        <w:pStyle w:val="Verse"/>
        <w:spacing w:after="240"/>
      </w:pPr>
      <w:r>
        <w:t xml:space="preserve">He has established them forever and unto ages of ages; he has set forth his ordinance and it shall never pass away. </w:t>
      </w:r>
    </w:p>
    <w:p w14:paraId="256A7D8A" w14:textId="553C4568" w:rsidR="00FE38E9" w:rsidRDefault="009B62A7" w:rsidP="00F82D8A">
      <w:pPr>
        <w:pStyle w:val="Verse"/>
        <w:spacing w:after="240"/>
      </w:pPr>
      <w:r>
        <w:t xml:space="preserve">Praise the Lord from the earth, you serpents and all the deeps, </w:t>
      </w:r>
    </w:p>
    <w:p w14:paraId="015EDADF" w14:textId="17AB039F" w:rsidR="00FE38E9" w:rsidRDefault="009B62A7" w:rsidP="00F82D8A">
      <w:pPr>
        <w:pStyle w:val="Verse"/>
        <w:spacing w:after="240"/>
      </w:pPr>
      <w:r>
        <w:t xml:space="preserve">Fire and hail, snow and ice, </w:t>
      </w:r>
      <w:r w:rsidR="003950ED">
        <w:t xml:space="preserve">blast of tempest, which </w:t>
      </w:r>
      <w:r>
        <w:t xml:space="preserve">fulfill his word, </w:t>
      </w:r>
    </w:p>
    <w:p w14:paraId="2EFF5848" w14:textId="6AF69E63" w:rsidR="00FE38E9" w:rsidRDefault="003950ED" w:rsidP="00F82D8A">
      <w:pPr>
        <w:pStyle w:val="Verse"/>
        <w:spacing w:after="240"/>
      </w:pPr>
      <w:r>
        <w:t>The m</w:t>
      </w:r>
      <w:r w:rsidR="009B62A7">
        <w:t xml:space="preserve">ountains and all the hills, fruitful trees and all cedars, </w:t>
      </w:r>
    </w:p>
    <w:p w14:paraId="14EA8FA3" w14:textId="77777777" w:rsidR="00FE38E9" w:rsidRDefault="009B62A7" w:rsidP="00F82D8A">
      <w:pPr>
        <w:pStyle w:val="Verse"/>
        <w:spacing w:after="240"/>
      </w:pPr>
      <w:r>
        <w:t xml:space="preserve">Wild beasts and all cattle, creeping things and wild birds, </w:t>
      </w:r>
    </w:p>
    <w:p w14:paraId="05951827" w14:textId="4C140EF1" w:rsidR="00FE38E9" w:rsidRDefault="009B62A7" w:rsidP="00F82D8A">
      <w:pPr>
        <w:pStyle w:val="Verse"/>
        <w:spacing w:after="240"/>
      </w:pPr>
      <w:r>
        <w:t>Kings of the earth and all peoples, princes and all</w:t>
      </w:r>
      <w:r w:rsidR="003950ED">
        <w:t xml:space="preserve"> the</w:t>
      </w:r>
      <w:r>
        <w:t xml:space="preserve"> judges of the earth, </w:t>
      </w:r>
    </w:p>
    <w:p w14:paraId="43CC4747" w14:textId="77777777" w:rsidR="00FE38E9" w:rsidRDefault="009B62A7" w:rsidP="00F82D8A">
      <w:pPr>
        <w:pStyle w:val="Verse"/>
        <w:spacing w:after="240"/>
      </w:pPr>
      <w:r>
        <w:t xml:space="preserve">Both young men and maidens, elders together with children: </w:t>
      </w:r>
    </w:p>
    <w:p w14:paraId="0ED74C58" w14:textId="019DE600" w:rsidR="00FE38E9" w:rsidRDefault="009B62A7" w:rsidP="00F82D8A">
      <w:pPr>
        <w:pStyle w:val="Verse"/>
        <w:spacing w:after="240"/>
      </w:pPr>
      <w:r>
        <w:t xml:space="preserve">Let them praise the </w:t>
      </w:r>
      <w:r w:rsidR="003223A4">
        <w:t>name of the Lord</w:t>
      </w:r>
      <w:r>
        <w:t xml:space="preserve">, for his name alone is exalted, his </w:t>
      </w:r>
      <w:r w:rsidR="00FF0E45">
        <w:t>thanksgiving</w:t>
      </w:r>
      <w:r>
        <w:t xml:space="preserve"> is over earth and heaven. </w:t>
      </w:r>
    </w:p>
    <w:p w14:paraId="74988A28" w14:textId="77777777" w:rsidR="00237B9C" w:rsidRDefault="009B62A7" w:rsidP="00F82D8A">
      <w:pPr>
        <w:pStyle w:val="Verse"/>
        <w:spacing w:after="240"/>
      </w:pPr>
      <w:r>
        <w:t xml:space="preserve">He shall exalt the horn of his people, a hymn to his holy people, to the sons of Israel, to all people who draw near unto him. </w:t>
      </w:r>
    </w:p>
    <w:p w14:paraId="1AF91798" w14:textId="77777777" w:rsidR="009B62A7" w:rsidRDefault="00FE38E9" w:rsidP="00FA3250">
      <w:pPr>
        <w:pStyle w:val="Heading3"/>
        <w:spacing w:after="240"/>
      </w:pPr>
      <w:r>
        <w:t>Psalm</w:t>
      </w:r>
      <w:r w:rsidR="009B62A7">
        <w:t xml:space="preserve"> 149</w:t>
      </w:r>
    </w:p>
    <w:p w14:paraId="610AEDD2" w14:textId="77777777" w:rsidR="009B62A7" w:rsidRDefault="009B62A7" w:rsidP="00161212">
      <w:pPr>
        <w:pStyle w:val="Rubric"/>
      </w:pPr>
      <w:r>
        <w:t xml:space="preserve">Alleluia </w:t>
      </w:r>
    </w:p>
    <w:p w14:paraId="7B5275B1" w14:textId="12814709" w:rsidR="00FE38E9" w:rsidRDefault="009B62A7" w:rsidP="00F82D8A">
      <w:pPr>
        <w:pStyle w:val="Verse"/>
        <w:spacing w:after="240"/>
      </w:pPr>
      <w:r>
        <w:t>Sing to the Lord a new song, his</w:t>
      </w:r>
      <w:r w:rsidR="00FF0E45">
        <w:t xml:space="preserve"> </w:t>
      </w:r>
      <w:r>
        <w:t xml:space="preserve">praise </w:t>
      </w:r>
      <w:r w:rsidR="00FF0E45">
        <w:t xml:space="preserve">is </w:t>
      </w:r>
      <w:r>
        <w:t xml:space="preserve">in the church of his saints. </w:t>
      </w:r>
    </w:p>
    <w:p w14:paraId="2579F06D" w14:textId="3C12D065" w:rsidR="00FE38E9" w:rsidRDefault="009B62A7" w:rsidP="00F82D8A">
      <w:pPr>
        <w:pStyle w:val="Verse"/>
        <w:spacing w:after="240"/>
      </w:pPr>
      <w:r>
        <w:t xml:space="preserve">Let Israel </w:t>
      </w:r>
      <w:r w:rsidR="00FF0E45">
        <w:t>be glad</w:t>
      </w:r>
      <w:r>
        <w:t xml:space="preserve"> in his Maker, let</w:t>
      </w:r>
      <w:r w:rsidR="003223A4">
        <w:t xml:space="preserve"> the sons of</w:t>
      </w:r>
      <w:r>
        <w:t xml:space="preserve"> </w:t>
      </w:r>
      <w:r w:rsidR="008C004B">
        <w:t>Sion</w:t>
      </w:r>
      <w:r>
        <w:t xml:space="preserve"> </w:t>
      </w:r>
      <w:r w:rsidR="00FF0E45">
        <w:t>rejoice</w:t>
      </w:r>
      <w:r>
        <w:t xml:space="preserve"> in their King. </w:t>
      </w:r>
    </w:p>
    <w:p w14:paraId="52095971" w14:textId="76E06BA8" w:rsidR="00FE38E9" w:rsidRDefault="009B62A7" w:rsidP="00F82D8A">
      <w:pPr>
        <w:pStyle w:val="Verse"/>
        <w:spacing w:after="240"/>
      </w:pPr>
      <w:r>
        <w:t xml:space="preserve">Let them praise his name with the dance; with </w:t>
      </w:r>
      <w:r w:rsidR="00FF0E45">
        <w:t>timbrel</w:t>
      </w:r>
      <w:r>
        <w:t xml:space="preserve"> and harp let them sing psalms to him. </w:t>
      </w:r>
    </w:p>
    <w:p w14:paraId="4BB927B4" w14:textId="77777777" w:rsidR="00FE38E9" w:rsidRDefault="009B62A7" w:rsidP="00F82D8A">
      <w:pPr>
        <w:pStyle w:val="Verse"/>
        <w:spacing w:after="240"/>
      </w:pPr>
      <w:r>
        <w:t xml:space="preserve">For the Lord delights in his people, he shall exalt the meek in salvation. </w:t>
      </w:r>
    </w:p>
    <w:p w14:paraId="19351490" w14:textId="77777777" w:rsidR="00FE38E9" w:rsidRDefault="009B62A7" w:rsidP="00F82D8A">
      <w:pPr>
        <w:pStyle w:val="Verse"/>
        <w:spacing w:after="240"/>
      </w:pPr>
      <w:r>
        <w:t xml:space="preserve">The saints shall rejoice in glory, let them exult on their beds, </w:t>
      </w:r>
    </w:p>
    <w:p w14:paraId="24628891" w14:textId="1EFC407E" w:rsidR="00FE38E9" w:rsidRDefault="009B62A7" w:rsidP="00F82D8A">
      <w:pPr>
        <w:pStyle w:val="Verse"/>
        <w:spacing w:after="240"/>
      </w:pPr>
      <w:r>
        <w:t>The high praise of God</w:t>
      </w:r>
      <w:r w:rsidR="00FF0E45">
        <w:t xml:space="preserve"> shall be</w:t>
      </w:r>
      <w:r>
        <w:t xml:space="preserve"> in their mouth, </w:t>
      </w:r>
      <w:r w:rsidR="00FF0E45">
        <w:t xml:space="preserve">and </w:t>
      </w:r>
      <w:r>
        <w:t xml:space="preserve">a two-edged sword in their hand, </w:t>
      </w:r>
    </w:p>
    <w:p w14:paraId="731DFB9D" w14:textId="6FEF69E7" w:rsidR="00FE38E9" w:rsidRDefault="009B62A7" w:rsidP="00F82D8A">
      <w:pPr>
        <w:pStyle w:val="Verse"/>
        <w:spacing w:after="240"/>
      </w:pPr>
      <w:r>
        <w:t xml:space="preserve">To </w:t>
      </w:r>
      <w:r w:rsidR="00FF0E45">
        <w:t>execute vengeance among</w:t>
      </w:r>
      <w:r>
        <w:t xml:space="preserve"> the nations, chastisement to all the peoples, </w:t>
      </w:r>
    </w:p>
    <w:p w14:paraId="7DB71AE8" w14:textId="77777777" w:rsidR="00FF0E45" w:rsidRDefault="00FF0E45" w:rsidP="00FF0E45">
      <w:pPr>
        <w:pStyle w:val="Verse"/>
        <w:spacing w:after="240"/>
      </w:pPr>
      <w:r w:rsidRPr="00FF0E45">
        <w:t>To bind their kings with fetters, and their nobles with manacles of iron</w:t>
      </w:r>
      <w:r>
        <w:t>,</w:t>
      </w:r>
    </w:p>
    <w:p w14:paraId="2D7C8BFF" w14:textId="3C84F38A" w:rsidR="00FF0E45" w:rsidRPr="00FF0E45" w:rsidRDefault="00FF0E45" w:rsidP="00FF0E45">
      <w:pPr>
        <w:pStyle w:val="Verse"/>
        <w:spacing w:after="240"/>
      </w:pPr>
      <w:r w:rsidRPr="00FF0E45">
        <w:t xml:space="preserve">To do among them the judgement that is written. This glory shall be to all </w:t>
      </w:r>
      <w:r>
        <w:t>h</w:t>
      </w:r>
      <w:r w:rsidRPr="00FF0E45">
        <w:t>is saints.</w:t>
      </w:r>
    </w:p>
    <w:p w14:paraId="2C48477D" w14:textId="77777777" w:rsidR="009B62A7" w:rsidRDefault="00FE38E9" w:rsidP="00FA3250">
      <w:pPr>
        <w:pStyle w:val="Heading3"/>
        <w:spacing w:after="240"/>
      </w:pPr>
      <w:r>
        <w:t>Psalm</w:t>
      </w:r>
      <w:r w:rsidR="009B62A7">
        <w:t xml:space="preserve"> 150</w:t>
      </w:r>
    </w:p>
    <w:p w14:paraId="6BEB4DD1" w14:textId="77777777" w:rsidR="009B62A7" w:rsidRDefault="009B62A7" w:rsidP="00161212">
      <w:pPr>
        <w:pStyle w:val="Rubric"/>
      </w:pPr>
      <w:r>
        <w:t xml:space="preserve">Alleluia </w:t>
      </w:r>
    </w:p>
    <w:p w14:paraId="1188FF34" w14:textId="3DEDC228" w:rsidR="007C35BC" w:rsidRDefault="007C35BC" w:rsidP="007C35BC">
      <w:pPr>
        <w:pStyle w:val="Verse"/>
        <w:spacing w:after="240"/>
      </w:pPr>
      <w:r w:rsidRPr="007C35BC">
        <w:t xml:space="preserve">Praise God in </w:t>
      </w:r>
      <w:r>
        <w:t>h</w:t>
      </w:r>
      <w:r w:rsidRPr="007C35BC">
        <w:t xml:space="preserve">is saints, praise </w:t>
      </w:r>
      <w:r>
        <w:t>h</w:t>
      </w:r>
      <w:r w:rsidRPr="007C35BC">
        <w:t xml:space="preserve">im in the firmament of His power. </w:t>
      </w:r>
    </w:p>
    <w:p w14:paraId="14CEECD3" w14:textId="3EA1E4D4" w:rsidR="007C35BC" w:rsidRDefault="007C35BC" w:rsidP="007C35BC">
      <w:pPr>
        <w:pStyle w:val="Verse"/>
        <w:spacing w:after="240"/>
      </w:pPr>
      <w:r w:rsidRPr="007C35BC">
        <w:t xml:space="preserve">Praise </w:t>
      </w:r>
      <w:r>
        <w:t>h</w:t>
      </w:r>
      <w:r w:rsidRPr="007C35BC">
        <w:t xml:space="preserve">im for </w:t>
      </w:r>
      <w:r>
        <w:t>h</w:t>
      </w:r>
      <w:r w:rsidRPr="007C35BC">
        <w:t xml:space="preserve">is mighty acts, praise </w:t>
      </w:r>
      <w:r>
        <w:t>h</w:t>
      </w:r>
      <w:r w:rsidRPr="007C35BC">
        <w:t xml:space="preserve">im according to the multitude of His greatness. </w:t>
      </w:r>
    </w:p>
    <w:p w14:paraId="018BDBA5" w14:textId="2B29E631" w:rsidR="007C35BC" w:rsidRDefault="007C35BC" w:rsidP="007C35BC">
      <w:pPr>
        <w:pStyle w:val="Verse"/>
        <w:spacing w:after="240"/>
      </w:pPr>
      <w:r w:rsidRPr="007C35BC">
        <w:t xml:space="preserve">Praise </w:t>
      </w:r>
      <w:r>
        <w:t>h</w:t>
      </w:r>
      <w:r w:rsidRPr="007C35BC">
        <w:t xml:space="preserve">im with the sound of trumpet, praise </w:t>
      </w:r>
      <w:r>
        <w:t>h</w:t>
      </w:r>
      <w:r w:rsidRPr="007C35BC">
        <w:t xml:space="preserve">im with the </w:t>
      </w:r>
      <w:r>
        <w:t>lute</w:t>
      </w:r>
      <w:r w:rsidRPr="007C35BC">
        <w:t xml:space="preserve"> and harp. </w:t>
      </w:r>
    </w:p>
    <w:p w14:paraId="1C972849" w14:textId="4608F4D6" w:rsidR="007C35BC" w:rsidRDefault="007C35BC" w:rsidP="007C35BC">
      <w:pPr>
        <w:pStyle w:val="Verse"/>
        <w:spacing w:after="240"/>
      </w:pPr>
      <w:r w:rsidRPr="007C35BC">
        <w:t xml:space="preserve">Praise </w:t>
      </w:r>
      <w:r>
        <w:t>h</w:t>
      </w:r>
      <w:r w:rsidRPr="007C35BC">
        <w:t xml:space="preserve">im with timbrel and dance, praise him with strings and flute. </w:t>
      </w:r>
    </w:p>
    <w:p w14:paraId="4C6438BB" w14:textId="0C467F62" w:rsidR="007C35BC" w:rsidRDefault="007C35BC" w:rsidP="007C35BC">
      <w:pPr>
        <w:pStyle w:val="Verse"/>
        <w:spacing w:after="240"/>
      </w:pPr>
      <w:r w:rsidRPr="007C35BC">
        <w:t xml:space="preserve">Praise </w:t>
      </w:r>
      <w:r>
        <w:t>h</w:t>
      </w:r>
      <w:r w:rsidRPr="007C35BC">
        <w:t xml:space="preserve">im with tuneful cymbals, praise </w:t>
      </w:r>
      <w:r>
        <w:t>h</w:t>
      </w:r>
      <w:r w:rsidRPr="007C35BC">
        <w:t xml:space="preserve">im with cymbals of jubilation. </w:t>
      </w:r>
    </w:p>
    <w:p w14:paraId="0BE27C28" w14:textId="05C0B173" w:rsidR="009B62A7" w:rsidRDefault="007C35BC" w:rsidP="007C35BC">
      <w:pPr>
        <w:pStyle w:val="Verse"/>
        <w:spacing w:after="240"/>
      </w:pPr>
      <w:r w:rsidRPr="007C35BC">
        <w:t>Let every breath praise the Lord</w:t>
      </w:r>
      <w:r>
        <w:t>.</w:t>
      </w:r>
    </w:p>
    <w:p w14:paraId="0AC1B1DF" w14:textId="64284E3D" w:rsidR="00B50629" w:rsidRDefault="00B50629" w:rsidP="0037394E">
      <w:pPr>
        <w:pStyle w:val="Rubric"/>
      </w:pPr>
      <w:r>
        <w:t>Glory. Both now. Alleluia.</w:t>
      </w:r>
    </w:p>
    <w:p w14:paraId="794E600F" w14:textId="01EDC93E" w:rsidR="002C20A4" w:rsidRDefault="002C20A4" w:rsidP="002C20A4">
      <w:pPr>
        <w:pStyle w:val="Heading3"/>
        <w:spacing w:after="240"/>
      </w:pPr>
      <w:r>
        <w:br w:type="column"/>
        <w:t>Psalm 151</w:t>
      </w:r>
    </w:p>
    <w:p w14:paraId="1A4DF18B" w14:textId="4538B4A0" w:rsidR="002C20A4" w:rsidRDefault="008D4ECF" w:rsidP="008D4ECF">
      <w:pPr>
        <w:pStyle w:val="Rubric"/>
      </w:pPr>
      <w:r>
        <w:t>This psalm is written by David</w:t>
      </w:r>
      <w:r w:rsidR="008635B2">
        <w:t>’</w:t>
      </w:r>
      <w:r>
        <w:t>s own hand, but is outside the number. When he fought in single combat against Goliath.</w:t>
      </w:r>
    </w:p>
    <w:p w14:paraId="15A99CDF" w14:textId="725EE41D" w:rsidR="008D4ECF" w:rsidRPr="008D4ECF" w:rsidRDefault="008D4ECF" w:rsidP="008D4ECF">
      <w:pPr>
        <w:pStyle w:val="Verse"/>
        <w:spacing w:after="240"/>
      </w:pPr>
      <w:r w:rsidRPr="008D4ECF">
        <w:t>I was small among my brothers</w:t>
      </w:r>
      <w:r>
        <w:t xml:space="preserve">, </w:t>
      </w:r>
      <w:r w:rsidRPr="008D4ECF">
        <w:t xml:space="preserve">and the youngest in the house of my father; </w:t>
      </w:r>
      <w:r>
        <w:t>I shepherded my father</w:t>
      </w:r>
      <w:r w:rsidR="008635B2">
        <w:t>’</w:t>
      </w:r>
      <w:r>
        <w:t>s sheep,</w:t>
      </w:r>
    </w:p>
    <w:p w14:paraId="6952B88D" w14:textId="7A72B925" w:rsidR="002C20A4" w:rsidRPr="002C20A4" w:rsidRDefault="002C20A4" w:rsidP="002C20A4">
      <w:pPr>
        <w:pStyle w:val="Verse"/>
        <w:spacing w:after="240"/>
      </w:pPr>
      <w:r w:rsidRPr="002C20A4">
        <w:t xml:space="preserve">My hands made an instrument, and my fingers fashioned a </w:t>
      </w:r>
      <w:r w:rsidR="008D4ECF">
        <w:t>harp</w:t>
      </w:r>
      <w:r w:rsidRPr="002C20A4">
        <w:t>.</w:t>
      </w:r>
    </w:p>
    <w:p w14:paraId="257EDC34" w14:textId="7166F677" w:rsidR="002C20A4" w:rsidRPr="002C20A4" w:rsidRDefault="002C20A4" w:rsidP="002C20A4">
      <w:pPr>
        <w:pStyle w:val="Verse"/>
        <w:spacing w:after="240"/>
      </w:pPr>
      <w:r w:rsidRPr="002C20A4">
        <w:t xml:space="preserve">And who shall </w:t>
      </w:r>
      <w:r w:rsidR="008D4ECF">
        <w:t>report to</w:t>
      </w:r>
      <w:r w:rsidRPr="002C20A4">
        <w:t xml:space="preserve"> my Lord? The Lord </w:t>
      </w:r>
      <w:r w:rsidR="008D4ECF">
        <w:t>h</w:t>
      </w:r>
      <w:r w:rsidRPr="002C20A4">
        <w:t xml:space="preserve">imself, </w:t>
      </w:r>
      <w:r w:rsidR="008D4ECF">
        <w:t>it is he who listens</w:t>
      </w:r>
      <w:r w:rsidRPr="002C20A4">
        <w:t>.</w:t>
      </w:r>
    </w:p>
    <w:p w14:paraId="0ED28EB6" w14:textId="33AA0CA3" w:rsidR="002C20A4" w:rsidRPr="002C20A4" w:rsidRDefault="002C20A4" w:rsidP="002C20A4">
      <w:pPr>
        <w:pStyle w:val="Verse"/>
        <w:spacing w:after="240"/>
      </w:pPr>
      <w:r w:rsidRPr="002C20A4">
        <w:t xml:space="preserve">He sent forth </w:t>
      </w:r>
      <w:r w:rsidR="008D4ECF">
        <w:t>h</w:t>
      </w:r>
      <w:r w:rsidRPr="002C20A4">
        <w:t xml:space="preserve">is </w:t>
      </w:r>
      <w:r w:rsidR="008D4ECF">
        <w:t>messenger</w:t>
      </w:r>
      <w:r w:rsidRPr="002C20A4">
        <w:t xml:space="preserve"> and took me from the flocks of my father, and anointed me with the oil of </w:t>
      </w:r>
      <w:r w:rsidR="008D4ECF">
        <w:t>h</w:t>
      </w:r>
      <w:r w:rsidRPr="002C20A4">
        <w:t>is anointing.</w:t>
      </w:r>
    </w:p>
    <w:p w14:paraId="3EB98B19" w14:textId="4CE6BFDB" w:rsidR="002C20A4" w:rsidRPr="002C20A4" w:rsidRDefault="002C20A4" w:rsidP="002C20A4">
      <w:pPr>
        <w:pStyle w:val="Verse"/>
        <w:spacing w:after="240"/>
      </w:pPr>
      <w:r w:rsidRPr="002C20A4">
        <w:t xml:space="preserve">My brethren were </w:t>
      </w:r>
      <w:r w:rsidR="008D4ECF">
        <w:t>handsome</w:t>
      </w:r>
      <w:r w:rsidRPr="002C20A4">
        <w:t xml:space="preserve"> and </w:t>
      </w:r>
      <w:r w:rsidR="008D4ECF">
        <w:t>tall</w:t>
      </w:r>
      <w:r w:rsidRPr="002C20A4">
        <w:t xml:space="preserve">, yet the Lord </w:t>
      </w:r>
      <w:r w:rsidR="008D4ECF">
        <w:t>did</w:t>
      </w:r>
      <w:r w:rsidRPr="002C20A4">
        <w:t xml:space="preserve"> not </w:t>
      </w:r>
      <w:r w:rsidR="008D4ECF">
        <w:t>delight</w:t>
      </w:r>
      <w:r w:rsidRPr="002C20A4">
        <w:t xml:space="preserve"> in them.</w:t>
      </w:r>
    </w:p>
    <w:p w14:paraId="6F1A13A6" w14:textId="0EC3A733" w:rsidR="002C20A4" w:rsidRPr="002C20A4" w:rsidRDefault="002C20A4" w:rsidP="002C20A4">
      <w:pPr>
        <w:pStyle w:val="Verse"/>
        <w:spacing w:after="240"/>
      </w:pPr>
      <w:r w:rsidRPr="002C20A4">
        <w:t xml:space="preserve">I went forth to meet the </w:t>
      </w:r>
      <w:r w:rsidR="008D4ECF">
        <w:t>foreigner</w:t>
      </w:r>
      <w:r w:rsidRPr="002C20A4">
        <w:t>, and he cursed me by his idols.</w:t>
      </w:r>
    </w:p>
    <w:p w14:paraId="5670B1C7" w14:textId="7E3EB287" w:rsidR="002C20A4" w:rsidRPr="002C20A4" w:rsidRDefault="002C20A4" w:rsidP="002C20A4">
      <w:pPr>
        <w:pStyle w:val="Verse"/>
        <w:spacing w:after="240"/>
      </w:pPr>
      <w:r w:rsidRPr="002C20A4">
        <w:t>But I drew his own sword and beheaded him, and took away the reproach from the sons of Israel.</w:t>
      </w:r>
    </w:p>
    <w:p w14:paraId="74359E59" w14:textId="77777777" w:rsidR="002C20A4" w:rsidRDefault="002C20A4" w:rsidP="0037394E">
      <w:pPr>
        <w:pStyle w:val="Rubric"/>
      </w:pPr>
    </w:p>
    <w:sectPr w:rsidR="002C20A4" w:rsidSect="00EC628A">
      <w:pgSz w:w="8640" w:h="12960"/>
      <w:pgMar w:top="864" w:right="720" w:bottom="1008" w:left="720" w:header="720" w:footer="720" w:gutter="50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pitch w:val="default"/>
  </w:font>
  <w:font w:name="TimesNewRomanP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proofState w:spelling="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revisionView w:markup="0"/>
  <w:doNotTrackMov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59"/>
    <w:rsid w:val="0000231B"/>
    <w:rsid w:val="00003548"/>
    <w:rsid w:val="0000409A"/>
    <w:rsid w:val="0000690B"/>
    <w:rsid w:val="00012A27"/>
    <w:rsid w:val="00013A8B"/>
    <w:rsid w:val="00014647"/>
    <w:rsid w:val="00015303"/>
    <w:rsid w:val="000216EE"/>
    <w:rsid w:val="00024CFA"/>
    <w:rsid w:val="00044923"/>
    <w:rsid w:val="00054758"/>
    <w:rsid w:val="00057119"/>
    <w:rsid w:val="00057F50"/>
    <w:rsid w:val="00063574"/>
    <w:rsid w:val="00066613"/>
    <w:rsid w:val="00066B88"/>
    <w:rsid w:val="00073052"/>
    <w:rsid w:val="00086C51"/>
    <w:rsid w:val="000932EA"/>
    <w:rsid w:val="000A0766"/>
    <w:rsid w:val="000A0A4B"/>
    <w:rsid w:val="000A0E86"/>
    <w:rsid w:val="000A1807"/>
    <w:rsid w:val="000A2598"/>
    <w:rsid w:val="000A69BF"/>
    <w:rsid w:val="000B48B0"/>
    <w:rsid w:val="000C132D"/>
    <w:rsid w:val="000C2DF7"/>
    <w:rsid w:val="000D3482"/>
    <w:rsid w:val="000D4127"/>
    <w:rsid w:val="000D6AE6"/>
    <w:rsid w:val="000E3311"/>
    <w:rsid w:val="000E35A8"/>
    <w:rsid w:val="000F0514"/>
    <w:rsid w:val="000F57C1"/>
    <w:rsid w:val="000F72E0"/>
    <w:rsid w:val="001012C4"/>
    <w:rsid w:val="00101785"/>
    <w:rsid w:val="001043E4"/>
    <w:rsid w:val="0010485F"/>
    <w:rsid w:val="00107AB2"/>
    <w:rsid w:val="00113076"/>
    <w:rsid w:val="00113901"/>
    <w:rsid w:val="001202BE"/>
    <w:rsid w:val="00130B7B"/>
    <w:rsid w:val="001361ED"/>
    <w:rsid w:val="00152864"/>
    <w:rsid w:val="0015449D"/>
    <w:rsid w:val="0015655B"/>
    <w:rsid w:val="0016034F"/>
    <w:rsid w:val="001605BB"/>
    <w:rsid w:val="00161212"/>
    <w:rsid w:val="0016626F"/>
    <w:rsid w:val="001665F4"/>
    <w:rsid w:val="001728CC"/>
    <w:rsid w:val="001740CF"/>
    <w:rsid w:val="00176551"/>
    <w:rsid w:val="00176760"/>
    <w:rsid w:val="001804A3"/>
    <w:rsid w:val="001808CC"/>
    <w:rsid w:val="00182A4E"/>
    <w:rsid w:val="001831DC"/>
    <w:rsid w:val="00194DAB"/>
    <w:rsid w:val="001A073B"/>
    <w:rsid w:val="001A30EE"/>
    <w:rsid w:val="001A4017"/>
    <w:rsid w:val="001A6451"/>
    <w:rsid w:val="001B03CB"/>
    <w:rsid w:val="001B47D5"/>
    <w:rsid w:val="001B7314"/>
    <w:rsid w:val="001B7C17"/>
    <w:rsid w:val="001B7EDF"/>
    <w:rsid w:val="001C3141"/>
    <w:rsid w:val="001C5570"/>
    <w:rsid w:val="001D691C"/>
    <w:rsid w:val="001D7555"/>
    <w:rsid w:val="001E2BAD"/>
    <w:rsid w:val="001E6259"/>
    <w:rsid w:val="001E6F0A"/>
    <w:rsid w:val="001E7ADD"/>
    <w:rsid w:val="001F294E"/>
    <w:rsid w:val="001F3310"/>
    <w:rsid w:val="001F51A2"/>
    <w:rsid w:val="00201FB9"/>
    <w:rsid w:val="00207561"/>
    <w:rsid w:val="002105C2"/>
    <w:rsid w:val="00216501"/>
    <w:rsid w:val="00216596"/>
    <w:rsid w:val="00216780"/>
    <w:rsid w:val="00221CCA"/>
    <w:rsid w:val="002245CC"/>
    <w:rsid w:val="00232E65"/>
    <w:rsid w:val="00234EEE"/>
    <w:rsid w:val="002368F3"/>
    <w:rsid w:val="00237B9C"/>
    <w:rsid w:val="00240D98"/>
    <w:rsid w:val="002415CD"/>
    <w:rsid w:val="00241DFC"/>
    <w:rsid w:val="002423CB"/>
    <w:rsid w:val="002425D7"/>
    <w:rsid w:val="00245998"/>
    <w:rsid w:val="00247245"/>
    <w:rsid w:val="00250B82"/>
    <w:rsid w:val="0025426C"/>
    <w:rsid w:val="00255CF4"/>
    <w:rsid w:val="0026547E"/>
    <w:rsid w:val="00267F8E"/>
    <w:rsid w:val="00270A06"/>
    <w:rsid w:val="00271C06"/>
    <w:rsid w:val="00273176"/>
    <w:rsid w:val="002751F3"/>
    <w:rsid w:val="00281AC9"/>
    <w:rsid w:val="00287085"/>
    <w:rsid w:val="00290B13"/>
    <w:rsid w:val="00292FBC"/>
    <w:rsid w:val="00295352"/>
    <w:rsid w:val="002967C0"/>
    <w:rsid w:val="002A7506"/>
    <w:rsid w:val="002A7C9B"/>
    <w:rsid w:val="002B4B96"/>
    <w:rsid w:val="002B7EB6"/>
    <w:rsid w:val="002C0902"/>
    <w:rsid w:val="002C12F9"/>
    <w:rsid w:val="002C20A4"/>
    <w:rsid w:val="002D0EB5"/>
    <w:rsid w:val="002D4563"/>
    <w:rsid w:val="002E29B7"/>
    <w:rsid w:val="002F2AA7"/>
    <w:rsid w:val="002F38BB"/>
    <w:rsid w:val="00310226"/>
    <w:rsid w:val="00310D92"/>
    <w:rsid w:val="003223A4"/>
    <w:rsid w:val="0032277F"/>
    <w:rsid w:val="00323564"/>
    <w:rsid w:val="00324250"/>
    <w:rsid w:val="003247A0"/>
    <w:rsid w:val="003273C0"/>
    <w:rsid w:val="0033046B"/>
    <w:rsid w:val="00331192"/>
    <w:rsid w:val="0033145D"/>
    <w:rsid w:val="003327FC"/>
    <w:rsid w:val="003355B6"/>
    <w:rsid w:val="00337703"/>
    <w:rsid w:val="0034250B"/>
    <w:rsid w:val="00343A0E"/>
    <w:rsid w:val="003442AC"/>
    <w:rsid w:val="003564B0"/>
    <w:rsid w:val="00365881"/>
    <w:rsid w:val="00366566"/>
    <w:rsid w:val="00372F83"/>
    <w:rsid w:val="0037394E"/>
    <w:rsid w:val="00374DD6"/>
    <w:rsid w:val="00375BBA"/>
    <w:rsid w:val="00377244"/>
    <w:rsid w:val="00377D84"/>
    <w:rsid w:val="00387707"/>
    <w:rsid w:val="00387A09"/>
    <w:rsid w:val="003950ED"/>
    <w:rsid w:val="003977C1"/>
    <w:rsid w:val="00397A8C"/>
    <w:rsid w:val="003A06FD"/>
    <w:rsid w:val="003A2F2A"/>
    <w:rsid w:val="003A55DE"/>
    <w:rsid w:val="003A73CC"/>
    <w:rsid w:val="003B2C50"/>
    <w:rsid w:val="003B55CE"/>
    <w:rsid w:val="003B6646"/>
    <w:rsid w:val="003B6F1B"/>
    <w:rsid w:val="003C409C"/>
    <w:rsid w:val="003C57F2"/>
    <w:rsid w:val="003C6AA5"/>
    <w:rsid w:val="003D0476"/>
    <w:rsid w:val="003D1B19"/>
    <w:rsid w:val="003D24E7"/>
    <w:rsid w:val="003D3386"/>
    <w:rsid w:val="003E19FD"/>
    <w:rsid w:val="003E5A83"/>
    <w:rsid w:val="003E6462"/>
    <w:rsid w:val="003F2C6D"/>
    <w:rsid w:val="003F461F"/>
    <w:rsid w:val="003F660E"/>
    <w:rsid w:val="003F7767"/>
    <w:rsid w:val="00400992"/>
    <w:rsid w:val="00402782"/>
    <w:rsid w:val="004115A5"/>
    <w:rsid w:val="00414592"/>
    <w:rsid w:val="00415960"/>
    <w:rsid w:val="00416DEA"/>
    <w:rsid w:val="00425D62"/>
    <w:rsid w:val="00433D23"/>
    <w:rsid w:val="0043473B"/>
    <w:rsid w:val="0043735E"/>
    <w:rsid w:val="004375F0"/>
    <w:rsid w:val="0044186D"/>
    <w:rsid w:val="00441C91"/>
    <w:rsid w:val="004558A3"/>
    <w:rsid w:val="004652DE"/>
    <w:rsid w:val="004666E9"/>
    <w:rsid w:val="00467118"/>
    <w:rsid w:val="00473B54"/>
    <w:rsid w:val="00476736"/>
    <w:rsid w:val="00481886"/>
    <w:rsid w:val="00484298"/>
    <w:rsid w:val="0048702B"/>
    <w:rsid w:val="00487303"/>
    <w:rsid w:val="00494BF5"/>
    <w:rsid w:val="004953EB"/>
    <w:rsid w:val="004A4AB1"/>
    <w:rsid w:val="004A4C92"/>
    <w:rsid w:val="004A7859"/>
    <w:rsid w:val="004B04DE"/>
    <w:rsid w:val="004B5619"/>
    <w:rsid w:val="004B69E6"/>
    <w:rsid w:val="004B7B13"/>
    <w:rsid w:val="004C3FC8"/>
    <w:rsid w:val="004E0CB2"/>
    <w:rsid w:val="004E40D2"/>
    <w:rsid w:val="004E4FC2"/>
    <w:rsid w:val="004E6A74"/>
    <w:rsid w:val="004F041E"/>
    <w:rsid w:val="004F5C42"/>
    <w:rsid w:val="00501D18"/>
    <w:rsid w:val="00502F78"/>
    <w:rsid w:val="00503A60"/>
    <w:rsid w:val="005062A9"/>
    <w:rsid w:val="005069CE"/>
    <w:rsid w:val="00510CFA"/>
    <w:rsid w:val="0051476E"/>
    <w:rsid w:val="00515628"/>
    <w:rsid w:val="00520866"/>
    <w:rsid w:val="00521396"/>
    <w:rsid w:val="005300C1"/>
    <w:rsid w:val="00530A32"/>
    <w:rsid w:val="00530CB8"/>
    <w:rsid w:val="00531587"/>
    <w:rsid w:val="00533A32"/>
    <w:rsid w:val="00537659"/>
    <w:rsid w:val="00541F90"/>
    <w:rsid w:val="005435DB"/>
    <w:rsid w:val="00545212"/>
    <w:rsid w:val="005454E5"/>
    <w:rsid w:val="00546DF6"/>
    <w:rsid w:val="00552274"/>
    <w:rsid w:val="00554E67"/>
    <w:rsid w:val="005561A4"/>
    <w:rsid w:val="00561C75"/>
    <w:rsid w:val="00563785"/>
    <w:rsid w:val="00564090"/>
    <w:rsid w:val="00576055"/>
    <w:rsid w:val="005775AB"/>
    <w:rsid w:val="005809E1"/>
    <w:rsid w:val="005811C6"/>
    <w:rsid w:val="005819D3"/>
    <w:rsid w:val="005904BC"/>
    <w:rsid w:val="00592541"/>
    <w:rsid w:val="0059606C"/>
    <w:rsid w:val="005960E4"/>
    <w:rsid w:val="005967E3"/>
    <w:rsid w:val="005A1159"/>
    <w:rsid w:val="005A5922"/>
    <w:rsid w:val="005B073C"/>
    <w:rsid w:val="005B3B78"/>
    <w:rsid w:val="005C1CE0"/>
    <w:rsid w:val="005C63C0"/>
    <w:rsid w:val="005D08A9"/>
    <w:rsid w:val="005E5EFD"/>
    <w:rsid w:val="005E5FE3"/>
    <w:rsid w:val="005F40AA"/>
    <w:rsid w:val="00600DCF"/>
    <w:rsid w:val="0060285F"/>
    <w:rsid w:val="006057DE"/>
    <w:rsid w:val="00607F30"/>
    <w:rsid w:val="00610B31"/>
    <w:rsid w:val="006162EA"/>
    <w:rsid w:val="006175AD"/>
    <w:rsid w:val="00617CA7"/>
    <w:rsid w:val="00623BFA"/>
    <w:rsid w:val="00627369"/>
    <w:rsid w:val="0062754D"/>
    <w:rsid w:val="0064232B"/>
    <w:rsid w:val="00647A3E"/>
    <w:rsid w:val="0065199A"/>
    <w:rsid w:val="006567FD"/>
    <w:rsid w:val="006611ED"/>
    <w:rsid w:val="0066223E"/>
    <w:rsid w:val="00663EBC"/>
    <w:rsid w:val="00667F66"/>
    <w:rsid w:val="0067203B"/>
    <w:rsid w:val="00673CBA"/>
    <w:rsid w:val="006742A8"/>
    <w:rsid w:val="00676891"/>
    <w:rsid w:val="00677538"/>
    <w:rsid w:val="006A1C3A"/>
    <w:rsid w:val="006A214F"/>
    <w:rsid w:val="006A27CB"/>
    <w:rsid w:val="006A311D"/>
    <w:rsid w:val="006A635C"/>
    <w:rsid w:val="006B28D9"/>
    <w:rsid w:val="006C48B7"/>
    <w:rsid w:val="006C48D3"/>
    <w:rsid w:val="006C572F"/>
    <w:rsid w:val="006C5794"/>
    <w:rsid w:val="006C79E1"/>
    <w:rsid w:val="006D2637"/>
    <w:rsid w:val="006D31C0"/>
    <w:rsid w:val="006D57CD"/>
    <w:rsid w:val="006D69F0"/>
    <w:rsid w:val="006E0FE8"/>
    <w:rsid w:val="006E2A99"/>
    <w:rsid w:val="006E5249"/>
    <w:rsid w:val="006F65BC"/>
    <w:rsid w:val="006F7E4E"/>
    <w:rsid w:val="00700E19"/>
    <w:rsid w:val="007065AB"/>
    <w:rsid w:val="00712848"/>
    <w:rsid w:val="00717E88"/>
    <w:rsid w:val="00720912"/>
    <w:rsid w:val="007247EA"/>
    <w:rsid w:val="0073036A"/>
    <w:rsid w:val="007304B5"/>
    <w:rsid w:val="00732CC9"/>
    <w:rsid w:val="00737ADD"/>
    <w:rsid w:val="00737EBF"/>
    <w:rsid w:val="007501E4"/>
    <w:rsid w:val="0076042E"/>
    <w:rsid w:val="007609BC"/>
    <w:rsid w:val="00762E76"/>
    <w:rsid w:val="00767174"/>
    <w:rsid w:val="00770EE9"/>
    <w:rsid w:val="0077152B"/>
    <w:rsid w:val="00774721"/>
    <w:rsid w:val="0078074B"/>
    <w:rsid w:val="0078146E"/>
    <w:rsid w:val="00783D79"/>
    <w:rsid w:val="00787EBA"/>
    <w:rsid w:val="00790055"/>
    <w:rsid w:val="00790803"/>
    <w:rsid w:val="00792BAD"/>
    <w:rsid w:val="00793146"/>
    <w:rsid w:val="00793173"/>
    <w:rsid w:val="007954E6"/>
    <w:rsid w:val="007A07FB"/>
    <w:rsid w:val="007A502C"/>
    <w:rsid w:val="007A51DD"/>
    <w:rsid w:val="007B21F1"/>
    <w:rsid w:val="007B25F0"/>
    <w:rsid w:val="007B66D2"/>
    <w:rsid w:val="007C28EC"/>
    <w:rsid w:val="007C35BC"/>
    <w:rsid w:val="007C40CA"/>
    <w:rsid w:val="007C4A97"/>
    <w:rsid w:val="007E3FD5"/>
    <w:rsid w:val="007E407A"/>
    <w:rsid w:val="007E6405"/>
    <w:rsid w:val="007F0C09"/>
    <w:rsid w:val="007F1C49"/>
    <w:rsid w:val="007F26D3"/>
    <w:rsid w:val="007F35FC"/>
    <w:rsid w:val="007F7536"/>
    <w:rsid w:val="00802400"/>
    <w:rsid w:val="008131BB"/>
    <w:rsid w:val="008170F1"/>
    <w:rsid w:val="008251FF"/>
    <w:rsid w:val="00827532"/>
    <w:rsid w:val="00830DA9"/>
    <w:rsid w:val="00832480"/>
    <w:rsid w:val="00836465"/>
    <w:rsid w:val="00836AE6"/>
    <w:rsid w:val="008434E9"/>
    <w:rsid w:val="008518BB"/>
    <w:rsid w:val="00860D0E"/>
    <w:rsid w:val="00861728"/>
    <w:rsid w:val="00861DF2"/>
    <w:rsid w:val="008635B2"/>
    <w:rsid w:val="00863D4A"/>
    <w:rsid w:val="008655D6"/>
    <w:rsid w:val="00870230"/>
    <w:rsid w:val="00880534"/>
    <w:rsid w:val="00893120"/>
    <w:rsid w:val="00893D93"/>
    <w:rsid w:val="00893F60"/>
    <w:rsid w:val="0089582E"/>
    <w:rsid w:val="008964DC"/>
    <w:rsid w:val="008973F4"/>
    <w:rsid w:val="008A0CB6"/>
    <w:rsid w:val="008A4BC6"/>
    <w:rsid w:val="008A6D08"/>
    <w:rsid w:val="008B4811"/>
    <w:rsid w:val="008B51EE"/>
    <w:rsid w:val="008B58F5"/>
    <w:rsid w:val="008C004B"/>
    <w:rsid w:val="008C101B"/>
    <w:rsid w:val="008C11BB"/>
    <w:rsid w:val="008C1A45"/>
    <w:rsid w:val="008C281F"/>
    <w:rsid w:val="008C4A84"/>
    <w:rsid w:val="008C54E9"/>
    <w:rsid w:val="008C637B"/>
    <w:rsid w:val="008C6E69"/>
    <w:rsid w:val="008D4ECF"/>
    <w:rsid w:val="008F5EA7"/>
    <w:rsid w:val="008F6A86"/>
    <w:rsid w:val="008F6E78"/>
    <w:rsid w:val="009033DF"/>
    <w:rsid w:val="00905E18"/>
    <w:rsid w:val="0091229F"/>
    <w:rsid w:val="009131F8"/>
    <w:rsid w:val="0091555C"/>
    <w:rsid w:val="0092285C"/>
    <w:rsid w:val="00922D4F"/>
    <w:rsid w:val="00926124"/>
    <w:rsid w:val="00926CB8"/>
    <w:rsid w:val="00930F89"/>
    <w:rsid w:val="00932C59"/>
    <w:rsid w:val="00935EA1"/>
    <w:rsid w:val="00941DE7"/>
    <w:rsid w:val="009450E2"/>
    <w:rsid w:val="0095301D"/>
    <w:rsid w:val="00953436"/>
    <w:rsid w:val="00953E62"/>
    <w:rsid w:val="009568A3"/>
    <w:rsid w:val="00956FEC"/>
    <w:rsid w:val="0096473E"/>
    <w:rsid w:val="00970B90"/>
    <w:rsid w:val="00972751"/>
    <w:rsid w:val="0097606C"/>
    <w:rsid w:val="00976159"/>
    <w:rsid w:val="0097754B"/>
    <w:rsid w:val="00987E73"/>
    <w:rsid w:val="009922FF"/>
    <w:rsid w:val="00994FF1"/>
    <w:rsid w:val="0099693B"/>
    <w:rsid w:val="00997BF1"/>
    <w:rsid w:val="009A0D1D"/>
    <w:rsid w:val="009A34DD"/>
    <w:rsid w:val="009B4E38"/>
    <w:rsid w:val="009B5627"/>
    <w:rsid w:val="009B62A7"/>
    <w:rsid w:val="009C5748"/>
    <w:rsid w:val="009C57B5"/>
    <w:rsid w:val="009D01F9"/>
    <w:rsid w:val="009D27BE"/>
    <w:rsid w:val="009D7047"/>
    <w:rsid w:val="009E61BE"/>
    <w:rsid w:val="009F176B"/>
    <w:rsid w:val="009F1DC0"/>
    <w:rsid w:val="009F3FB5"/>
    <w:rsid w:val="009F517C"/>
    <w:rsid w:val="009F5881"/>
    <w:rsid w:val="00A14134"/>
    <w:rsid w:val="00A15A2F"/>
    <w:rsid w:val="00A15A5F"/>
    <w:rsid w:val="00A15E97"/>
    <w:rsid w:val="00A24F75"/>
    <w:rsid w:val="00A329CE"/>
    <w:rsid w:val="00A35227"/>
    <w:rsid w:val="00A377D3"/>
    <w:rsid w:val="00A47320"/>
    <w:rsid w:val="00A47FBF"/>
    <w:rsid w:val="00A5101D"/>
    <w:rsid w:val="00A51098"/>
    <w:rsid w:val="00A543F7"/>
    <w:rsid w:val="00A600F2"/>
    <w:rsid w:val="00A627EC"/>
    <w:rsid w:val="00A628FD"/>
    <w:rsid w:val="00A63FC7"/>
    <w:rsid w:val="00A64C6E"/>
    <w:rsid w:val="00A65C02"/>
    <w:rsid w:val="00A73A28"/>
    <w:rsid w:val="00A75951"/>
    <w:rsid w:val="00A85465"/>
    <w:rsid w:val="00A86EB4"/>
    <w:rsid w:val="00A9124D"/>
    <w:rsid w:val="00A9214A"/>
    <w:rsid w:val="00A930B5"/>
    <w:rsid w:val="00A93C1A"/>
    <w:rsid w:val="00A94D84"/>
    <w:rsid w:val="00AA4708"/>
    <w:rsid w:val="00AA594A"/>
    <w:rsid w:val="00AA7D9E"/>
    <w:rsid w:val="00AB01C1"/>
    <w:rsid w:val="00AB0C67"/>
    <w:rsid w:val="00AB16AF"/>
    <w:rsid w:val="00AB2BED"/>
    <w:rsid w:val="00AB5C1D"/>
    <w:rsid w:val="00AC1FA3"/>
    <w:rsid w:val="00AC43CE"/>
    <w:rsid w:val="00AD489D"/>
    <w:rsid w:val="00AD7790"/>
    <w:rsid w:val="00AE776B"/>
    <w:rsid w:val="00AF3B84"/>
    <w:rsid w:val="00AF7E82"/>
    <w:rsid w:val="00B01885"/>
    <w:rsid w:val="00B0319E"/>
    <w:rsid w:val="00B03B40"/>
    <w:rsid w:val="00B03D10"/>
    <w:rsid w:val="00B05480"/>
    <w:rsid w:val="00B10E8A"/>
    <w:rsid w:val="00B11A9A"/>
    <w:rsid w:val="00B13BF8"/>
    <w:rsid w:val="00B169CC"/>
    <w:rsid w:val="00B20E43"/>
    <w:rsid w:val="00B21061"/>
    <w:rsid w:val="00B26573"/>
    <w:rsid w:val="00B34573"/>
    <w:rsid w:val="00B50629"/>
    <w:rsid w:val="00B519CD"/>
    <w:rsid w:val="00B57221"/>
    <w:rsid w:val="00B57855"/>
    <w:rsid w:val="00B621CD"/>
    <w:rsid w:val="00B63395"/>
    <w:rsid w:val="00B65C44"/>
    <w:rsid w:val="00B748C1"/>
    <w:rsid w:val="00B75669"/>
    <w:rsid w:val="00B77687"/>
    <w:rsid w:val="00B8354F"/>
    <w:rsid w:val="00B83843"/>
    <w:rsid w:val="00B92B19"/>
    <w:rsid w:val="00BA12FA"/>
    <w:rsid w:val="00BB2B9C"/>
    <w:rsid w:val="00BB3DFB"/>
    <w:rsid w:val="00BC10C7"/>
    <w:rsid w:val="00BC17BC"/>
    <w:rsid w:val="00BD0A09"/>
    <w:rsid w:val="00BD3824"/>
    <w:rsid w:val="00BD5160"/>
    <w:rsid w:val="00BD5A83"/>
    <w:rsid w:val="00BD5D77"/>
    <w:rsid w:val="00BE3876"/>
    <w:rsid w:val="00BE4914"/>
    <w:rsid w:val="00BE6D7C"/>
    <w:rsid w:val="00BF11AD"/>
    <w:rsid w:val="00BF3769"/>
    <w:rsid w:val="00BF3CF7"/>
    <w:rsid w:val="00C051E2"/>
    <w:rsid w:val="00C11244"/>
    <w:rsid w:val="00C12FAA"/>
    <w:rsid w:val="00C15053"/>
    <w:rsid w:val="00C15FD7"/>
    <w:rsid w:val="00C2359C"/>
    <w:rsid w:val="00C301F9"/>
    <w:rsid w:val="00C326B2"/>
    <w:rsid w:val="00C36A6A"/>
    <w:rsid w:val="00C4021E"/>
    <w:rsid w:val="00C4227D"/>
    <w:rsid w:val="00C44E44"/>
    <w:rsid w:val="00C52DC2"/>
    <w:rsid w:val="00C53011"/>
    <w:rsid w:val="00C535E1"/>
    <w:rsid w:val="00C56E26"/>
    <w:rsid w:val="00C63843"/>
    <w:rsid w:val="00C64192"/>
    <w:rsid w:val="00C6440F"/>
    <w:rsid w:val="00C71E63"/>
    <w:rsid w:val="00C768D4"/>
    <w:rsid w:val="00C81629"/>
    <w:rsid w:val="00C81EB1"/>
    <w:rsid w:val="00C84706"/>
    <w:rsid w:val="00C90D52"/>
    <w:rsid w:val="00C9238B"/>
    <w:rsid w:val="00C926E9"/>
    <w:rsid w:val="00C9272D"/>
    <w:rsid w:val="00C930A2"/>
    <w:rsid w:val="00C93969"/>
    <w:rsid w:val="00C9555C"/>
    <w:rsid w:val="00CA2205"/>
    <w:rsid w:val="00CB04EA"/>
    <w:rsid w:val="00CB1D08"/>
    <w:rsid w:val="00CB5737"/>
    <w:rsid w:val="00CB57A6"/>
    <w:rsid w:val="00CC6B37"/>
    <w:rsid w:val="00CC6D5B"/>
    <w:rsid w:val="00CD3447"/>
    <w:rsid w:val="00CD7C00"/>
    <w:rsid w:val="00D013C3"/>
    <w:rsid w:val="00D067D2"/>
    <w:rsid w:val="00D06C97"/>
    <w:rsid w:val="00D124A2"/>
    <w:rsid w:val="00D13225"/>
    <w:rsid w:val="00D152DF"/>
    <w:rsid w:val="00D1615C"/>
    <w:rsid w:val="00D16620"/>
    <w:rsid w:val="00D17C86"/>
    <w:rsid w:val="00D215BB"/>
    <w:rsid w:val="00D218B4"/>
    <w:rsid w:val="00D21D03"/>
    <w:rsid w:val="00D236E4"/>
    <w:rsid w:val="00D260E6"/>
    <w:rsid w:val="00D30F67"/>
    <w:rsid w:val="00D33EBD"/>
    <w:rsid w:val="00D36E82"/>
    <w:rsid w:val="00D40B67"/>
    <w:rsid w:val="00D452D2"/>
    <w:rsid w:val="00D57BF9"/>
    <w:rsid w:val="00D6309C"/>
    <w:rsid w:val="00D643AE"/>
    <w:rsid w:val="00D67596"/>
    <w:rsid w:val="00D71707"/>
    <w:rsid w:val="00D72E8E"/>
    <w:rsid w:val="00D8144C"/>
    <w:rsid w:val="00D87309"/>
    <w:rsid w:val="00D93CB5"/>
    <w:rsid w:val="00D94747"/>
    <w:rsid w:val="00D9536B"/>
    <w:rsid w:val="00DA0413"/>
    <w:rsid w:val="00DA0A7D"/>
    <w:rsid w:val="00DA7BEF"/>
    <w:rsid w:val="00DB6A7B"/>
    <w:rsid w:val="00DC067F"/>
    <w:rsid w:val="00DC55DE"/>
    <w:rsid w:val="00DC621C"/>
    <w:rsid w:val="00DD086E"/>
    <w:rsid w:val="00DD0AD2"/>
    <w:rsid w:val="00DD51AD"/>
    <w:rsid w:val="00DD5771"/>
    <w:rsid w:val="00DE039E"/>
    <w:rsid w:val="00DE350A"/>
    <w:rsid w:val="00DE3DF3"/>
    <w:rsid w:val="00DE5850"/>
    <w:rsid w:val="00DE649E"/>
    <w:rsid w:val="00DF0666"/>
    <w:rsid w:val="00DF65DB"/>
    <w:rsid w:val="00E015BF"/>
    <w:rsid w:val="00E02ED8"/>
    <w:rsid w:val="00E03624"/>
    <w:rsid w:val="00E036C3"/>
    <w:rsid w:val="00E04D13"/>
    <w:rsid w:val="00E17D42"/>
    <w:rsid w:val="00E26997"/>
    <w:rsid w:val="00E31CC3"/>
    <w:rsid w:val="00E3289E"/>
    <w:rsid w:val="00E406BF"/>
    <w:rsid w:val="00E412D3"/>
    <w:rsid w:val="00E45326"/>
    <w:rsid w:val="00E4541A"/>
    <w:rsid w:val="00E45825"/>
    <w:rsid w:val="00E46A24"/>
    <w:rsid w:val="00E50503"/>
    <w:rsid w:val="00E5194F"/>
    <w:rsid w:val="00E61F40"/>
    <w:rsid w:val="00E62875"/>
    <w:rsid w:val="00E634AD"/>
    <w:rsid w:val="00E641FA"/>
    <w:rsid w:val="00E64AB7"/>
    <w:rsid w:val="00E6638D"/>
    <w:rsid w:val="00E702D1"/>
    <w:rsid w:val="00E85616"/>
    <w:rsid w:val="00E90F22"/>
    <w:rsid w:val="00E94626"/>
    <w:rsid w:val="00E94829"/>
    <w:rsid w:val="00E950F3"/>
    <w:rsid w:val="00EA17E5"/>
    <w:rsid w:val="00EA7D15"/>
    <w:rsid w:val="00EB1FD0"/>
    <w:rsid w:val="00EC42E3"/>
    <w:rsid w:val="00EC4A49"/>
    <w:rsid w:val="00EC628A"/>
    <w:rsid w:val="00EC6F29"/>
    <w:rsid w:val="00ED22BF"/>
    <w:rsid w:val="00EE270D"/>
    <w:rsid w:val="00EF10D1"/>
    <w:rsid w:val="00EF2117"/>
    <w:rsid w:val="00EF42B5"/>
    <w:rsid w:val="00EF69B4"/>
    <w:rsid w:val="00EF7F24"/>
    <w:rsid w:val="00F00818"/>
    <w:rsid w:val="00F016A1"/>
    <w:rsid w:val="00F040A4"/>
    <w:rsid w:val="00F04192"/>
    <w:rsid w:val="00F05C54"/>
    <w:rsid w:val="00F10360"/>
    <w:rsid w:val="00F12E33"/>
    <w:rsid w:val="00F208B2"/>
    <w:rsid w:val="00F21304"/>
    <w:rsid w:val="00F230AD"/>
    <w:rsid w:val="00F2751B"/>
    <w:rsid w:val="00F27771"/>
    <w:rsid w:val="00F314BF"/>
    <w:rsid w:val="00F32A81"/>
    <w:rsid w:val="00F34250"/>
    <w:rsid w:val="00F51497"/>
    <w:rsid w:val="00F537FD"/>
    <w:rsid w:val="00F565C6"/>
    <w:rsid w:val="00F579B2"/>
    <w:rsid w:val="00F72087"/>
    <w:rsid w:val="00F82D8A"/>
    <w:rsid w:val="00F86623"/>
    <w:rsid w:val="00F936B6"/>
    <w:rsid w:val="00F93E0A"/>
    <w:rsid w:val="00F96D01"/>
    <w:rsid w:val="00FA1281"/>
    <w:rsid w:val="00FA3250"/>
    <w:rsid w:val="00FC0F61"/>
    <w:rsid w:val="00FC1E29"/>
    <w:rsid w:val="00FC2458"/>
    <w:rsid w:val="00FC748D"/>
    <w:rsid w:val="00FD6E51"/>
    <w:rsid w:val="00FE1848"/>
    <w:rsid w:val="00FE38E9"/>
    <w:rsid w:val="00FF0E45"/>
    <w:rsid w:val="00FF3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09F5"/>
  <w15:chartTrackingRefBased/>
  <w15:docId w15:val="{9BDB35F7-BAAC-DC43-9E80-F49F6E6A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Lines="100" w:after="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2D"/>
    <w:pPr>
      <w:spacing w:afterLines="0"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5D08A9"/>
    <w:pPr>
      <w:keepNext/>
      <w:keepLines/>
      <w:adjustRightInd w:val="0"/>
      <w:snapToGrid w:val="0"/>
      <w:spacing w:before="240" w:beforeAutospacing="1" w:afterLines="100" w:after="100" w:line="288" w:lineRule="auto"/>
      <w:jc w:val="center"/>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9131F8"/>
    <w:pPr>
      <w:keepNext/>
      <w:keepLines/>
      <w:adjustRightInd w:val="0"/>
      <w:snapToGrid w:val="0"/>
      <w:spacing w:before="100" w:beforeAutospacing="1" w:afterLines="100" w:after="100" w:line="288" w:lineRule="auto"/>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76042E"/>
    <w:pPr>
      <w:keepNext/>
      <w:keepLines/>
      <w:adjustRightInd w:val="0"/>
      <w:snapToGrid w:val="0"/>
      <w:spacing w:before="100" w:beforeAutospacing="1" w:afterLines="100" w:after="100" w:line="288" w:lineRule="auto"/>
      <w:jc w:val="center"/>
      <w:outlineLvl w:val="2"/>
    </w:pPr>
    <w:rPr>
      <w:rFonts w:eastAsiaTheme="majorEastAsia"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042E"/>
    <w:rPr>
      <w:rFonts w:ascii="Times New Roman" w:eastAsiaTheme="majorEastAsia" w:hAnsi="Times New Roman" w:cstheme="majorBidi"/>
      <w:b/>
      <w:sz w:val="28"/>
    </w:rPr>
  </w:style>
  <w:style w:type="paragraph" w:customStyle="1" w:styleId="Rubric">
    <w:name w:val="Rubric"/>
    <w:basedOn w:val="Normal"/>
    <w:qFormat/>
    <w:rsid w:val="0037394E"/>
    <w:pPr>
      <w:adjustRightInd w:val="0"/>
      <w:snapToGrid w:val="0"/>
      <w:spacing w:before="100" w:beforeAutospacing="1" w:afterLines="100" w:after="240" w:line="288" w:lineRule="auto"/>
      <w:jc w:val="center"/>
    </w:pPr>
    <w:rPr>
      <w:rFonts w:eastAsia="Arial Unicode MS"/>
      <w:i/>
      <w:color w:val="C00000"/>
      <w:sz w:val="20"/>
    </w:rPr>
  </w:style>
  <w:style w:type="paragraph" w:styleId="Title">
    <w:name w:val="Title"/>
    <w:basedOn w:val="Normal"/>
    <w:next w:val="Normal"/>
    <w:link w:val="TitleChar"/>
    <w:uiPriority w:val="10"/>
    <w:qFormat/>
    <w:rsid w:val="009131F8"/>
    <w:pPr>
      <w:adjustRightInd w:val="0"/>
      <w:snapToGrid w:val="0"/>
      <w:spacing w:before="100" w:beforeAutospacing="1" w:afterLines="100" w:after="100" w:line="288" w:lineRule="auto"/>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9131F8"/>
    <w:rPr>
      <w:rFonts w:ascii="Times New Roman" w:eastAsiaTheme="majorEastAsia" w:hAnsi="Times New Roman" w:cstheme="majorBidi"/>
      <w:spacing w:val="-10"/>
      <w:kern w:val="28"/>
      <w:sz w:val="44"/>
      <w:szCs w:val="56"/>
    </w:rPr>
  </w:style>
  <w:style w:type="character" w:customStyle="1" w:styleId="Heading1Char">
    <w:name w:val="Heading 1 Char"/>
    <w:basedOn w:val="DefaultParagraphFont"/>
    <w:link w:val="Heading1"/>
    <w:uiPriority w:val="9"/>
    <w:rsid w:val="005D08A9"/>
    <w:rPr>
      <w:rFonts w:ascii="Times New Roman" w:eastAsiaTheme="majorEastAsia" w:hAnsi="Times New Roman" w:cstheme="majorBidi"/>
      <w:sz w:val="44"/>
      <w:szCs w:val="32"/>
    </w:rPr>
  </w:style>
  <w:style w:type="character" w:customStyle="1" w:styleId="Heading2Char">
    <w:name w:val="Heading 2 Char"/>
    <w:basedOn w:val="DefaultParagraphFont"/>
    <w:link w:val="Heading2"/>
    <w:uiPriority w:val="9"/>
    <w:rsid w:val="009131F8"/>
    <w:rPr>
      <w:rFonts w:ascii="Times New Roman" w:eastAsiaTheme="majorEastAsia" w:hAnsi="Times New Roman" w:cstheme="majorBidi"/>
      <w:i/>
      <w:sz w:val="36"/>
      <w:szCs w:val="26"/>
    </w:rPr>
  </w:style>
  <w:style w:type="paragraph" w:customStyle="1" w:styleId="Selah">
    <w:name w:val="Selah"/>
    <w:basedOn w:val="Rubric"/>
    <w:qFormat/>
    <w:rsid w:val="00FA3250"/>
    <w:pPr>
      <w:spacing w:after="0"/>
      <w:jc w:val="right"/>
    </w:pPr>
  </w:style>
  <w:style w:type="paragraph" w:customStyle="1" w:styleId="Verse">
    <w:name w:val="Verse"/>
    <w:basedOn w:val="Normal"/>
    <w:qFormat/>
    <w:rsid w:val="004B04DE"/>
    <w:pPr>
      <w:adjustRightInd w:val="0"/>
      <w:snapToGrid w:val="0"/>
      <w:spacing w:before="100" w:beforeAutospacing="1" w:afterLines="100" w:after="100" w:line="288" w:lineRule="auto"/>
      <w:ind w:left="360" w:hanging="360"/>
      <w:contextualSpacing/>
    </w:pPr>
    <w:rPr>
      <w:rFonts w:eastAsia="Arial Unicode MS"/>
      <w:sz w:val="28"/>
    </w:rPr>
  </w:style>
  <w:style w:type="paragraph" w:styleId="BalloonText">
    <w:name w:val="Balloon Text"/>
    <w:basedOn w:val="Normal"/>
    <w:link w:val="BalloonTextChar"/>
    <w:uiPriority w:val="99"/>
    <w:semiHidden/>
    <w:unhideWhenUsed/>
    <w:rsid w:val="00A93C1A"/>
    <w:rPr>
      <w:sz w:val="18"/>
      <w:szCs w:val="18"/>
    </w:rPr>
  </w:style>
  <w:style w:type="character" w:customStyle="1" w:styleId="BalloonTextChar">
    <w:name w:val="Balloon Text Char"/>
    <w:basedOn w:val="DefaultParagraphFont"/>
    <w:link w:val="BalloonText"/>
    <w:uiPriority w:val="99"/>
    <w:semiHidden/>
    <w:rsid w:val="00A93C1A"/>
    <w:rPr>
      <w:rFonts w:ascii="Times New Roman" w:eastAsia="Times New Roman" w:hAnsi="Times New Roman" w:cs="Times New Roman"/>
      <w:sz w:val="18"/>
      <w:szCs w:val="18"/>
    </w:rPr>
  </w:style>
  <w:style w:type="paragraph" w:styleId="Revision">
    <w:name w:val="Revision"/>
    <w:hidden/>
    <w:uiPriority w:val="99"/>
    <w:semiHidden/>
    <w:rsid w:val="00EF2117"/>
    <w:pPr>
      <w:spacing w:afterLines="0" w:after="0"/>
    </w:pPr>
    <w:rPr>
      <w:rFonts w:ascii="Times New Roman" w:eastAsia="Times New Roman" w:hAnsi="Times New Roman" w:cs="Times New Roman"/>
    </w:rPr>
  </w:style>
  <w:style w:type="character" w:customStyle="1" w:styleId="italicsmall">
    <w:name w:val="italicsmall"/>
    <w:basedOn w:val="DefaultParagraphFont"/>
    <w:rsid w:val="002C20A4"/>
  </w:style>
  <w:style w:type="paragraph" w:styleId="List">
    <w:name w:val="List"/>
    <w:basedOn w:val="Normal"/>
    <w:uiPriority w:val="99"/>
    <w:semiHidden/>
    <w:unhideWhenUsed/>
    <w:rsid w:val="00893D93"/>
    <w:pPr>
      <w:ind w:left="360" w:hanging="360"/>
      <w:contextualSpacing/>
    </w:pPr>
  </w:style>
  <w:style w:type="paragraph" w:customStyle="1" w:styleId="western">
    <w:name w:val="western"/>
    <w:basedOn w:val="Normal"/>
    <w:rsid w:val="00ED22BF"/>
    <w:pPr>
      <w:spacing w:before="100" w:beforeAutospacing="1" w:after="144" w:line="276" w:lineRule="auto"/>
    </w:pPr>
    <w:rPr>
      <w:rFonts w:ascii="Garamond" w:hAnsi="Garamond"/>
      <w:sz w:val="28"/>
      <w:szCs w:val="28"/>
    </w:rPr>
  </w:style>
  <w:style w:type="paragraph" w:styleId="NormalWeb">
    <w:name w:val="Normal (Web)"/>
    <w:basedOn w:val="Normal"/>
    <w:uiPriority w:val="99"/>
    <w:semiHidden/>
    <w:unhideWhenUsed/>
    <w:rsid w:val="0079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3450">
      <w:bodyDiv w:val="1"/>
      <w:marLeft w:val="0"/>
      <w:marRight w:val="0"/>
      <w:marTop w:val="0"/>
      <w:marBottom w:val="0"/>
      <w:divBdr>
        <w:top w:val="none" w:sz="0" w:space="0" w:color="auto"/>
        <w:left w:val="none" w:sz="0" w:space="0" w:color="auto"/>
        <w:bottom w:val="none" w:sz="0" w:space="0" w:color="auto"/>
        <w:right w:val="none" w:sz="0" w:space="0" w:color="auto"/>
      </w:divBdr>
    </w:div>
    <w:div w:id="24215255">
      <w:bodyDiv w:val="1"/>
      <w:marLeft w:val="0"/>
      <w:marRight w:val="0"/>
      <w:marTop w:val="0"/>
      <w:marBottom w:val="0"/>
      <w:divBdr>
        <w:top w:val="none" w:sz="0" w:space="0" w:color="auto"/>
        <w:left w:val="none" w:sz="0" w:space="0" w:color="auto"/>
        <w:bottom w:val="none" w:sz="0" w:space="0" w:color="auto"/>
        <w:right w:val="none" w:sz="0" w:space="0" w:color="auto"/>
      </w:divBdr>
    </w:div>
    <w:div w:id="72510905">
      <w:bodyDiv w:val="1"/>
      <w:marLeft w:val="0"/>
      <w:marRight w:val="0"/>
      <w:marTop w:val="0"/>
      <w:marBottom w:val="0"/>
      <w:divBdr>
        <w:top w:val="none" w:sz="0" w:space="0" w:color="auto"/>
        <w:left w:val="none" w:sz="0" w:space="0" w:color="auto"/>
        <w:bottom w:val="none" w:sz="0" w:space="0" w:color="auto"/>
        <w:right w:val="none" w:sz="0" w:space="0" w:color="auto"/>
      </w:divBdr>
    </w:div>
    <w:div w:id="73402292">
      <w:bodyDiv w:val="1"/>
      <w:marLeft w:val="0"/>
      <w:marRight w:val="0"/>
      <w:marTop w:val="0"/>
      <w:marBottom w:val="0"/>
      <w:divBdr>
        <w:top w:val="none" w:sz="0" w:space="0" w:color="auto"/>
        <w:left w:val="none" w:sz="0" w:space="0" w:color="auto"/>
        <w:bottom w:val="none" w:sz="0" w:space="0" w:color="auto"/>
        <w:right w:val="none" w:sz="0" w:space="0" w:color="auto"/>
      </w:divBdr>
      <w:divsChild>
        <w:div w:id="1072654126">
          <w:marLeft w:val="0"/>
          <w:marRight w:val="0"/>
          <w:marTop w:val="0"/>
          <w:marBottom w:val="0"/>
          <w:divBdr>
            <w:top w:val="none" w:sz="0" w:space="0" w:color="auto"/>
            <w:left w:val="none" w:sz="0" w:space="0" w:color="auto"/>
            <w:bottom w:val="none" w:sz="0" w:space="0" w:color="auto"/>
            <w:right w:val="none" w:sz="0" w:space="0" w:color="auto"/>
          </w:divBdr>
          <w:divsChild>
            <w:div w:id="246765636">
              <w:marLeft w:val="0"/>
              <w:marRight w:val="0"/>
              <w:marTop w:val="0"/>
              <w:marBottom w:val="0"/>
              <w:divBdr>
                <w:top w:val="none" w:sz="0" w:space="0" w:color="auto"/>
                <w:left w:val="none" w:sz="0" w:space="0" w:color="auto"/>
                <w:bottom w:val="none" w:sz="0" w:space="0" w:color="auto"/>
                <w:right w:val="none" w:sz="0" w:space="0" w:color="auto"/>
              </w:divBdr>
              <w:divsChild>
                <w:div w:id="1797488346">
                  <w:marLeft w:val="0"/>
                  <w:marRight w:val="0"/>
                  <w:marTop w:val="0"/>
                  <w:marBottom w:val="0"/>
                  <w:divBdr>
                    <w:top w:val="none" w:sz="0" w:space="0" w:color="auto"/>
                    <w:left w:val="none" w:sz="0" w:space="0" w:color="auto"/>
                    <w:bottom w:val="none" w:sz="0" w:space="0" w:color="auto"/>
                    <w:right w:val="none" w:sz="0" w:space="0" w:color="auto"/>
                  </w:divBdr>
                  <w:divsChild>
                    <w:div w:id="94892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5697">
      <w:bodyDiv w:val="1"/>
      <w:marLeft w:val="0"/>
      <w:marRight w:val="0"/>
      <w:marTop w:val="0"/>
      <w:marBottom w:val="0"/>
      <w:divBdr>
        <w:top w:val="none" w:sz="0" w:space="0" w:color="auto"/>
        <w:left w:val="none" w:sz="0" w:space="0" w:color="auto"/>
        <w:bottom w:val="none" w:sz="0" w:space="0" w:color="auto"/>
        <w:right w:val="none" w:sz="0" w:space="0" w:color="auto"/>
      </w:divBdr>
    </w:div>
    <w:div w:id="123471569">
      <w:bodyDiv w:val="1"/>
      <w:marLeft w:val="0"/>
      <w:marRight w:val="0"/>
      <w:marTop w:val="0"/>
      <w:marBottom w:val="0"/>
      <w:divBdr>
        <w:top w:val="none" w:sz="0" w:space="0" w:color="auto"/>
        <w:left w:val="none" w:sz="0" w:space="0" w:color="auto"/>
        <w:bottom w:val="none" w:sz="0" w:space="0" w:color="auto"/>
        <w:right w:val="none" w:sz="0" w:space="0" w:color="auto"/>
      </w:divBdr>
    </w:div>
    <w:div w:id="214857652">
      <w:bodyDiv w:val="1"/>
      <w:marLeft w:val="0"/>
      <w:marRight w:val="0"/>
      <w:marTop w:val="0"/>
      <w:marBottom w:val="0"/>
      <w:divBdr>
        <w:top w:val="none" w:sz="0" w:space="0" w:color="auto"/>
        <w:left w:val="none" w:sz="0" w:space="0" w:color="auto"/>
        <w:bottom w:val="none" w:sz="0" w:space="0" w:color="auto"/>
        <w:right w:val="none" w:sz="0" w:space="0" w:color="auto"/>
      </w:divBdr>
    </w:div>
    <w:div w:id="236671583">
      <w:bodyDiv w:val="1"/>
      <w:marLeft w:val="0"/>
      <w:marRight w:val="0"/>
      <w:marTop w:val="0"/>
      <w:marBottom w:val="0"/>
      <w:divBdr>
        <w:top w:val="none" w:sz="0" w:space="0" w:color="auto"/>
        <w:left w:val="none" w:sz="0" w:space="0" w:color="auto"/>
        <w:bottom w:val="none" w:sz="0" w:space="0" w:color="auto"/>
        <w:right w:val="none" w:sz="0" w:space="0" w:color="auto"/>
      </w:divBdr>
    </w:div>
    <w:div w:id="266428766">
      <w:bodyDiv w:val="1"/>
      <w:marLeft w:val="0"/>
      <w:marRight w:val="0"/>
      <w:marTop w:val="0"/>
      <w:marBottom w:val="0"/>
      <w:divBdr>
        <w:top w:val="none" w:sz="0" w:space="0" w:color="auto"/>
        <w:left w:val="none" w:sz="0" w:space="0" w:color="auto"/>
        <w:bottom w:val="none" w:sz="0" w:space="0" w:color="auto"/>
        <w:right w:val="none" w:sz="0" w:space="0" w:color="auto"/>
      </w:divBdr>
      <w:divsChild>
        <w:div w:id="703405555">
          <w:marLeft w:val="0"/>
          <w:marRight w:val="0"/>
          <w:marTop w:val="0"/>
          <w:marBottom w:val="0"/>
          <w:divBdr>
            <w:top w:val="none" w:sz="0" w:space="0" w:color="auto"/>
            <w:left w:val="none" w:sz="0" w:space="0" w:color="auto"/>
            <w:bottom w:val="none" w:sz="0" w:space="0" w:color="auto"/>
            <w:right w:val="none" w:sz="0" w:space="0" w:color="auto"/>
          </w:divBdr>
          <w:divsChild>
            <w:div w:id="987827385">
              <w:marLeft w:val="0"/>
              <w:marRight w:val="0"/>
              <w:marTop w:val="0"/>
              <w:marBottom w:val="0"/>
              <w:divBdr>
                <w:top w:val="none" w:sz="0" w:space="0" w:color="auto"/>
                <w:left w:val="none" w:sz="0" w:space="0" w:color="auto"/>
                <w:bottom w:val="none" w:sz="0" w:space="0" w:color="auto"/>
                <w:right w:val="none" w:sz="0" w:space="0" w:color="auto"/>
              </w:divBdr>
              <w:divsChild>
                <w:div w:id="1383553699">
                  <w:marLeft w:val="0"/>
                  <w:marRight w:val="0"/>
                  <w:marTop w:val="0"/>
                  <w:marBottom w:val="0"/>
                  <w:divBdr>
                    <w:top w:val="none" w:sz="0" w:space="0" w:color="auto"/>
                    <w:left w:val="none" w:sz="0" w:space="0" w:color="auto"/>
                    <w:bottom w:val="none" w:sz="0" w:space="0" w:color="auto"/>
                    <w:right w:val="none" w:sz="0" w:space="0" w:color="auto"/>
                  </w:divBdr>
                  <w:divsChild>
                    <w:div w:id="17901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242055">
      <w:bodyDiv w:val="1"/>
      <w:marLeft w:val="0"/>
      <w:marRight w:val="0"/>
      <w:marTop w:val="0"/>
      <w:marBottom w:val="0"/>
      <w:divBdr>
        <w:top w:val="none" w:sz="0" w:space="0" w:color="auto"/>
        <w:left w:val="none" w:sz="0" w:space="0" w:color="auto"/>
        <w:bottom w:val="none" w:sz="0" w:space="0" w:color="auto"/>
        <w:right w:val="none" w:sz="0" w:space="0" w:color="auto"/>
      </w:divBdr>
    </w:div>
    <w:div w:id="286084081">
      <w:bodyDiv w:val="1"/>
      <w:marLeft w:val="0"/>
      <w:marRight w:val="0"/>
      <w:marTop w:val="0"/>
      <w:marBottom w:val="0"/>
      <w:divBdr>
        <w:top w:val="none" w:sz="0" w:space="0" w:color="auto"/>
        <w:left w:val="none" w:sz="0" w:space="0" w:color="auto"/>
        <w:bottom w:val="none" w:sz="0" w:space="0" w:color="auto"/>
        <w:right w:val="none" w:sz="0" w:space="0" w:color="auto"/>
      </w:divBdr>
    </w:div>
    <w:div w:id="318192069">
      <w:bodyDiv w:val="1"/>
      <w:marLeft w:val="0"/>
      <w:marRight w:val="0"/>
      <w:marTop w:val="0"/>
      <w:marBottom w:val="0"/>
      <w:divBdr>
        <w:top w:val="none" w:sz="0" w:space="0" w:color="auto"/>
        <w:left w:val="none" w:sz="0" w:space="0" w:color="auto"/>
        <w:bottom w:val="none" w:sz="0" w:space="0" w:color="auto"/>
        <w:right w:val="none" w:sz="0" w:space="0" w:color="auto"/>
      </w:divBdr>
    </w:div>
    <w:div w:id="356851743">
      <w:bodyDiv w:val="1"/>
      <w:marLeft w:val="0"/>
      <w:marRight w:val="0"/>
      <w:marTop w:val="0"/>
      <w:marBottom w:val="0"/>
      <w:divBdr>
        <w:top w:val="none" w:sz="0" w:space="0" w:color="auto"/>
        <w:left w:val="none" w:sz="0" w:space="0" w:color="auto"/>
        <w:bottom w:val="none" w:sz="0" w:space="0" w:color="auto"/>
        <w:right w:val="none" w:sz="0" w:space="0" w:color="auto"/>
      </w:divBdr>
      <w:divsChild>
        <w:div w:id="1158573548">
          <w:marLeft w:val="0"/>
          <w:marRight w:val="0"/>
          <w:marTop w:val="0"/>
          <w:marBottom w:val="0"/>
          <w:divBdr>
            <w:top w:val="none" w:sz="0" w:space="0" w:color="auto"/>
            <w:left w:val="none" w:sz="0" w:space="0" w:color="auto"/>
            <w:bottom w:val="none" w:sz="0" w:space="0" w:color="auto"/>
            <w:right w:val="none" w:sz="0" w:space="0" w:color="auto"/>
          </w:divBdr>
          <w:divsChild>
            <w:div w:id="349069447">
              <w:marLeft w:val="0"/>
              <w:marRight w:val="0"/>
              <w:marTop w:val="0"/>
              <w:marBottom w:val="0"/>
              <w:divBdr>
                <w:top w:val="none" w:sz="0" w:space="0" w:color="auto"/>
                <w:left w:val="none" w:sz="0" w:space="0" w:color="auto"/>
                <w:bottom w:val="none" w:sz="0" w:space="0" w:color="auto"/>
                <w:right w:val="none" w:sz="0" w:space="0" w:color="auto"/>
              </w:divBdr>
              <w:divsChild>
                <w:div w:id="136262960">
                  <w:marLeft w:val="0"/>
                  <w:marRight w:val="0"/>
                  <w:marTop w:val="0"/>
                  <w:marBottom w:val="0"/>
                  <w:divBdr>
                    <w:top w:val="none" w:sz="0" w:space="0" w:color="auto"/>
                    <w:left w:val="none" w:sz="0" w:space="0" w:color="auto"/>
                    <w:bottom w:val="none" w:sz="0" w:space="0" w:color="auto"/>
                    <w:right w:val="none" w:sz="0" w:space="0" w:color="auto"/>
                  </w:divBdr>
                  <w:divsChild>
                    <w:div w:id="405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364483">
      <w:bodyDiv w:val="1"/>
      <w:marLeft w:val="0"/>
      <w:marRight w:val="0"/>
      <w:marTop w:val="0"/>
      <w:marBottom w:val="0"/>
      <w:divBdr>
        <w:top w:val="none" w:sz="0" w:space="0" w:color="auto"/>
        <w:left w:val="none" w:sz="0" w:space="0" w:color="auto"/>
        <w:bottom w:val="none" w:sz="0" w:space="0" w:color="auto"/>
        <w:right w:val="none" w:sz="0" w:space="0" w:color="auto"/>
      </w:divBdr>
    </w:div>
    <w:div w:id="377165239">
      <w:bodyDiv w:val="1"/>
      <w:marLeft w:val="0"/>
      <w:marRight w:val="0"/>
      <w:marTop w:val="0"/>
      <w:marBottom w:val="0"/>
      <w:divBdr>
        <w:top w:val="none" w:sz="0" w:space="0" w:color="auto"/>
        <w:left w:val="none" w:sz="0" w:space="0" w:color="auto"/>
        <w:bottom w:val="none" w:sz="0" w:space="0" w:color="auto"/>
        <w:right w:val="none" w:sz="0" w:space="0" w:color="auto"/>
      </w:divBdr>
    </w:div>
    <w:div w:id="388656036">
      <w:bodyDiv w:val="1"/>
      <w:marLeft w:val="0"/>
      <w:marRight w:val="0"/>
      <w:marTop w:val="0"/>
      <w:marBottom w:val="0"/>
      <w:divBdr>
        <w:top w:val="none" w:sz="0" w:space="0" w:color="auto"/>
        <w:left w:val="none" w:sz="0" w:space="0" w:color="auto"/>
        <w:bottom w:val="none" w:sz="0" w:space="0" w:color="auto"/>
        <w:right w:val="none" w:sz="0" w:space="0" w:color="auto"/>
      </w:divBdr>
    </w:div>
    <w:div w:id="408312197">
      <w:bodyDiv w:val="1"/>
      <w:marLeft w:val="0"/>
      <w:marRight w:val="0"/>
      <w:marTop w:val="0"/>
      <w:marBottom w:val="0"/>
      <w:divBdr>
        <w:top w:val="none" w:sz="0" w:space="0" w:color="auto"/>
        <w:left w:val="none" w:sz="0" w:space="0" w:color="auto"/>
        <w:bottom w:val="none" w:sz="0" w:space="0" w:color="auto"/>
        <w:right w:val="none" w:sz="0" w:space="0" w:color="auto"/>
      </w:divBdr>
    </w:div>
    <w:div w:id="413088554">
      <w:bodyDiv w:val="1"/>
      <w:marLeft w:val="0"/>
      <w:marRight w:val="0"/>
      <w:marTop w:val="0"/>
      <w:marBottom w:val="0"/>
      <w:divBdr>
        <w:top w:val="none" w:sz="0" w:space="0" w:color="auto"/>
        <w:left w:val="none" w:sz="0" w:space="0" w:color="auto"/>
        <w:bottom w:val="none" w:sz="0" w:space="0" w:color="auto"/>
        <w:right w:val="none" w:sz="0" w:space="0" w:color="auto"/>
      </w:divBdr>
      <w:divsChild>
        <w:div w:id="210961782">
          <w:marLeft w:val="0"/>
          <w:marRight w:val="0"/>
          <w:marTop w:val="0"/>
          <w:marBottom w:val="0"/>
          <w:divBdr>
            <w:top w:val="none" w:sz="0" w:space="0" w:color="auto"/>
            <w:left w:val="none" w:sz="0" w:space="0" w:color="auto"/>
            <w:bottom w:val="none" w:sz="0" w:space="0" w:color="auto"/>
            <w:right w:val="none" w:sz="0" w:space="0" w:color="auto"/>
          </w:divBdr>
          <w:divsChild>
            <w:div w:id="250704761">
              <w:marLeft w:val="0"/>
              <w:marRight w:val="0"/>
              <w:marTop w:val="0"/>
              <w:marBottom w:val="0"/>
              <w:divBdr>
                <w:top w:val="none" w:sz="0" w:space="0" w:color="auto"/>
                <w:left w:val="none" w:sz="0" w:space="0" w:color="auto"/>
                <w:bottom w:val="none" w:sz="0" w:space="0" w:color="auto"/>
                <w:right w:val="none" w:sz="0" w:space="0" w:color="auto"/>
              </w:divBdr>
              <w:divsChild>
                <w:div w:id="2052997859">
                  <w:marLeft w:val="0"/>
                  <w:marRight w:val="0"/>
                  <w:marTop w:val="0"/>
                  <w:marBottom w:val="0"/>
                  <w:divBdr>
                    <w:top w:val="none" w:sz="0" w:space="0" w:color="auto"/>
                    <w:left w:val="none" w:sz="0" w:space="0" w:color="auto"/>
                    <w:bottom w:val="none" w:sz="0" w:space="0" w:color="auto"/>
                    <w:right w:val="none" w:sz="0" w:space="0" w:color="auto"/>
                  </w:divBdr>
                  <w:divsChild>
                    <w:div w:id="145309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645127">
      <w:bodyDiv w:val="1"/>
      <w:marLeft w:val="0"/>
      <w:marRight w:val="0"/>
      <w:marTop w:val="0"/>
      <w:marBottom w:val="0"/>
      <w:divBdr>
        <w:top w:val="none" w:sz="0" w:space="0" w:color="auto"/>
        <w:left w:val="none" w:sz="0" w:space="0" w:color="auto"/>
        <w:bottom w:val="none" w:sz="0" w:space="0" w:color="auto"/>
        <w:right w:val="none" w:sz="0" w:space="0" w:color="auto"/>
      </w:divBdr>
    </w:div>
    <w:div w:id="455679016">
      <w:bodyDiv w:val="1"/>
      <w:marLeft w:val="0"/>
      <w:marRight w:val="0"/>
      <w:marTop w:val="0"/>
      <w:marBottom w:val="0"/>
      <w:divBdr>
        <w:top w:val="none" w:sz="0" w:space="0" w:color="auto"/>
        <w:left w:val="none" w:sz="0" w:space="0" w:color="auto"/>
        <w:bottom w:val="none" w:sz="0" w:space="0" w:color="auto"/>
        <w:right w:val="none" w:sz="0" w:space="0" w:color="auto"/>
      </w:divBdr>
    </w:div>
    <w:div w:id="460654427">
      <w:bodyDiv w:val="1"/>
      <w:marLeft w:val="0"/>
      <w:marRight w:val="0"/>
      <w:marTop w:val="0"/>
      <w:marBottom w:val="0"/>
      <w:divBdr>
        <w:top w:val="none" w:sz="0" w:space="0" w:color="auto"/>
        <w:left w:val="none" w:sz="0" w:space="0" w:color="auto"/>
        <w:bottom w:val="none" w:sz="0" w:space="0" w:color="auto"/>
        <w:right w:val="none" w:sz="0" w:space="0" w:color="auto"/>
      </w:divBdr>
    </w:div>
    <w:div w:id="460850076">
      <w:bodyDiv w:val="1"/>
      <w:marLeft w:val="0"/>
      <w:marRight w:val="0"/>
      <w:marTop w:val="0"/>
      <w:marBottom w:val="0"/>
      <w:divBdr>
        <w:top w:val="none" w:sz="0" w:space="0" w:color="auto"/>
        <w:left w:val="none" w:sz="0" w:space="0" w:color="auto"/>
        <w:bottom w:val="none" w:sz="0" w:space="0" w:color="auto"/>
        <w:right w:val="none" w:sz="0" w:space="0" w:color="auto"/>
      </w:divBdr>
    </w:div>
    <w:div w:id="469442898">
      <w:bodyDiv w:val="1"/>
      <w:marLeft w:val="0"/>
      <w:marRight w:val="0"/>
      <w:marTop w:val="0"/>
      <w:marBottom w:val="0"/>
      <w:divBdr>
        <w:top w:val="none" w:sz="0" w:space="0" w:color="auto"/>
        <w:left w:val="none" w:sz="0" w:space="0" w:color="auto"/>
        <w:bottom w:val="none" w:sz="0" w:space="0" w:color="auto"/>
        <w:right w:val="none" w:sz="0" w:space="0" w:color="auto"/>
      </w:divBdr>
      <w:divsChild>
        <w:div w:id="173345863">
          <w:marLeft w:val="0"/>
          <w:marRight w:val="0"/>
          <w:marTop w:val="0"/>
          <w:marBottom w:val="0"/>
          <w:divBdr>
            <w:top w:val="none" w:sz="0" w:space="0" w:color="auto"/>
            <w:left w:val="none" w:sz="0" w:space="0" w:color="auto"/>
            <w:bottom w:val="none" w:sz="0" w:space="0" w:color="auto"/>
            <w:right w:val="none" w:sz="0" w:space="0" w:color="auto"/>
          </w:divBdr>
        </w:div>
        <w:div w:id="410195787">
          <w:marLeft w:val="0"/>
          <w:marRight w:val="0"/>
          <w:marTop w:val="0"/>
          <w:marBottom w:val="0"/>
          <w:divBdr>
            <w:top w:val="none" w:sz="0" w:space="0" w:color="auto"/>
            <w:left w:val="none" w:sz="0" w:space="0" w:color="auto"/>
            <w:bottom w:val="none" w:sz="0" w:space="0" w:color="auto"/>
            <w:right w:val="none" w:sz="0" w:space="0" w:color="auto"/>
          </w:divBdr>
        </w:div>
      </w:divsChild>
    </w:div>
    <w:div w:id="476530805">
      <w:bodyDiv w:val="1"/>
      <w:marLeft w:val="0"/>
      <w:marRight w:val="0"/>
      <w:marTop w:val="0"/>
      <w:marBottom w:val="0"/>
      <w:divBdr>
        <w:top w:val="none" w:sz="0" w:space="0" w:color="auto"/>
        <w:left w:val="none" w:sz="0" w:space="0" w:color="auto"/>
        <w:bottom w:val="none" w:sz="0" w:space="0" w:color="auto"/>
        <w:right w:val="none" w:sz="0" w:space="0" w:color="auto"/>
      </w:divBdr>
    </w:div>
    <w:div w:id="661545445">
      <w:bodyDiv w:val="1"/>
      <w:marLeft w:val="0"/>
      <w:marRight w:val="0"/>
      <w:marTop w:val="0"/>
      <w:marBottom w:val="0"/>
      <w:divBdr>
        <w:top w:val="none" w:sz="0" w:space="0" w:color="auto"/>
        <w:left w:val="none" w:sz="0" w:space="0" w:color="auto"/>
        <w:bottom w:val="none" w:sz="0" w:space="0" w:color="auto"/>
        <w:right w:val="none" w:sz="0" w:space="0" w:color="auto"/>
      </w:divBdr>
    </w:div>
    <w:div w:id="679937621">
      <w:bodyDiv w:val="1"/>
      <w:marLeft w:val="0"/>
      <w:marRight w:val="0"/>
      <w:marTop w:val="0"/>
      <w:marBottom w:val="0"/>
      <w:divBdr>
        <w:top w:val="none" w:sz="0" w:space="0" w:color="auto"/>
        <w:left w:val="none" w:sz="0" w:space="0" w:color="auto"/>
        <w:bottom w:val="none" w:sz="0" w:space="0" w:color="auto"/>
        <w:right w:val="none" w:sz="0" w:space="0" w:color="auto"/>
      </w:divBdr>
    </w:div>
    <w:div w:id="691539313">
      <w:bodyDiv w:val="1"/>
      <w:marLeft w:val="0"/>
      <w:marRight w:val="0"/>
      <w:marTop w:val="0"/>
      <w:marBottom w:val="0"/>
      <w:divBdr>
        <w:top w:val="none" w:sz="0" w:space="0" w:color="auto"/>
        <w:left w:val="none" w:sz="0" w:space="0" w:color="auto"/>
        <w:bottom w:val="none" w:sz="0" w:space="0" w:color="auto"/>
        <w:right w:val="none" w:sz="0" w:space="0" w:color="auto"/>
      </w:divBdr>
      <w:divsChild>
        <w:div w:id="2035418614">
          <w:marLeft w:val="0"/>
          <w:marRight w:val="0"/>
          <w:marTop w:val="0"/>
          <w:marBottom w:val="0"/>
          <w:divBdr>
            <w:top w:val="none" w:sz="0" w:space="0" w:color="auto"/>
            <w:left w:val="none" w:sz="0" w:space="0" w:color="auto"/>
            <w:bottom w:val="none" w:sz="0" w:space="0" w:color="auto"/>
            <w:right w:val="none" w:sz="0" w:space="0" w:color="auto"/>
          </w:divBdr>
          <w:divsChild>
            <w:div w:id="239874291">
              <w:marLeft w:val="0"/>
              <w:marRight w:val="0"/>
              <w:marTop w:val="0"/>
              <w:marBottom w:val="0"/>
              <w:divBdr>
                <w:top w:val="none" w:sz="0" w:space="0" w:color="auto"/>
                <w:left w:val="none" w:sz="0" w:space="0" w:color="auto"/>
                <w:bottom w:val="none" w:sz="0" w:space="0" w:color="auto"/>
                <w:right w:val="none" w:sz="0" w:space="0" w:color="auto"/>
              </w:divBdr>
              <w:divsChild>
                <w:div w:id="452526944">
                  <w:marLeft w:val="0"/>
                  <w:marRight w:val="0"/>
                  <w:marTop w:val="0"/>
                  <w:marBottom w:val="0"/>
                  <w:divBdr>
                    <w:top w:val="none" w:sz="0" w:space="0" w:color="auto"/>
                    <w:left w:val="none" w:sz="0" w:space="0" w:color="auto"/>
                    <w:bottom w:val="none" w:sz="0" w:space="0" w:color="auto"/>
                    <w:right w:val="none" w:sz="0" w:space="0" w:color="auto"/>
                  </w:divBdr>
                  <w:divsChild>
                    <w:div w:id="13738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836908">
      <w:bodyDiv w:val="1"/>
      <w:marLeft w:val="0"/>
      <w:marRight w:val="0"/>
      <w:marTop w:val="0"/>
      <w:marBottom w:val="0"/>
      <w:divBdr>
        <w:top w:val="none" w:sz="0" w:space="0" w:color="auto"/>
        <w:left w:val="none" w:sz="0" w:space="0" w:color="auto"/>
        <w:bottom w:val="none" w:sz="0" w:space="0" w:color="auto"/>
        <w:right w:val="none" w:sz="0" w:space="0" w:color="auto"/>
      </w:divBdr>
    </w:div>
    <w:div w:id="761924013">
      <w:bodyDiv w:val="1"/>
      <w:marLeft w:val="0"/>
      <w:marRight w:val="0"/>
      <w:marTop w:val="0"/>
      <w:marBottom w:val="0"/>
      <w:divBdr>
        <w:top w:val="none" w:sz="0" w:space="0" w:color="auto"/>
        <w:left w:val="none" w:sz="0" w:space="0" w:color="auto"/>
        <w:bottom w:val="none" w:sz="0" w:space="0" w:color="auto"/>
        <w:right w:val="none" w:sz="0" w:space="0" w:color="auto"/>
      </w:divBdr>
      <w:divsChild>
        <w:div w:id="2065835562">
          <w:marLeft w:val="0"/>
          <w:marRight w:val="0"/>
          <w:marTop w:val="0"/>
          <w:marBottom w:val="0"/>
          <w:divBdr>
            <w:top w:val="none" w:sz="0" w:space="0" w:color="auto"/>
            <w:left w:val="none" w:sz="0" w:space="0" w:color="auto"/>
            <w:bottom w:val="none" w:sz="0" w:space="0" w:color="auto"/>
            <w:right w:val="none" w:sz="0" w:space="0" w:color="auto"/>
          </w:divBdr>
          <w:divsChild>
            <w:div w:id="1423525235">
              <w:marLeft w:val="0"/>
              <w:marRight w:val="0"/>
              <w:marTop w:val="0"/>
              <w:marBottom w:val="0"/>
              <w:divBdr>
                <w:top w:val="none" w:sz="0" w:space="0" w:color="auto"/>
                <w:left w:val="none" w:sz="0" w:space="0" w:color="auto"/>
                <w:bottom w:val="none" w:sz="0" w:space="0" w:color="auto"/>
                <w:right w:val="none" w:sz="0" w:space="0" w:color="auto"/>
              </w:divBdr>
              <w:divsChild>
                <w:div w:id="1481847997">
                  <w:marLeft w:val="0"/>
                  <w:marRight w:val="0"/>
                  <w:marTop w:val="0"/>
                  <w:marBottom w:val="0"/>
                  <w:divBdr>
                    <w:top w:val="none" w:sz="0" w:space="0" w:color="auto"/>
                    <w:left w:val="none" w:sz="0" w:space="0" w:color="auto"/>
                    <w:bottom w:val="none" w:sz="0" w:space="0" w:color="auto"/>
                    <w:right w:val="none" w:sz="0" w:space="0" w:color="auto"/>
                  </w:divBdr>
                  <w:divsChild>
                    <w:div w:id="1036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0794">
      <w:bodyDiv w:val="1"/>
      <w:marLeft w:val="0"/>
      <w:marRight w:val="0"/>
      <w:marTop w:val="0"/>
      <w:marBottom w:val="0"/>
      <w:divBdr>
        <w:top w:val="none" w:sz="0" w:space="0" w:color="auto"/>
        <w:left w:val="none" w:sz="0" w:space="0" w:color="auto"/>
        <w:bottom w:val="none" w:sz="0" w:space="0" w:color="auto"/>
        <w:right w:val="none" w:sz="0" w:space="0" w:color="auto"/>
      </w:divBdr>
    </w:div>
    <w:div w:id="817890119">
      <w:bodyDiv w:val="1"/>
      <w:marLeft w:val="0"/>
      <w:marRight w:val="0"/>
      <w:marTop w:val="0"/>
      <w:marBottom w:val="0"/>
      <w:divBdr>
        <w:top w:val="none" w:sz="0" w:space="0" w:color="auto"/>
        <w:left w:val="none" w:sz="0" w:space="0" w:color="auto"/>
        <w:bottom w:val="none" w:sz="0" w:space="0" w:color="auto"/>
        <w:right w:val="none" w:sz="0" w:space="0" w:color="auto"/>
      </w:divBdr>
    </w:div>
    <w:div w:id="825317917">
      <w:bodyDiv w:val="1"/>
      <w:marLeft w:val="0"/>
      <w:marRight w:val="0"/>
      <w:marTop w:val="0"/>
      <w:marBottom w:val="0"/>
      <w:divBdr>
        <w:top w:val="none" w:sz="0" w:space="0" w:color="auto"/>
        <w:left w:val="none" w:sz="0" w:space="0" w:color="auto"/>
        <w:bottom w:val="none" w:sz="0" w:space="0" w:color="auto"/>
        <w:right w:val="none" w:sz="0" w:space="0" w:color="auto"/>
      </w:divBdr>
      <w:divsChild>
        <w:div w:id="1209101481">
          <w:marLeft w:val="0"/>
          <w:marRight w:val="0"/>
          <w:marTop w:val="0"/>
          <w:marBottom w:val="0"/>
          <w:divBdr>
            <w:top w:val="none" w:sz="0" w:space="0" w:color="auto"/>
            <w:left w:val="none" w:sz="0" w:space="0" w:color="auto"/>
            <w:bottom w:val="none" w:sz="0" w:space="0" w:color="auto"/>
            <w:right w:val="none" w:sz="0" w:space="0" w:color="auto"/>
          </w:divBdr>
          <w:divsChild>
            <w:div w:id="1198154744">
              <w:marLeft w:val="0"/>
              <w:marRight w:val="0"/>
              <w:marTop w:val="0"/>
              <w:marBottom w:val="0"/>
              <w:divBdr>
                <w:top w:val="none" w:sz="0" w:space="0" w:color="auto"/>
                <w:left w:val="none" w:sz="0" w:space="0" w:color="auto"/>
                <w:bottom w:val="none" w:sz="0" w:space="0" w:color="auto"/>
                <w:right w:val="none" w:sz="0" w:space="0" w:color="auto"/>
              </w:divBdr>
              <w:divsChild>
                <w:div w:id="1153135803">
                  <w:marLeft w:val="0"/>
                  <w:marRight w:val="0"/>
                  <w:marTop w:val="0"/>
                  <w:marBottom w:val="0"/>
                  <w:divBdr>
                    <w:top w:val="none" w:sz="0" w:space="0" w:color="auto"/>
                    <w:left w:val="none" w:sz="0" w:space="0" w:color="auto"/>
                    <w:bottom w:val="none" w:sz="0" w:space="0" w:color="auto"/>
                    <w:right w:val="none" w:sz="0" w:space="0" w:color="auto"/>
                  </w:divBdr>
                  <w:divsChild>
                    <w:div w:id="4049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603036">
      <w:bodyDiv w:val="1"/>
      <w:marLeft w:val="0"/>
      <w:marRight w:val="0"/>
      <w:marTop w:val="0"/>
      <w:marBottom w:val="0"/>
      <w:divBdr>
        <w:top w:val="none" w:sz="0" w:space="0" w:color="auto"/>
        <w:left w:val="none" w:sz="0" w:space="0" w:color="auto"/>
        <w:bottom w:val="none" w:sz="0" w:space="0" w:color="auto"/>
        <w:right w:val="none" w:sz="0" w:space="0" w:color="auto"/>
      </w:divBdr>
      <w:divsChild>
        <w:div w:id="134102932">
          <w:marLeft w:val="0"/>
          <w:marRight w:val="0"/>
          <w:marTop w:val="0"/>
          <w:marBottom w:val="0"/>
          <w:divBdr>
            <w:top w:val="none" w:sz="0" w:space="0" w:color="auto"/>
            <w:left w:val="none" w:sz="0" w:space="0" w:color="auto"/>
            <w:bottom w:val="none" w:sz="0" w:space="0" w:color="auto"/>
            <w:right w:val="none" w:sz="0" w:space="0" w:color="auto"/>
          </w:divBdr>
          <w:divsChild>
            <w:div w:id="1605771253">
              <w:marLeft w:val="0"/>
              <w:marRight w:val="0"/>
              <w:marTop w:val="0"/>
              <w:marBottom w:val="0"/>
              <w:divBdr>
                <w:top w:val="none" w:sz="0" w:space="0" w:color="auto"/>
                <w:left w:val="none" w:sz="0" w:space="0" w:color="auto"/>
                <w:bottom w:val="none" w:sz="0" w:space="0" w:color="auto"/>
                <w:right w:val="none" w:sz="0" w:space="0" w:color="auto"/>
              </w:divBdr>
              <w:divsChild>
                <w:div w:id="173230388">
                  <w:marLeft w:val="0"/>
                  <w:marRight w:val="0"/>
                  <w:marTop w:val="0"/>
                  <w:marBottom w:val="0"/>
                  <w:divBdr>
                    <w:top w:val="none" w:sz="0" w:space="0" w:color="auto"/>
                    <w:left w:val="none" w:sz="0" w:space="0" w:color="auto"/>
                    <w:bottom w:val="none" w:sz="0" w:space="0" w:color="auto"/>
                    <w:right w:val="none" w:sz="0" w:space="0" w:color="auto"/>
                  </w:divBdr>
                  <w:divsChild>
                    <w:div w:id="13404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230584">
      <w:bodyDiv w:val="1"/>
      <w:marLeft w:val="0"/>
      <w:marRight w:val="0"/>
      <w:marTop w:val="0"/>
      <w:marBottom w:val="0"/>
      <w:divBdr>
        <w:top w:val="none" w:sz="0" w:space="0" w:color="auto"/>
        <w:left w:val="none" w:sz="0" w:space="0" w:color="auto"/>
        <w:bottom w:val="none" w:sz="0" w:space="0" w:color="auto"/>
        <w:right w:val="none" w:sz="0" w:space="0" w:color="auto"/>
      </w:divBdr>
    </w:div>
    <w:div w:id="876086385">
      <w:bodyDiv w:val="1"/>
      <w:marLeft w:val="0"/>
      <w:marRight w:val="0"/>
      <w:marTop w:val="0"/>
      <w:marBottom w:val="0"/>
      <w:divBdr>
        <w:top w:val="none" w:sz="0" w:space="0" w:color="auto"/>
        <w:left w:val="none" w:sz="0" w:space="0" w:color="auto"/>
        <w:bottom w:val="none" w:sz="0" w:space="0" w:color="auto"/>
        <w:right w:val="none" w:sz="0" w:space="0" w:color="auto"/>
      </w:divBdr>
    </w:div>
    <w:div w:id="901791282">
      <w:bodyDiv w:val="1"/>
      <w:marLeft w:val="0"/>
      <w:marRight w:val="0"/>
      <w:marTop w:val="0"/>
      <w:marBottom w:val="0"/>
      <w:divBdr>
        <w:top w:val="none" w:sz="0" w:space="0" w:color="auto"/>
        <w:left w:val="none" w:sz="0" w:space="0" w:color="auto"/>
        <w:bottom w:val="none" w:sz="0" w:space="0" w:color="auto"/>
        <w:right w:val="none" w:sz="0" w:space="0" w:color="auto"/>
      </w:divBdr>
    </w:div>
    <w:div w:id="902325929">
      <w:bodyDiv w:val="1"/>
      <w:marLeft w:val="0"/>
      <w:marRight w:val="0"/>
      <w:marTop w:val="0"/>
      <w:marBottom w:val="0"/>
      <w:divBdr>
        <w:top w:val="none" w:sz="0" w:space="0" w:color="auto"/>
        <w:left w:val="none" w:sz="0" w:space="0" w:color="auto"/>
        <w:bottom w:val="none" w:sz="0" w:space="0" w:color="auto"/>
        <w:right w:val="none" w:sz="0" w:space="0" w:color="auto"/>
      </w:divBdr>
      <w:divsChild>
        <w:div w:id="1333755084">
          <w:marLeft w:val="0"/>
          <w:marRight w:val="0"/>
          <w:marTop w:val="0"/>
          <w:marBottom w:val="0"/>
          <w:divBdr>
            <w:top w:val="none" w:sz="0" w:space="0" w:color="auto"/>
            <w:left w:val="none" w:sz="0" w:space="0" w:color="auto"/>
            <w:bottom w:val="none" w:sz="0" w:space="0" w:color="auto"/>
            <w:right w:val="none" w:sz="0" w:space="0" w:color="auto"/>
          </w:divBdr>
        </w:div>
        <w:div w:id="1144851265">
          <w:marLeft w:val="0"/>
          <w:marRight w:val="0"/>
          <w:marTop w:val="0"/>
          <w:marBottom w:val="0"/>
          <w:divBdr>
            <w:top w:val="none" w:sz="0" w:space="0" w:color="auto"/>
            <w:left w:val="none" w:sz="0" w:space="0" w:color="auto"/>
            <w:bottom w:val="none" w:sz="0" w:space="0" w:color="auto"/>
            <w:right w:val="none" w:sz="0" w:space="0" w:color="auto"/>
          </w:divBdr>
        </w:div>
        <w:div w:id="1138302302">
          <w:marLeft w:val="0"/>
          <w:marRight w:val="0"/>
          <w:marTop w:val="0"/>
          <w:marBottom w:val="0"/>
          <w:divBdr>
            <w:top w:val="none" w:sz="0" w:space="0" w:color="auto"/>
            <w:left w:val="none" w:sz="0" w:space="0" w:color="auto"/>
            <w:bottom w:val="none" w:sz="0" w:space="0" w:color="auto"/>
            <w:right w:val="none" w:sz="0" w:space="0" w:color="auto"/>
          </w:divBdr>
        </w:div>
        <w:div w:id="642197949">
          <w:marLeft w:val="0"/>
          <w:marRight w:val="0"/>
          <w:marTop w:val="0"/>
          <w:marBottom w:val="0"/>
          <w:divBdr>
            <w:top w:val="none" w:sz="0" w:space="0" w:color="auto"/>
            <w:left w:val="none" w:sz="0" w:space="0" w:color="auto"/>
            <w:bottom w:val="none" w:sz="0" w:space="0" w:color="auto"/>
            <w:right w:val="none" w:sz="0" w:space="0" w:color="auto"/>
          </w:divBdr>
        </w:div>
        <w:div w:id="1557474002">
          <w:marLeft w:val="0"/>
          <w:marRight w:val="0"/>
          <w:marTop w:val="0"/>
          <w:marBottom w:val="0"/>
          <w:divBdr>
            <w:top w:val="none" w:sz="0" w:space="0" w:color="auto"/>
            <w:left w:val="none" w:sz="0" w:space="0" w:color="auto"/>
            <w:bottom w:val="none" w:sz="0" w:space="0" w:color="auto"/>
            <w:right w:val="none" w:sz="0" w:space="0" w:color="auto"/>
          </w:divBdr>
        </w:div>
        <w:div w:id="1526286663">
          <w:marLeft w:val="0"/>
          <w:marRight w:val="0"/>
          <w:marTop w:val="0"/>
          <w:marBottom w:val="0"/>
          <w:divBdr>
            <w:top w:val="none" w:sz="0" w:space="0" w:color="auto"/>
            <w:left w:val="none" w:sz="0" w:space="0" w:color="auto"/>
            <w:bottom w:val="none" w:sz="0" w:space="0" w:color="auto"/>
            <w:right w:val="none" w:sz="0" w:space="0" w:color="auto"/>
          </w:divBdr>
        </w:div>
      </w:divsChild>
    </w:div>
    <w:div w:id="950745748">
      <w:bodyDiv w:val="1"/>
      <w:marLeft w:val="0"/>
      <w:marRight w:val="0"/>
      <w:marTop w:val="0"/>
      <w:marBottom w:val="0"/>
      <w:divBdr>
        <w:top w:val="none" w:sz="0" w:space="0" w:color="auto"/>
        <w:left w:val="none" w:sz="0" w:space="0" w:color="auto"/>
        <w:bottom w:val="none" w:sz="0" w:space="0" w:color="auto"/>
        <w:right w:val="none" w:sz="0" w:space="0" w:color="auto"/>
      </w:divBdr>
    </w:div>
    <w:div w:id="959458112">
      <w:bodyDiv w:val="1"/>
      <w:marLeft w:val="0"/>
      <w:marRight w:val="0"/>
      <w:marTop w:val="0"/>
      <w:marBottom w:val="0"/>
      <w:divBdr>
        <w:top w:val="none" w:sz="0" w:space="0" w:color="auto"/>
        <w:left w:val="none" w:sz="0" w:space="0" w:color="auto"/>
        <w:bottom w:val="none" w:sz="0" w:space="0" w:color="auto"/>
        <w:right w:val="none" w:sz="0" w:space="0" w:color="auto"/>
      </w:divBdr>
      <w:divsChild>
        <w:div w:id="1613592556">
          <w:marLeft w:val="0"/>
          <w:marRight w:val="0"/>
          <w:marTop w:val="0"/>
          <w:marBottom w:val="0"/>
          <w:divBdr>
            <w:top w:val="none" w:sz="0" w:space="0" w:color="auto"/>
            <w:left w:val="none" w:sz="0" w:space="0" w:color="auto"/>
            <w:bottom w:val="none" w:sz="0" w:space="0" w:color="auto"/>
            <w:right w:val="none" w:sz="0" w:space="0" w:color="auto"/>
          </w:divBdr>
          <w:divsChild>
            <w:div w:id="217597933">
              <w:marLeft w:val="0"/>
              <w:marRight w:val="0"/>
              <w:marTop w:val="0"/>
              <w:marBottom w:val="0"/>
              <w:divBdr>
                <w:top w:val="none" w:sz="0" w:space="0" w:color="auto"/>
                <w:left w:val="none" w:sz="0" w:space="0" w:color="auto"/>
                <w:bottom w:val="none" w:sz="0" w:space="0" w:color="auto"/>
                <w:right w:val="none" w:sz="0" w:space="0" w:color="auto"/>
              </w:divBdr>
              <w:divsChild>
                <w:div w:id="286741293">
                  <w:marLeft w:val="0"/>
                  <w:marRight w:val="0"/>
                  <w:marTop w:val="0"/>
                  <w:marBottom w:val="0"/>
                  <w:divBdr>
                    <w:top w:val="none" w:sz="0" w:space="0" w:color="auto"/>
                    <w:left w:val="none" w:sz="0" w:space="0" w:color="auto"/>
                    <w:bottom w:val="none" w:sz="0" w:space="0" w:color="auto"/>
                    <w:right w:val="none" w:sz="0" w:space="0" w:color="auto"/>
                  </w:divBdr>
                  <w:divsChild>
                    <w:div w:id="8540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650856">
      <w:bodyDiv w:val="1"/>
      <w:marLeft w:val="0"/>
      <w:marRight w:val="0"/>
      <w:marTop w:val="0"/>
      <w:marBottom w:val="0"/>
      <w:divBdr>
        <w:top w:val="none" w:sz="0" w:space="0" w:color="auto"/>
        <w:left w:val="none" w:sz="0" w:space="0" w:color="auto"/>
        <w:bottom w:val="none" w:sz="0" w:space="0" w:color="auto"/>
        <w:right w:val="none" w:sz="0" w:space="0" w:color="auto"/>
      </w:divBdr>
    </w:div>
    <w:div w:id="968127569">
      <w:bodyDiv w:val="1"/>
      <w:marLeft w:val="0"/>
      <w:marRight w:val="0"/>
      <w:marTop w:val="0"/>
      <w:marBottom w:val="0"/>
      <w:divBdr>
        <w:top w:val="none" w:sz="0" w:space="0" w:color="auto"/>
        <w:left w:val="none" w:sz="0" w:space="0" w:color="auto"/>
        <w:bottom w:val="none" w:sz="0" w:space="0" w:color="auto"/>
        <w:right w:val="none" w:sz="0" w:space="0" w:color="auto"/>
      </w:divBdr>
    </w:div>
    <w:div w:id="1022900885">
      <w:bodyDiv w:val="1"/>
      <w:marLeft w:val="0"/>
      <w:marRight w:val="0"/>
      <w:marTop w:val="0"/>
      <w:marBottom w:val="0"/>
      <w:divBdr>
        <w:top w:val="none" w:sz="0" w:space="0" w:color="auto"/>
        <w:left w:val="none" w:sz="0" w:space="0" w:color="auto"/>
        <w:bottom w:val="none" w:sz="0" w:space="0" w:color="auto"/>
        <w:right w:val="none" w:sz="0" w:space="0" w:color="auto"/>
      </w:divBdr>
    </w:div>
    <w:div w:id="1033262290">
      <w:bodyDiv w:val="1"/>
      <w:marLeft w:val="0"/>
      <w:marRight w:val="0"/>
      <w:marTop w:val="0"/>
      <w:marBottom w:val="0"/>
      <w:divBdr>
        <w:top w:val="none" w:sz="0" w:space="0" w:color="auto"/>
        <w:left w:val="none" w:sz="0" w:space="0" w:color="auto"/>
        <w:bottom w:val="none" w:sz="0" w:space="0" w:color="auto"/>
        <w:right w:val="none" w:sz="0" w:space="0" w:color="auto"/>
      </w:divBdr>
    </w:div>
    <w:div w:id="1079867195">
      <w:bodyDiv w:val="1"/>
      <w:marLeft w:val="0"/>
      <w:marRight w:val="0"/>
      <w:marTop w:val="0"/>
      <w:marBottom w:val="0"/>
      <w:divBdr>
        <w:top w:val="none" w:sz="0" w:space="0" w:color="auto"/>
        <w:left w:val="none" w:sz="0" w:space="0" w:color="auto"/>
        <w:bottom w:val="none" w:sz="0" w:space="0" w:color="auto"/>
        <w:right w:val="none" w:sz="0" w:space="0" w:color="auto"/>
      </w:divBdr>
    </w:div>
    <w:div w:id="1113133067">
      <w:bodyDiv w:val="1"/>
      <w:marLeft w:val="0"/>
      <w:marRight w:val="0"/>
      <w:marTop w:val="0"/>
      <w:marBottom w:val="0"/>
      <w:divBdr>
        <w:top w:val="none" w:sz="0" w:space="0" w:color="auto"/>
        <w:left w:val="none" w:sz="0" w:space="0" w:color="auto"/>
        <w:bottom w:val="none" w:sz="0" w:space="0" w:color="auto"/>
        <w:right w:val="none" w:sz="0" w:space="0" w:color="auto"/>
      </w:divBdr>
    </w:div>
    <w:div w:id="1132942905">
      <w:bodyDiv w:val="1"/>
      <w:marLeft w:val="0"/>
      <w:marRight w:val="0"/>
      <w:marTop w:val="0"/>
      <w:marBottom w:val="0"/>
      <w:divBdr>
        <w:top w:val="none" w:sz="0" w:space="0" w:color="auto"/>
        <w:left w:val="none" w:sz="0" w:space="0" w:color="auto"/>
        <w:bottom w:val="none" w:sz="0" w:space="0" w:color="auto"/>
        <w:right w:val="none" w:sz="0" w:space="0" w:color="auto"/>
      </w:divBdr>
    </w:div>
    <w:div w:id="1144856254">
      <w:bodyDiv w:val="1"/>
      <w:marLeft w:val="0"/>
      <w:marRight w:val="0"/>
      <w:marTop w:val="0"/>
      <w:marBottom w:val="0"/>
      <w:divBdr>
        <w:top w:val="none" w:sz="0" w:space="0" w:color="auto"/>
        <w:left w:val="none" w:sz="0" w:space="0" w:color="auto"/>
        <w:bottom w:val="none" w:sz="0" w:space="0" w:color="auto"/>
        <w:right w:val="none" w:sz="0" w:space="0" w:color="auto"/>
      </w:divBdr>
    </w:div>
    <w:div w:id="1170869292">
      <w:bodyDiv w:val="1"/>
      <w:marLeft w:val="0"/>
      <w:marRight w:val="0"/>
      <w:marTop w:val="0"/>
      <w:marBottom w:val="0"/>
      <w:divBdr>
        <w:top w:val="none" w:sz="0" w:space="0" w:color="auto"/>
        <w:left w:val="none" w:sz="0" w:space="0" w:color="auto"/>
        <w:bottom w:val="none" w:sz="0" w:space="0" w:color="auto"/>
        <w:right w:val="none" w:sz="0" w:space="0" w:color="auto"/>
      </w:divBdr>
      <w:divsChild>
        <w:div w:id="101607853">
          <w:marLeft w:val="0"/>
          <w:marRight w:val="0"/>
          <w:marTop w:val="0"/>
          <w:marBottom w:val="0"/>
          <w:divBdr>
            <w:top w:val="none" w:sz="0" w:space="0" w:color="auto"/>
            <w:left w:val="none" w:sz="0" w:space="0" w:color="auto"/>
            <w:bottom w:val="none" w:sz="0" w:space="0" w:color="auto"/>
            <w:right w:val="none" w:sz="0" w:space="0" w:color="auto"/>
          </w:divBdr>
          <w:divsChild>
            <w:div w:id="2142726175">
              <w:marLeft w:val="0"/>
              <w:marRight w:val="0"/>
              <w:marTop w:val="0"/>
              <w:marBottom w:val="0"/>
              <w:divBdr>
                <w:top w:val="none" w:sz="0" w:space="0" w:color="auto"/>
                <w:left w:val="none" w:sz="0" w:space="0" w:color="auto"/>
                <w:bottom w:val="none" w:sz="0" w:space="0" w:color="auto"/>
                <w:right w:val="none" w:sz="0" w:space="0" w:color="auto"/>
              </w:divBdr>
              <w:divsChild>
                <w:div w:id="285309453">
                  <w:marLeft w:val="0"/>
                  <w:marRight w:val="0"/>
                  <w:marTop w:val="0"/>
                  <w:marBottom w:val="0"/>
                  <w:divBdr>
                    <w:top w:val="none" w:sz="0" w:space="0" w:color="auto"/>
                    <w:left w:val="none" w:sz="0" w:space="0" w:color="auto"/>
                    <w:bottom w:val="none" w:sz="0" w:space="0" w:color="auto"/>
                    <w:right w:val="none" w:sz="0" w:space="0" w:color="auto"/>
                  </w:divBdr>
                  <w:divsChild>
                    <w:div w:id="11675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473105">
      <w:bodyDiv w:val="1"/>
      <w:marLeft w:val="0"/>
      <w:marRight w:val="0"/>
      <w:marTop w:val="0"/>
      <w:marBottom w:val="0"/>
      <w:divBdr>
        <w:top w:val="none" w:sz="0" w:space="0" w:color="auto"/>
        <w:left w:val="none" w:sz="0" w:space="0" w:color="auto"/>
        <w:bottom w:val="none" w:sz="0" w:space="0" w:color="auto"/>
        <w:right w:val="none" w:sz="0" w:space="0" w:color="auto"/>
      </w:divBdr>
      <w:divsChild>
        <w:div w:id="1307784314">
          <w:marLeft w:val="0"/>
          <w:marRight w:val="0"/>
          <w:marTop w:val="0"/>
          <w:marBottom w:val="0"/>
          <w:divBdr>
            <w:top w:val="none" w:sz="0" w:space="0" w:color="auto"/>
            <w:left w:val="none" w:sz="0" w:space="0" w:color="auto"/>
            <w:bottom w:val="none" w:sz="0" w:space="0" w:color="auto"/>
            <w:right w:val="none" w:sz="0" w:space="0" w:color="auto"/>
          </w:divBdr>
          <w:divsChild>
            <w:div w:id="1553613674">
              <w:marLeft w:val="0"/>
              <w:marRight w:val="0"/>
              <w:marTop w:val="0"/>
              <w:marBottom w:val="0"/>
              <w:divBdr>
                <w:top w:val="none" w:sz="0" w:space="0" w:color="auto"/>
                <w:left w:val="none" w:sz="0" w:space="0" w:color="auto"/>
                <w:bottom w:val="none" w:sz="0" w:space="0" w:color="auto"/>
                <w:right w:val="none" w:sz="0" w:space="0" w:color="auto"/>
              </w:divBdr>
              <w:divsChild>
                <w:div w:id="76294336">
                  <w:marLeft w:val="0"/>
                  <w:marRight w:val="0"/>
                  <w:marTop w:val="0"/>
                  <w:marBottom w:val="0"/>
                  <w:divBdr>
                    <w:top w:val="none" w:sz="0" w:space="0" w:color="auto"/>
                    <w:left w:val="none" w:sz="0" w:space="0" w:color="auto"/>
                    <w:bottom w:val="none" w:sz="0" w:space="0" w:color="auto"/>
                    <w:right w:val="none" w:sz="0" w:space="0" w:color="auto"/>
                  </w:divBdr>
                  <w:divsChild>
                    <w:div w:id="7926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161521">
      <w:bodyDiv w:val="1"/>
      <w:marLeft w:val="0"/>
      <w:marRight w:val="0"/>
      <w:marTop w:val="0"/>
      <w:marBottom w:val="0"/>
      <w:divBdr>
        <w:top w:val="none" w:sz="0" w:space="0" w:color="auto"/>
        <w:left w:val="none" w:sz="0" w:space="0" w:color="auto"/>
        <w:bottom w:val="none" w:sz="0" w:space="0" w:color="auto"/>
        <w:right w:val="none" w:sz="0" w:space="0" w:color="auto"/>
      </w:divBdr>
      <w:divsChild>
        <w:div w:id="1620603494">
          <w:marLeft w:val="0"/>
          <w:marRight w:val="0"/>
          <w:marTop w:val="0"/>
          <w:marBottom w:val="0"/>
          <w:divBdr>
            <w:top w:val="none" w:sz="0" w:space="0" w:color="auto"/>
            <w:left w:val="none" w:sz="0" w:space="0" w:color="auto"/>
            <w:bottom w:val="none" w:sz="0" w:space="0" w:color="auto"/>
            <w:right w:val="none" w:sz="0" w:space="0" w:color="auto"/>
          </w:divBdr>
          <w:divsChild>
            <w:div w:id="110246188">
              <w:marLeft w:val="0"/>
              <w:marRight w:val="0"/>
              <w:marTop w:val="0"/>
              <w:marBottom w:val="0"/>
              <w:divBdr>
                <w:top w:val="none" w:sz="0" w:space="0" w:color="auto"/>
                <w:left w:val="none" w:sz="0" w:space="0" w:color="auto"/>
                <w:bottom w:val="none" w:sz="0" w:space="0" w:color="auto"/>
                <w:right w:val="none" w:sz="0" w:space="0" w:color="auto"/>
              </w:divBdr>
              <w:divsChild>
                <w:div w:id="303587585">
                  <w:marLeft w:val="0"/>
                  <w:marRight w:val="0"/>
                  <w:marTop w:val="0"/>
                  <w:marBottom w:val="0"/>
                  <w:divBdr>
                    <w:top w:val="none" w:sz="0" w:space="0" w:color="auto"/>
                    <w:left w:val="none" w:sz="0" w:space="0" w:color="auto"/>
                    <w:bottom w:val="none" w:sz="0" w:space="0" w:color="auto"/>
                    <w:right w:val="none" w:sz="0" w:space="0" w:color="auto"/>
                  </w:divBdr>
                  <w:divsChild>
                    <w:div w:id="6267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61740">
      <w:bodyDiv w:val="1"/>
      <w:marLeft w:val="0"/>
      <w:marRight w:val="0"/>
      <w:marTop w:val="0"/>
      <w:marBottom w:val="0"/>
      <w:divBdr>
        <w:top w:val="none" w:sz="0" w:space="0" w:color="auto"/>
        <w:left w:val="none" w:sz="0" w:space="0" w:color="auto"/>
        <w:bottom w:val="none" w:sz="0" w:space="0" w:color="auto"/>
        <w:right w:val="none" w:sz="0" w:space="0" w:color="auto"/>
      </w:divBdr>
    </w:div>
    <w:div w:id="1347095232">
      <w:bodyDiv w:val="1"/>
      <w:marLeft w:val="0"/>
      <w:marRight w:val="0"/>
      <w:marTop w:val="0"/>
      <w:marBottom w:val="0"/>
      <w:divBdr>
        <w:top w:val="none" w:sz="0" w:space="0" w:color="auto"/>
        <w:left w:val="none" w:sz="0" w:space="0" w:color="auto"/>
        <w:bottom w:val="none" w:sz="0" w:space="0" w:color="auto"/>
        <w:right w:val="none" w:sz="0" w:space="0" w:color="auto"/>
      </w:divBdr>
    </w:div>
    <w:div w:id="1355375353">
      <w:bodyDiv w:val="1"/>
      <w:marLeft w:val="0"/>
      <w:marRight w:val="0"/>
      <w:marTop w:val="0"/>
      <w:marBottom w:val="0"/>
      <w:divBdr>
        <w:top w:val="none" w:sz="0" w:space="0" w:color="auto"/>
        <w:left w:val="none" w:sz="0" w:space="0" w:color="auto"/>
        <w:bottom w:val="none" w:sz="0" w:space="0" w:color="auto"/>
        <w:right w:val="none" w:sz="0" w:space="0" w:color="auto"/>
      </w:divBdr>
      <w:divsChild>
        <w:div w:id="112209611">
          <w:marLeft w:val="0"/>
          <w:marRight w:val="0"/>
          <w:marTop w:val="0"/>
          <w:marBottom w:val="0"/>
          <w:divBdr>
            <w:top w:val="none" w:sz="0" w:space="0" w:color="auto"/>
            <w:left w:val="none" w:sz="0" w:space="0" w:color="auto"/>
            <w:bottom w:val="none" w:sz="0" w:space="0" w:color="auto"/>
            <w:right w:val="none" w:sz="0" w:space="0" w:color="auto"/>
          </w:divBdr>
        </w:div>
        <w:div w:id="684749414">
          <w:marLeft w:val="0"/>
          <w:marRight w:val="0"/>
          <w:marTop w:val="0"/>
          <w:marBottom w:val="0"/>
          <w:divBdr>
            <w:top w:val="none" w:sz="0" w:space="0" w:color="auto"/>
            <w:left w:val="none" w:sz="0" w:space="0" w:color="auto"/>
            <w:bottom w:val="none" w:sz="0" w:space="0" w:color="auto"/>
            <w:right w:val="none" w:sz="0" w:space="0" w:color="auto"/>
          </w:divBdr>
        </w:div>
      </w:divsChild>
    </w:div>
    <w:div w:id="1368801191">
      <w:bodyDiv w:val="1"/>
      <w:marLeft w:val="0"/>
      <w:marRight w:val="0"/>
      <w:marTop w:val="0"/>
      <w:marBottom w:val="0"/>
      <w:divBdr>
        <w:top w:val="none" w:sz="0" w:space="0" w:color="auto"/>
        <w:left w:val="none" w:sz="0" w:space="0" w:color="auto"/>
        <w:bottom w:val="none" w:sz="0" w:space="0" w:color="auto"/>
        <w:right w:val="none" w:sz="0" w:space="0" w:color="auto"/>
      </w:divBdr>
      <w:divsChild>
        <w:div w:id="322976614">
          <w:marLeft w:val="0"/>
          <w:marRight w:val="0"/>
          <w:marTop w:val="0"/>
          <w:marBottom w:val="0"/>
          <w:divBdr>
            <w:top w:val="none" w:sz="0" w:space="0" w:color="auto"/>
            <w:left w:val="none" w:sz="0" w:space="0" w:color="auto"/>
            <w:bottom w:val="none" w:sz="0" w:space="0" w:color="auto"/>
            <w:right w:val="none" w:sz="0" w:space="0" w:color="auto"/>
          </w:divBdr>
          <w:divsChild>
            <w:div w:id="1969971080">
              <w:marLeft w:val="0"/>
              <w:marRight w:val="0"/>
              <w:marTop w:val="0"/>
              <w:marBottom w:val="0"/>
              <w:divBdr>
                <w:top w:val="none" w:sz="0" w:space="0" w:color="auto"/>
                <w:left w:val="none" w:sz="0" w:space="0" w:color="auto"/>
                <w:bottom w:val="none" w:sz="0" w:space="0" w:color="auto"/>
                <w:right w:val="none" w:sz="0" w:space="0" w:color="auto"/>
              </w:divBdr>
              <w:divsChild>
                <w:div w:id="1632595932">
                  <w:marLeft w:val="0"/>
                  <w:marRight w:val="0"/>
                  <w:marTop w:val="0"/>
                  <w:marBottom w:val="0"/>
                  <w:divBdr>
                    <w:top w:val="none" w:sz="0" w:space="0" w:color="auto"/>
                    <w:left w:val="none" w:sz="0" w:space="0" w:color="auto"/>
                    <w:bottom w:val="none" w:sz="0" w:space="0" w:color="auto"/>
                    <w:right w:val="none" w:sz="0" w:space="0" w:color="auto"/>
                  </w:divBdr>
                  <w:divsChild>
                    <w:div w:id="19612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47783">
      <w:bodyDiv w:val="1"/>
      <w:marLeft w:val="0"/>
      <w:marRight w:val="0"/>
      <w:marTop w:val="0"/>
      <w:marBottom w:val="0"/>
      <w:divBdr>
        <w:top w:val="none" w:sz="0" w:space="0" w:color="auto"/>
        <w:left w:val="none" w:sz="0" w:space="0" w:color="auto"/>
        <w:bottom w:val="none" w:sz="0" w:space="0" w:color="auto"/>
        <w:right w:val="none" w:sz="0" w:space="0" w:color="auto"/>
      </w:divBdr>
    </w:div>
    <w:div w:id="1472363512">
      <w:bodyDiv w:val="1"/>
      <w:marLeft w:val="0"/>
      <w:marRight w:val="0"/>
      <w:marTop w:val="0"/>
      <w:marBottom w:val="0"/>
      <w:divBdr>
        <w:top w:val="none" w:sz="0" w:space="0" w:color="auto"/>
        <w:left w:val="none" w:sz="0" w:space="0" w:color="auto"/>
        <w:bottom w:val="none" w:sz="0" w:space="0" w:color="auto"/>
        <w:right w:val="none" w:sz="0" w:space="0" w:color="auto"/>
      </w:divBdr>
    </w:div>
    <w:div w:id="1477448746">
      <w:bodyDiv w:val="1"/>
      <w:marLeft w:val="0"/>
      <w:marRight w:val="0"/>
      <w:marTop w:val="0"/>
      <w:marBottom w:val="0"/>
      <w:divBdr>
        <w:top w:val="none" w:sz="0" w:space="0" w:color="auto"/>
        <w:left w:val="none" w:sz="0" w:space="0" w:color="auto"/>
        <w:bottom w:val="none" w:sz="0" w:space="0" w:color="auto"/>
        <w:right w:val="none" w:sz="0" w:space="0" w:color="auto"/>
      </w:divBdr>
    </w:div>
    <w:div w:id="1504324234">
      <w:bodyDiv w:val="1"/>
      <w:marLeft w:val="0"/>
      <w:marRight w:val="0"/>
      <w:marTop w:val="0"/>
      <w:marBottom w:val="0"/>
      <w:divBdr>
        <w:top w:val="none" w:sz="0" w:space="0" w:color="auto"/>
        <w:left w:val="none" w:sz="0" w:space="0" w:color="auto"/>
        <w:bottom w:val="none" w:sz="0" w:space="0" w:color="auto"/>
        <w:right w:val="none" w:sz="0" w:space="0" w:color="auto"/>
      </w:divBdr>
    </w:div>
    <w:div w:id="1509371988">
      <w:bodyDiv w:val="1"/>
      <w:marLeft w:val="0"/>
      <w:marRight w:val="0"/>
      <w:marTop w:val="0"/>
      <w:marBottom w:val="0"/>
      <w:divBdr>
        <w:top w:val="none" w:sz="0" w:space="0" w:color="auto"/>
        <w:left w:val="none" w:sz="0" w:space="0" w:color="auto"/>
        <w:bottom w:val="none" w:sz="0" w:space="0" w:color="auto"/>
        <w:right w:val="none" w:sz="0" w:space="0" w:color="auto"/>
      </w:divBdr>
    </w:div>
    <w:div w:id="1517647183">
      <w:bodyDiv w:val="1"/>
      <w:marLeft w:val="0"/>
      <w:marRight w:val="0"/>
      <w:marTop w:val="0"/>
      <w:marBottom w:val="0"/>
      <w:divBdr>
        <w:top w:val="none" w:sz="0" w:space="0" w:color="auto"/>
        <w:left w:val="none" w:sz="0" w:space="0" w:color="auto"/>
        <w:bottom w:val="none" w:sz="0" w:space="0" w:color="auto"/>
        <w:right w:val="none" w:sz="0" w:space="0" w:color="auto"/>
      </w:divBdr>
    </w:div>
    <w:div w:id="1559389976">
      <w:bodyDiv w:val="1"/>
      <w:marLeft w:val="0"/>
      <w:marRight w:val="0"/>
      <w:marTop w:val="0"/>
      <w:marBottom w:val="0"/>
      <w:divBdr>
        <w:top w:val="none" w:sz="0" w:space="0" w:color="auto"/>
        <w:left w:val="none" w:sz="0" w:space="0" w:color="auto"/>
        <w:bottom w:val="none" w:sz="0" w:space="0" w:color="auto"/>
        <w:right w:val="none" w:sz="0" w:space="0" w:color="auto"/>
      </w:divBdr>
    </w:div>
    <w:div w:id="1571847550">
      <w:bodyDiv w:val="1"/>
      <w:marLeft w:val="0"/>
      <w:marRight w:val="0"/>
      <w:marTop w:val="0"/>
      <w:marBottom w:val="0"/>
      <w:divBdr>
        <w:top w:val="none" w:sz="0" w:space="0" w:color="auto"/>
        <w:left w:val="none" w:sz="0" w:space="0" w:color="auto"/>
        <w:bottom w:val="none" w:sz="0" w:space="0" w:color="auto"/>
        <w:right w:val="none" w:sz="0" w:space="0" w:color="auto"/>
      </w:divBdr>
    </w:div>
    <w:div w:id="1586063362">
      <w:bodyDiv w:val="1"/>
      <w:marLeft w:val="0"/>
      <w:marRight w:val="0"/>
      <w:marTop w:val="0"/>
      <w:marBottom w:val="0"/>
      <w:divBdr>
        <w:top w:val="none" w:sz="0" w:space="0" w:color="auto"/>
        <w:left w:val="none" w:sz="0" w:space="0" w:color="auto"/>
        <w:bottom w:val="none" w:sz="0" w:space="0" w:color="auto"/>
        <w:right w:val="none" w:sz="0" w:space="0" w:color="auto"/>
      </w:divBdr>
    </w:div>
    <w:div w:id="1636836317">
      <w:bodyDiv w:val="1"/>
      <w:marLeft w:val="0"/>
      <w:marRight w:val="0"/>
      <w:marTop w:val="0"/>
      <w:marBottom w:val="0"/>
      <w:divBdr>
        <w:top w:val="none" w:sz="0" w:space="0" w:color="auto"/>
        <w:left w:val="none" w:sz="0" w:space="0" w:color="auto"/>
        <w:bottom w:val="none" w:sz="0" w:space="0" w:color="auto"/>
        <w:right w:val="none" w:sz="0" w:space="0" w:color="auto"/>
      </w:divBdr>
    </w:div>
    <w:div w:id="1640762995">
      <w:bodyDiv w:val="1"/>
      <w:marLeft w:val="0"/>
      <w:marRight w:val="0"/>
      <w:marTop w:val="0"/>
      <w:marBottom w:val="0"/>
      <w:divBdr>
        <w:top w:val="none" w:sz="0" w:space="0" w:color="auto"/>
        <w:left w:val="none" w:sz="0" w:space="0" w:color="auto"/>
        <w:bottom w:val="none" w:sz="0" w:space="0" w:color="auto"/>
        <w:right w:val="none" w:sz="0" w:space="0" w:color="auto"/>
      </w:divBdr>
    </w:div>
    <w:div w:id="1679187299">
      <w:bodyDiv w:val="1"/>
      <w:marLeft w:val="0"/>
      <w:marRight w:val="0"/>
      <w:marTop w:val="0"/>
      <w:marBottom w:val="0"/>
      <w:divBdr>
        <w:top w:val="none" w:sz="0" w:space="0" w:color="auto"/>
        <w:left w:val="none" w:sz="0" w:space="0" w:color="auto"/>
        <w:bottom w:val="none" w:sz="0" w:space="0" w:color="auto"/>
        <w:right w:val="none" w:sz="0" w:space="0" w:color="auto"/>
      </w:divBdr>
    </w:div>
    <w:div w:id="1691224319">
      <w:bodyDiv w:val="1"/>
      <w:marLeft w:val="0"/>
      <w:marRight w:val="0"/>
      <w:marTop w:val="0"/>
      <w:marBottom w:val="0"/>
      <w:divBdr>
        <w:top w:val="none" w:sz="0" w:space="0" w:color="auto"/>
        <w:left w:val="none" w:sz="0" w:space="0" w:color="auto"/>
        <w:bottom w:val="none" w:sz="0" w:space="0" w:color="auto"/>
        <w:right w:val="none" w:sz="0" w:space="0" w:color="auto"/>
      </w:divBdr>
      <w:divsChild>
        <w:div w:id="1067460516">
          <w:marLeft w:val="0"/>
          <w:marRight w:val="0"/>
          <w:marTop w:val="0"/>
          <w:marBottom w:val="0"/>
          <w:divBdr>
            <w:top w:val="none" w:sz="0" w:space="0" w:color="auto"/>
            <w:left w:val="none" w:sz="0" w:space="0" w:color="auto"/>
            <w:bottom w:val="none" w:sz="0" w:space="0" w:color="auto"/>
            <w:right w:val="none" w:sz="0" w:space="0" w:color="auto"/>
          </w:divBdr>
          <w:divsChild>
            <w:div w:id="1902672586">
              <w:marLeft w:val="0"/>
              <w:marRight w:val="0"/>
              <w:marTop w:val="0"/>
              <w:marBottom w:val="0"/>
              <w:divBdr>
                <w:top w:val="none" w:sz="0" w:space="0" w:color="auto"/>
                <w:left w:val="none" w:sz="0" w:space="0" w:color="auto"/>
                <w:bottom w:val="none" w:sz="0" w:space="0" w:color="auto"/>
                <w:right w:val="none" w:sz="0" w:space="0" w:color="auto"/>
              </w:divBdr>
              <w:divsChild>
                <w:div w:id="732971286">
                  <w:marLeft w:val="0"/>
                  <w:marRight w:val="0"/>
                  <w:marTop w:val="0"/>
                  <w:marBottom w:val="0"/>
                  <w:divBdr>
                    <w:top w:val="none" w:sz="0" w:space="0" w:color="auto"/>
                    <w:left w:val="none" w:sz="0" w:space="0" w:color="auto"/>
                    <w:bottom w:val="none" w:sz="0" w:space="0" w:color="auto"/>
                    <w:right w:val="none" w:sz="0" w:space="0" w:color="auto"/>
                  </w:divBdr>
                  <w:divsChild>
                    <w:div w:id="17060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990717">
      <w:bodyDiv w:val="1"/>
      <w:marLeft w:val="0"/>
      <w:marRight w:val="0"/>
      <w:marTop w:val="0"/>
      <w:marBottom w:val="0"/>
      <w:divBdr>
        <w:top w:val="none" w:sz="0" w:space="0" w:color="auto"/>
        <w:left w:val="none" w:sz="0" w:space="0" w:color="auto"/>
        <w:bottom w:val="none" w:sz="0" w:space="0" w:color="auto"/>
        <w:right w:val="none" w:sz="0" w:space="0" w:color="auto"/>
      </w:divBdr>
    </w:div>
    <w:div w:id="1713117965">
      <w:bodyDiv w:val="1"/>
      <w:marLeft w:val="0"/>
      <w:marRight w:val="0"/>
      <w:marTop w:val="0"/>
      <w:marBottom w:val="0"/>
      <w:divBdr>
        <w:top w:val="none" w:sz="0" w:space="0" w:color="auto"/>
        <w:left w:val="none" w:sz="0" w:space="0" w:color="auto"/>
        <w:bottom w:val="none" w:sz="0" w:space="0" w:color="auto"/>
        <w:right w:val="none" w:sz="0" w:space="0" w:color="auto"/>
      </w:divBdr>
    </w:div>
    <w:div w:id="1745107300">
      <w:bodyDiv w:val="1"/>
      <w:marLeft w:val="0"/>
      <w:marRight w:val="0"/>
      <w:marTop w:val="0"/>
      <w:marBottom w:val="0"/>
      <w:divBdr>
        <w:top w:val="none" w:sz="0" w:space="0" w:color="auto"/>
        <w:left w:val="none" w:sz="0" w:space="0" w:color="auto"/>
        <w:bottom w:val="none" w:sz="0" w:space="0" w:color="auto"/>
        <w:right w:val="none" w:sz="0" w:space="0" w:color="auto"/>
      </w:divBdr>
    </w:div>
    <w:div w:id="1780876638">
      <w:bodyDiv w:val="1"/>
      <w:marLeft w:val="0"/>
      <w:marRight w:val="0"/>
      <w:marTop w:val="0"/>
      <w:marBottom w:val="0"/>
      <w:divBdr>
        <w:top w:val="none" w:sz="0" w:space="0" w:color="auto"/>
        <w:left w:val="none" w:sz="0" w:space="0" w:color="auto"/>
        <w:bottom w:val="none" w:sz="0" w:space="0" w:color="auto"/>
        <w:right w:val="none" w:sz="0" w:space="0" w:color="auto"/>
      </w:divBdr>
    </w:div>
    <w:div w:id="1893033695">
      <w:bodyDiv w:val="1"/>
      <w:marLeft w:val="0"/>
      <w:marRight w:val="0"/>
      <w:marTop w:val="0"/>
      <w:marBottom w:val="0"/>
      <w:divBdr>
        <w:top w:val="none" w:sz="0" w:space="0" w:color="auto"/>
        <w:left w:val="none" w:sz="0" w:space="0" w:color="auto"/>
        <w:bottom w:val="none" w:sz="0" w:space="0" w:color="auto"/>
        <w:right w:val="none" w:sz="0" w:space="0" w:color="auto"/>
      </w:divBdr>
    </w:div>
    <w:div w:id="1938634175">
      <w:bodyDiv w:val="1"/>
      <w:marLeft w:val="0"/>
      <w:marRight w:val="0"/>
      <w:marTop w:val="0"/>
      <w:marBottom w:val="0"/>
      <w:divBdr>
        <w:top w:val="none" w:sz="0" w:space="0" w:color="auto"/>
        <w:left w:val="none" w:sz="0" w:space="0" w:color="auto"/>
        <w:bottom w:val="none" w:sz="0" w:space="0" w:color="auto"/>
        <w:right w:val="none" w:sz="0" w:space="0" w:color="auto"/>
      </w:divBdr>
    </w:div>
    <w:div w:id="1947426539">
      <w:bodyDiv w:val="1"/>
      <w:marLeft w:val="0"/>
      <w:marRight w:val="0"/>
      <w:marTop w:val="0"/>
      <w:marBottom w:val="0"/>
      <w:divBdr>
        <w:top w:val="none" w:sz="0" w:space="0" w:color="auto"/>
        <w:left w:val="none" w:sz="0" w:space="0" w:color="auto"/>
        <w:bottom w:val="none" w:sz="0" w:space="0" w:color="auto"/>
        <w:right w:val="none" w:sz="0" w:space="0" w:color="auto"/>
      </w:divBdr>
      <w:divsChild>
        <w:div w:id="642195284">
          <w:marLeft w:val="0"/>
          <w:marRight w:val="0"/>
          <w:marTop w:val="0"/>
          <w:marBottom w:val="0"/>
          <w:divBdr>
            <w:top w:val="none" w:sz="0" w:space="0" w:color="auto"/>
            <w:left w:val="none" w:sz="0" w:space="0" w:color="auto"/>
            <w:bottom w:val="none" w:sz="0" w:space="0" w:color="auto"/>
            <w:right w:val="none" w:sz="0" w:space="0" w:color="auto"/>
          </w:divBdr>
          <w:divsChild>
            <w:div w:id="659894366">
              <w:marLeft w:val="0"/>
              <w:marRight w:val="0"/>
              <w:marTop w:val="0"/>
              <w:marBottom w:val="0"/>
              <w:divBdr>
                <w:top w:val="none" w:sz="0" w:space="0" w:color="auto"/>
                <w:left w:val="none" w:sz="0" w:space="0" w:color="auto"/>
                <w:bottom w:val="none" w:sz="0" w:space="0" w:color="auto"/>
                <w:right w:val="none" w:sz="0" w:space="0" w:color="auto"/>
              </w:divBdr>
              <w:divsChild>
                <w:div w:id="331569823">
                  <w:marLeft w:val="0"/>
                  <w:marRight w:val="0"/>
                  <w:marTop w:val="0"/>
                  <w:marBottom w:val="0"/>
                  <w:divBdr>
                    <w:top w:val="none" w:sz="0" w:space="0" w:color="auto"/>
                    <w:left w:val="none" w:sz="0" w:space="0" w:color="auto"/>
                    <w:bottom w:val="none" w:sz="0" w:space="0" w:color="auto"/>
                    <w:right w:val="none" w:sz="0" w:space="0" w:color="auto"/>
                  </w:divBdr>
                  <w:divsChild>
                    <w:div w:id="17935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362579">
      <w:bodyDiv w:val="1"/>
      <w:marLeft w:val="0"/>
      <w:marRight w:val="0"/>
      <w:marTop w:val="0"/>
      <w:marBottom w:val="0"/>
      <w:divBdr>
        <w:top w:val="none" w:sz="0" w:space="0" w:color="auto"/>
        <w:left w:val="none" w:sz="0" w:space="0" w:color="auto"/>
        <w:bottom w:val="none" w:sz="0" w:space="0" w:color="auto"/>
        <w:right w:val="none" w:sz="0" w:space="0" w:color="auto"/>
      </w:divBdr>
    </w:div>
    <w:div w:id="2004818897">
      <w:bodyDiv w:val="1"/>
      <w:marLeft w:val="0"/>
      <w:marRight w:val="0"/>
      <w:marTop w:val="0"/>
      <w:marBottom w:val="0"/>
      <w:divBdr>
        <w:top w:val="none" w:sz="0" w:space="0" w:color="auto"/>
        <w:left w:val="none" w:sz="0" w:space="0" w:color="auto"/>
        <w:bottom w:val="none" w:sz="0" w:space="0" w:color="auto"/>
        <w:right w:val="none" w:sz="0" w:space="0" w:color="auto"/>
      </w:divBdr>
    </w:div>
    <w:div w:id="214153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232</Pages>
  <Words>36331</Words>
  <Characters>207087</Characters>
  <Application>Microsoft Office Word</Application>
  <DocSecurity>0</DocSecurity>
  <Lines>1725</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 Silouan Philip Thompson</dc:creator>
  <cp:keywords/>
  <dc:description/>
  <cp:lastModifiedBy>Fr Silouan Philip Thompson</cp:lastModifiedBy>
  <cp:revision>106</cp:revision>
  <dcterms:created xsi:type="dcterms:W3CDTF">2020-05-09T23:37:00Z</dcterms:created>
  <dcterms:modified xsi:type="dcterms:W3CDTF">2020-06-05T22:33:00Z</dcterms:modified>
</cp:coreProperties>
</file>